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FC62A1D" w:rsidR="00E00517" w:rsidRPr="00EA3DE1" w:rsidRDefault="005434AA" w:rsidP="3DF26E48">
      <w:pPr>
        <w:rPr>
          <w:rFonts w:asciiTheme="minorHAnsi" w:eastAsiaTheme="minorEastAsia" w:hAnsiTheme="minorHAnsi" w:cstheme="minorBidi"/>
          <w:b/>
          <w:color w:val="000000" w:themeColor="text1"/>
          <w:sz w:val="36"/>
          <w:szCs w:val="36"/>
        </w:rPr>
      </w:pPr>
      <w:r w:rsidRPr="074D35E5">
        <w:rPr>
          <w:rFonts w:asciiTheme="minorHAnsi" w:eastAsiaTheme="minorEastAsia" w:hAnsiTheme="minorHAnsi" w:cstheme="minorBidi"/>
          <w:b/>
          <w:color w:val="000000" w:themeColor="text1"/>
          <w:sz w:val="36"/>
          <w:szCs w:val="36"/>
        </w:rPr>
        <w:t>Study Protocol</w:t>
      </w:r>
    </w:p>
    <w:p w14:paraId="5CAD30F0" w14:textId="5A401E4F" w:rsidR="00E00517" w:rsidRPr="00EA3DE1" w:rsidRDefault="00E00517" w:rsidP="3DF26E48">
      <w:pPr>
        <w:rPr>
          <w:rFonts w:asciiTheme="minorHAnsi" w:eastAsiaTheme="minorEastAsia" w:hAnsiTheme="minorHAnsi" w:cstheme="minorBidi"/>
          <w:b/>
          <w:color w:val="000000" w:themeColor="text1"/>
          <w:sz w:val="36"/>
          <w:szCs w:val="36"/>
        </w:rPr>
      </w:pPr>
    </w:p>
    <w:p w14:paraId="24096D33" w14:textId="494225B4" w:rsidR="58C89569" w:rsidRDefault="58C89569" w:rsidP="3DF26E48">
      <w:pPr>
        <w:rPr>
          <w:rFonts w:asciiTheme="minorHAnsi" w:eastAsiaTheme="minorEastAsia" w:hAnsiTheme="minorHAnsi" w:cstheme="minorBidi"/>
          <w:b/>
          <w:sz w:val="48"/>
          <w:szCs w:val="48"/>
        </w:rPr>
      </w:pPr>
      <w:r w:rsidRPr="074D35E5">
        <w:rPr>
          <w:rFonts w:asciiTheme="minorHAnsi" w:eastAsiaTheme="minorEastAsia" w:hAnsiTheme="minorHAnsi" w:cstheme="minorBidi"/>
          <w:b/>
          <w:sz w:val="48"/>
          <w:szCs w:val="48"/>
        </w:rPr>
        <w:t xml:space="preserve">Development and validation of patient-level prediction models for </w:t>
      </w:r>
      <w:r w:rsidR="73DB39A4" w:rsidRPr="7EC154F5">
        <w:rPr>
          <w:rFonts w:asciiTheme="minorHAnsi" w:eastAsiaTheme="minorEastAsia" w:hAnsiTheme="minorHAnsi" w:cstheme="minorBidi"/>
          <w:b/>
          <w:bCs/>
          <w:sz w:val="48"/>
          <w:szCs w:val="48"/>
        </w:rPr>
        <w:t>hospitalization</w:t>
      </w:r>
      <w:r w:rsidRPr="074D35E5">
        <w:rPr>
          <w:rFonts w:asciiTheme="minorHAnsi" w:eastAsiaTheme="minorEastAsia" w:hAnsiTheme="minorHAnsi" w:cstheme="minorBidi"/>
          <w:b/>
          <w:sz w:val="48"/>
          <w:szCs w:val="48"/>
        </w:rPr>
        <w:t xml:space="preserve"> amongst adult patients presenting with flu or flu-like symptoms</w:t>
      </w:r>
      <w:r w:rsidR="463BF133" w:rsidRPr="074D35E5">
        <w:rPr>
          <w:rFonts w:asciiTheme="minorHAnsi" w:eastAsiaTheme="minorEastAsia" w:hAnsiTheme="minorHAnsi" w:cstheme="minorBidi"/>
          <w:b/>
          <w:sz w:val="48"/>
          <w:szCs w:val="48"/>
        </w:rPr>
        <w:t>: a rapid network study to inform the management of C</w:t>
      </w:r>
      <w:r w:rsidR="7F321C9E" w:rsidRPr="074D35E5">
        <w:rPr>
          <w:rFonts w:asciiTheme="minorHAnsi" w:eastAsiaTheme="minorEastAsia" w:hAnsiTheme="minorHAnsi" w:cstheme="minorBidi"/>
          <w:b/>
          <w:sz w:val="48"/>
          <w:szCs w:val="48"/>
        </w:rPr>
        <w:t>OVID</w:t>
      </w:r>
      <w:r w:rsidR="463BF133" w:rsidRPr="074D35E5">
        <w:rPr>
          <w:rFonts w:asciiTheme="minorHAnsi" w:eastAsiaTheme="minorEastAsia" w:hAnsiTheme="minorHAnsi" w:cstheme="minorBidi"/>
          <w:b/>
          <w:sz w:val="48"/>
          <w:szCs w:val="48"/>
        </w:rPr>
        <w:t>-19</w:t>
      </w:r>
    </w:p>
    <w:p w14:paraId="52ADA217" w14:textId="79BBDA11" w:rsidR="61E7782D" w:rsidRDefault="61E7782D" w:rsidP="3DF26E48">
      <w:pPr>
        <w:rPr>
          <w:rFonts w:asciiTheme="minorHAnsi" w:eastAsiaTheme="minorEastAsia" w:hAnsiTheme="minorHAnsi" w:cstheme="minorBidi"/>
          <w:b/>
          <w:color w:val="000000" w:themeColor="text1"/>
          <w:sz w:val="48"/>
          <w:szCs w:val="48"/>
        </w:rPr>
      </w:pPr>
    </w:p>
    <w:p w14:paraId="3C3CA165" w14:textId="444A4BCF" w:rsidR="4F48D295" w:rsidRDefault="4F48D295" w:rsidP="1450540E">
      <w:pPr>
        <w:rPr>
          <w:rFonts w:asciiTheme="minorHAnsi" w:eastAsiaTheme="minorEastAsia" w:hAnsiTheme="minorHAnsi" w:cstheme="minorBidi"/>
          <w:color w:val="000000" w:themeColor="text1"/>
          <w:sz w:val="22"/>
          <w:szCs w:val="22"/>
        </w:rPr>
      </w:pPr>
      <w:r w:rsidRPr="1450540E">
        <w:rPr>
          <w:rFonts w:asciiTheme="minorHAnsi" w:eastAsiaTheme="minorEastAsia" w:hAnsiTheme="minorHAnsi" w:cstheme="minorBidi"/>
          <w:b/>
          <w:bCs/>
          <w:color w:val="000000" w:themeColor="text1"/>
          <w:sz w:val="22"/>
          <w:szCs w:val="22"/>
        </w:rPr>
        <w:t>Created by</w:t>
      </w:r>
      <w:r w:rsidR="0DACA2F6" w:rsidRPr="1450540E">
        <w:rPr>
          <w:rFonts w:asciiTheme="minorHAnsi" w:eastAsiaTheme="minorEastAsia" w:hAnsiTheme="minorHAnsi" w:cstheme="minorBidi"/>
          <w:b/>
          <w:bCs/>
          <w:color w:val="000000" w:themeColor="text1"/>
          <w:sz w:val="22"/>
          <w:szCs w:val="22"/>
        </w:rPr>
        <w:t>:</w:t>
      </w:r>
      <w:r w:rsidR="0DACA2F6" w:rsidRPr="1450540E">
        <w:rPr>
          <w:rFonts w:asciiTheme="minorHAnsi" w:eastAsiaTheme="minorEastAsia" w:hAnsiTheme="minorHAnsi" w:cstheme="minorBidi"/>
          <w:color w:val="000000" w:themeColor="text1"/>
          <w:sz w:val="22"/>
          <w:szCs w:val="22"/>
        </w:rPr>
        <w:t xml:space="preserve">  </w:t>
      </w:r>
    </w:p>
    <w:p w14:paraId="3141AF47" w14:textId="5C58E560" w:rsidR="4B98963A" w:rsidRDefault="4B98963A" w:rsidP="3DF26E48"/>
    <w:p w14:paraId="5AA1A47F" w14:textId="75D0B8F5" w:rsidR="4B98963A" w:rsidRDefault="4379D4DC" w:rsidP="714BDC35">
      <w:r w:rsidRPr="0A213189">
        <w:rPr>
          <w:color w:val="000000" w:themeColor="text1"/>
          <w:sz w:val="22"/>
          <w:szCs w:val="22"/>
          <w:lang w:val="en-GB"/>
        </w:rPr>
        <w:t>Henrik John, Erasmus MC, Rotterdam, The Netherlands</w:t>
      </w:r>
      <w:r>
        <w:br/>
      </w:r>
      <w:r w:rsidR="35D9ED2E" w:rsidRPr="0A213189">
        <w:rPr>
          <w:rFonts w:asciiTheme="minorHAnsi" w:eastAsiaTheme="minorEastAsia" w:hAnsiTheme="minorHAnsi" w:cstheme="minorBidi"/>
          <w:color w:val="000000" w:themeColor="text1"/>
          <w:sz w:val="22"/>
          <w:szCs w:val="22"/>
        </w:rPr>
        <w:t>Aniek Markus, Erasmus MC, Rotterdam, The Netherlands</w:t>
      </w:r>
    </w:p>
    <w:p w14:paraId="651F1532" w14:textId="246F02DB" w:rsidR="59DA932C" w:rsidRDefault="59DA932C" w:rsidP="714BDC35">
      <w:pPr>
        <w:rPr>
          <w:sz w:val="22"/>
          <w:szCs w:val="22"/>
        </w:rPr>
      </w:pPr>
      <w:r w:rsidRPr="0A213189">
        <w:rPr>
          <w:color w:val="000000" w:themeColor="text1"/>
          <w:sz w:val="22"/>
          <w:szCs w:val="22"/>
          <w:lang w:val="en-GB"/>
        </w:rPr>
        <w:t>Tom M. Seinen, Erasmus MC, Rotterdam, The Netherlands</w:t>
      </w:r>
    </w:p>
    <w:p w14:paraId="79B4823D" w14:textId="7CEA300A" w:rsidR="35D9ED2E" w:rsidRDefault="35D9ED2E" w:rsidP="3DF26E48">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 xml:space="preserve">Ross D. Williams, Erasmus MC, Rotterdam, The Netherlands </w:t>
      </w:r>
    </w:p>
    <w:p w14:paraId="1C96F720" w14:textId="2152ED93" w:rsidR="35D9ED2E" w:rsidRDefault="35D9ED2E" w:rsidP="3DF26E48">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Cynthia Yang, Erasmus MC, Rotterdam, The Netherlands</w:t>
      </w:r>
    </w:p>
    <w:p w14:paraId="4AA84660" w14:textId="2D9CB013" w:rsidR="4B98963A" w:rsidRDefault="4B98963A" w:rsidP="714BDC35">
      <w:pPr>
        <w:rPr>
          <w:rFonts w:asciiTheme="minorHAnsi" w:eastAsiaTheme="minorEastAsia" w:hAnsiTheme="minorHAnsi" w:cstheme="minorBidi"/>
          <w:color w:val="000000" w:themeColor="text1"/>
          <w:sz w:val="22"/>
          <w:szCs w:val="22"/>
        </w:rPr>
      </w:pPr>
    </w:p>
    <w:p w14:paraId="7D444402" w14:textId="28B72BFC" w:rsidR="59EB68D9" w:rsidRDefault="59EB68D9" w:rsidP="714BDC35">
      <w:pPr>
        <w:rPr>
          <w:sz w:val="22"/>
          <w:szCs w:val="22"/>
        </w:rPr>
      </w:pPr>
      <w:r w:rsidRPr="0A213189">
        <w:rPr>
          <w:sz w:val="22"/>
          <w:szCs w:val="22"/>
          <w:lang w:val="en-GB"/>
        </w:rPr>
        <w:t>Jan Kors, PhD</w:t>
      </w:r>
      <w:r w:rsidRPr="0A213189">
        <w:rPr>
          <w:color w:val="000000" w:themeColor="text1"/>
          <w:sz w:val="22"/>
          <w:szCs w:val="22"/>
          <w:lang w:val="en-GB"/>
        </w:rPr>
        <w:t>, Erasmus MC, Rotterdam, The Netherlands</w:t>
      </w:r>
    </w:p>
    <w:p w14:paraId="2CBB6C32" w14:textId="34EAA13C" w:rsidR="35D9ED2E" w:rsidRDefault="35D9ED2E" w:rsidP="3DF26E48">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Jenna Reps, PhD, Janssen Research and Development</w:t>
      </w:r>
    </w:p>
    <w:p w14:paraId="5723F66F" w14:textId="1869091B" w:rsidR="4B98963A" w:rsidRDefault="35D9ED2E" w:rsidP="1450540E">
      <w:pPr>
        <w:rPr>
          <w:rFonts w:asciiTheme="minorHAnsi" w:eastAsiaTheme="minorEastAsia" w:hAnsiTheme="minorHAnsi" w:cstheme="minorBidi"/>
          <w:color w:val="000000" w:themeColor="text1"/>
          <w:sz w:val="22"/>
          <w:szCs w:val="22"/>
        </w:rPr>
      </w:pPr>
      <w:r w:rsidRPr="1450540E">
        <w:rPr>
          <w:rFonts w:asciiTheme="minorHAnsi" w:eastAsiaTheme="minorEastAsia" w:hAnsiTheme="minorHAnsi" w:cstheme="minorBidi"/>
          <w:color w:val="000000" w:themeColor="text1"/>
          <w:sz w:val="22"/>
          <w:szCs w:val="22"/>
        </w:rPr>
        <w:t>Peter Rijnbeek, PhD, Erasmus MC, Rotterdam, The Netherlands</w:t>
      </w:r>
    </w:p>
    <w:p w14:paraId="70BFFB4C" w14:textId="468676F9" w:rsidR="1450540E" w:rsidRDefault="1450540E" w:rsidP="1450540E">
      <w:pPr>
        <w:rPr>
          <w:rFonts w:asciiTheme="minorHAnsi" w:eastAsiaTheme="minorEastAsia" w:hAnsiTheme="minorHAnsi" w:cstheme="minorBidi"/>
          <w:color w:val="000000" w:themeColor="text1"/>
          <w:sz w:val="22"/>
          <w:szCs w:val="22"/>
        </w:rPr>
      </w:pPr>
    </w:p>
    <w:p w14:paraId="14805173" w14:textId="20A7D539" w:rsidR="00C66D43" w:rsidRDefault="6F07617A" w:rsidP="54AC9EE2">
      <w:pPr>
        <w:rPr>
          <w:ins w:id="0" w:author="Ross Williams" w:date="2020-04-17T17:51:00Z"/>
          <w:rFonts w:asciiTheme="minorHAnsi" w:eastAsiaTheme="minorEastAsia" w:hAnsiTheme="minorHAnsi" w:cstheme="minorBidi"/>
          <w:color w:val="000000" w:themeColor="text1"/>
          <w:sz w:val="22"/>
          <w:szCs w:val="22"/>
        </w:rPr>
      </w:pPr>
      <w:r w:rsidRPr="54AC9EE2">
        <w:rPr>
          <w:rFonts w:asciiTheme="minorHAnsi" w:eastAsiaTheme="minorEastAsia" w:hAnsiTheme="minorHAnsi" w:cstheme="minorBidi"/>
          <w:b/>
          <w:bCs/>
          <w:color w:val="000000" w:themeColor="text1"/>
          <w:sz w:val="22"/>
          <w:szCs w:val="22"/>
        </w:rPr>
        <w:t xml:space="preserve">Prepared </w:t>
      </w:r>
      <w:r w:rsidR="7D80A941" w:rsidRPr="54AC9EE2">
        <w:rPr>
          <w:rFonts w:asciiTheme="minorHAnsi" w:eastAsiaTheme="minorEastAsia" w:hAnsiTheme="minorHAnsi" w:cstheme="minorBidi"/>
          <w:b/>
          <w:bCs/>
          <w:color w:val="000000" w:themeColor="text1"/>
          <w:sz w:val="22"/>
          <w:szCs w:val="22"/>
        </w:rPr>
        <w:t>on:</w:t>
      </w:r>
      <w:r w:rsidR="4E5202BF" w:rsidRPr="54AC9EE2">
        <w:rPr>
          <w:rFonts w:asciiTheme="minorHAnsi" w:eastAsiaTheme="minorEastAsia" w:hAnsiTheme="minorHAnsi" w:cstheme="minorBidi"/>
          <w:color w:val="000000" w:themeColor="text1"/>
          <w:sz w:val="22"/>
          <w:szCs w:val="22"/>
        </w:rPr>
        <w:t xml:space="preserve">  </w:t>
      </w:r>
      <w:r w:rsidR="4EF9A6D2" w:rsidRPr="1561EB96">
        <w:rPr>
          <w:rFonts w:asciiTheme="minorHAnsi" w:eastAsiaTheme="minorEastAsia" w:hAnsiTheme="minorHAnsi" w:cstheme="minorBidi"/>
          <w:color w:val="000000" w:themeColor="text1"/>
          <w:sz w:val="22"/>
          <w:szCs w:val="22"/>
        </w:rPr>
        <w:t>2</w:t>
      </w:r>
      <w:r w:rsidR="0804D27B" w:rsidRPr="1561EB96">
        <w:rPr>
          <w:rFonts w:asciiTheme="minorHAnsi" w:eastAsiaTheme="minorEastAsia" w:hAnsiTheme="minorHAnsi" w:cstheme="minorBidi"/>
          <w:color w:val="000000" w:themeColor="text1"/>
          <w:sz w:val="22"/>
          <w:szCs w:val="22"/>
        </w:rPr>
        <w:t>8</w:t>
      </w:r>
      <w:r w:rsidR="4EF9A6D2" w:rsidRPr="54AC9EE2">
        <w:rPr>
          <w:rFonts w:asciiTheme="minorHAnsi" w:eastAsiaTheme="minorEastAsia" w:hAnsiTheme="minorHAnsi" w:cstheme="minorBidi"/>
          <w:color w:val="000000" w:themeColor="text1"/>
          <w:sz w:val="22"/>
          <w:szCs w:val="22"/>
        </w:rPr>
        <w:t xml:space="preserve"> March 2020</w:t>
      </w:r>
    </w:p>
    <w:p w14:paraId="61ABB85B" w14:textId="13CC744C" w:rsidR="00AA294C" w:rsidRDefault="00AA294C" w:rsidP="54AC9EE2">
      <w:pPr>
        <w:rPr>
          <w:ins w:id="1" w:author="Ross Williams" w:date="2020-04-17T17:51:00Z"/>
          <w:rFonts w:asciiTheme="minorHAnsi" w:eastAsiaTheme="minorEastAsia" w:hAnsiTheme="minorHAnsi" w:cstheme="minorBidi"/>
          <w:color w:val="000000" w:themeColor="text1"/>
          <w:sz w:val="22"/>
          <w:szCs w:val="22"/>
        </w:rPr>
      </w:pPr>
    </w:p>
    <w:p w14:paraId="2596370A" w14:textId="73BA210C" w:rsidR="00AA294C" w:rsidRPr="00AA294C" w:rsidRDefault="00AA294C" w:rsidP="54AC9EE2">
      <w:pPr>
        <w:rPr>
          <w:rFonts w:asciiTheme="minorHAnsi" w:eastAsiaTheme="minorEastAsia" w:hAnsiTheme="minorHAnsi" w:cstheme="minorBidi"/>
          <w:b/>
          <w:bCs/>
          <w:color w:val="000000" w:themeColor="text1"/>
          <w:sz w:val="22"/>
          <w:szCs w:val="22"/>
          <w:rPrChange w:id="2" w:author="Ross Williams" w:date="2020-04-17T17:51:00Z">
            <w:rPr>
              <w:rFonts w:asciiTheme="minorHAnsi" w:eastAsiaTheme="minorEastAsia" w:hAnsiTheme="minorHAnsi" w:cstheme="minorBidi"/>
              <w:color w:val="000000" w:themeColor="text1"/>
              <w:sz w:val="22"/>
              <w:szCs w:val="22"/>
            </w:rPr>
          </w:rPrChange>
        </w:rPr>
      </w:pPr>
      <w:ins w:id="3" w:author="Ross Williams" w:date="2020-04-17T17:51:00Z">
        <w:r>
          <w:rPr>
            <w:rFonts w:asciiTheme="minorHAnsi" w:eastAsiaTheme="minorEastAsia" w:hAnsiTheme="minorHAnsi" w:cstheme="minorBidi"/>
            <w:b/>
            <w:bCs/>
            <w:color w:val="000000" w:themeColor="text1"/>
            <w:sz w:val="22"/>
            <w:szCs w:val="22"/>
          </w:rPr>
          <w:t xml:space="preserve">Contact Person: </w:t>
        </w:r>
        <w:r w:rsidRPr="00AA294C">
          <w:rPr>
            <w:rFonts w:asciiTheme="minorHAnsi" w:eastAsiaTheme="minorEastAsia" w:hAnsiTheme="minorHAnsi" w:cstheme="minorBidi"/>
            <w:color w:val="000000" w:themeColor="text1"/>
            <w:sz w:val="22"/>
            <w:szCs w:val="22"/>
            <w:rPrChange w:id="4" w:author="Ross Williams" w:date="2020-04-17T17:51:00Z">
              <w:rPr>
                <w:rFonts w:asciiTheme="minorHAnsi" w:eastAsiaTheme="minorEastAsia" w:hAnsiTheme="minorHAnsi" w:cstheme="minorBidi"/>
                <w:b/>
                <w:bCs/>
                <w:color w:val="000000" w:themeColor="text1"/>
                <w:sz w:val="22"/>
                <w:szCs w:val="22"/>
              </w:rPr>
            </w:rPrChange>
          </w:rPr>
          <w:t>Ross Williams</w:t>
        </w:r>
        <w:r>
          <w:rPr>
            <w:rFonts w:asciiTheme="minorHAnsi" w:eastAsiaTheme="minorEastAsia" w:hAnsiTheme="minorHAnsi" w:cstheme="minorBidi"/>
            <w:color w:val="000000" w:themeColor="text1"/>
            <w:sz w:val="22"/>
            <w:szCs w:val="22"/>
          </w:rPr>
          <w:t xml:space="preserve"> – r.williams@erasmusmc.nl</w:t>
        </w:r>
      </w:ins>
    </w:p>
    <w:p w14:paraId="2B530BE6" w14:textId="77777777" w:rsidR="00C66D43" w:rsidRPr="00EA3DE1" w:rsidRDefault="00C66D43" w:rsidP="3DF26E48">
      <w:pPr>
        <w:rPr>
          <w:rFonts w:asciiTheme="minorHAnsi" w:eastAsiaTheme="minorEastAsia" w:hAnsiTheme="minorHAnsi" w:cstheme="minorBidi"/>
          <w:color w:val="000000" w:themeColor="text1"/>
          <w:sz w:val="22"/>
          <w:szCs w:val="22"/>
        </w:rPr>
      </w:pPr>
    </w:p>
    <w:p w14:paraId="00000009" w14:textId="45900DE8" w:rsidR="00E00517" w:rsidRPr="00EA3DE1" w:rsidRDefault="005434AA" w:rsidP="3DF26E48">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b/>
          <w:color w:val="000000" w:themeColor="text1"/>
          <w:sz w:val="22"/>
          <w:szCs w:val="22"/>
        </w:rPr>
        <w:t>Acknowledgement:</w:t>
      </w:r>
      <w:r w:rsidRPr="074D35E5">
        <w:rPr>
          <w:rFonts w:asciiTheme="minorHAnsi" w:eastAsiaTheme="minorEastAsia" w:hAnsiTheme="minorHAnsi" w:cstheme="minorBidi"/>
          <w:color w:val="000000" w:themeColor="text1"/>
          <w:sz w:val="22"/>
          <w:szCs w:val="22"/>
        </w:rPr>
        <w:t xml:space="preserve">  The analysis is performed in the context of the European Health Data and Evidence Network (EHDEN) project (</w:t>
      </w:r>
      <w:hyperlink r:id="rId12">
        <w:r w:rsidRPr="074D35E5">
          <w:rPr>
            <w:rFonts w:asciiTheme="minorHAnsi" w:eastAsiaTheme="minorEastAsia" w:hAnsiTheme="minorHAnsi" w:cstheme="minorBidi"/>
            <w:color w:val="000000" w:themeColor="text1"/>
            <w:sz w:val="22"/>
            <w:szCs w:val="22"/>
            <w:u w:val="single"/>
          </w:rPr>
          <w:t>www.ehden.eu</w:t>
        </w:r>
      </w:hyperlink>
      <w:r w:rsidRPr="074D35E5">
        <w:rPr>
          <w:rFonts w:asciiTheme="minorHAnsi" w:eastAsiaTheme="minorEastAsia" w:hAnsiTheme="minorHAnsi" w:cstheme="minorBidi"/>
          <w:color w:val="000000" w:themeColor="text1"/>
          <w:sz w:val="22"/>
          <w:szCs w:val="22"/>
        </w:rPr>
        <w:t xml:space="preserve">) in close collaboration with the Observational Health Sciences and Informatics collaborative (OHDSI, </w:t>
      </w:r>
      <w:hyperlink r:id="rId13">
        <w:r w:rsidRPr="074D35E5">
          <w:rPr>
            <w:rFonts w:asciiTheme="minorHAnsi" w:eastAsiaTheme="minorEastAsia" w:hAnsiTheme="minorHAnsi" w:cstheme="minorBidi"/>
            <w:color w:val="000000" w:themeColor="text1"/>
            <w:sz w:val="22"/>
            <w:szCs w:val="22"/>
            <w:u w:val="single"/>
          </w:rPr>
          <w:t>http://ohdsi.org</w:t>
        </w:r>
      </w:hyperlink>
      <w:r w:rsidRPr="074D35E5">
        <w:rPr>
          <w:rFonts w:asciiTheme="minorHAnsi" w:eastAsiaTheme="minorEastAsia" w:hAnsiTheme="minorHAnsi" w:cstheme="minorBidi"/>
          <w:color w:val="000000" w:themeColor="text1"/>
          <w:sz w:val="22"/>
          <w:szCs w:val="22"/>
        </w:rPr>
        <w:t>).</w:t>
      </w:r>
    </w:p>
    <w:p w14:paraId="3B142CF9" w14:textId="77777777" w:rsidR="00C66D43" w:rsidRPr="00EA3DE1" w:rsidRDefault="00C66D43" w:rsidP="3DF26E48">
      <w:pPr>
        <w:rPr>
          <w:rFonts w:asciiTheme="minorHAnsi" w:eastAsiaTheme="minorEastAsia" w:hAnsiTheme="minorHAnsi" w:cstheme="minorBidi"/>
          <w:color w:val="000000" w:themeColor="text1"/>
          <w:sz w:val="22"/>
          <w:szCs w:val="22"/>
        </w:rPr>
      </w:pPr>
    </w:p>
    <w:p w14:paraId="0000000B" w14:textId="0F8454B2" w:rsidR="00E00517" w:rsidRPr="00EA3DE1" w:rsidRDefault="005434AA" w:rsidP="1450540E">
      <w:pPr>
        <w:spacing w:after="200" w:line="276" w:lineRule="auto"/>
        <w:rPr>
          <w:rFonts w:asciiTheme="minorHAnsi" w:eastAsiaTheme="minorEastAsia" w:hAnsiTheme="minorHAnsi" w:cstheme="minorBidi"/>
          <w:color w:val="000000" w:themeColor="text1"/>
          <w:sz w:val="22"/>
          <w:szCs w:val="22"/>
        </w:rPr>
      </w:pPr>
      <w:r w:rsidRPr="1450540E">
        <w:rPr>
          <w:rFonts w:asciiTheme="minorHAnsi" w:eastAsiaTheme="minorEastAsia" w:hAnsiTheme="minorHAnsi" w:cstheme="minorBidi"/>
          <w:color w:val="000000" w:themeColor="text1"/>
          <w:sz w:val="22"/>
          <w:szCs w:val="22"/>
        </w:rPr>
        <w:t xml:space="preserve">The authors declare the following disclosures:  </w:t>
      </w:r>
      <w:r w:rsidR="246EF9E7" w:rsidRPr="1450540E">
        <w:rPr>
          <w:rFonts w:asciiTheme="minorHAnsi" w:eastAsiaTheme="minorEastAsia" w:hAnsiTheme="minorHAnsi" w:cstheme="minorBidi"/>
          <w:color w:val="000000" w:themeColor="text1"/>
          <w:sz w:val="22"/>
          <w:szCs w:val="22"/>
        </w:rPr>
        <w:t>Jenna Reps, PhD is employee of Janssen Research and Development.</w:t>
      </w:r>
      <w:r w:rsidR="00C519C3" w:rsidRPr="1450540E">
        <w:rPr>
          <w:rFonts w:asciiTheme="minorHAnsi" w:eastAsiaTheme="minorEastAsia" w:hAnsiTheme="minorHAnsi" w:cstheme="minorBidi"/>
          <w:color w:val="000000" w:themeColor="text1"/>
          <w:sz w:val="22"/>
          <w:szCs w:val="22"/>
        </w:rPr>
        <w:t xml:space="preserve"> </w:t>
      </w:r>
      <w:r w:rsidRPr="1450540E">
        <w:rPr>
          <w:rFonts w:asciiTheme="minorHAnsi" w:eastAsiaTheme="minorEastAsia" w:hAnsiTheme="minorHAnsi" w:cstheme="minorBidi"/>
          <w:color w:val="000000" w:themeColor="text1"/>
        </w:rPr>
        <w:br w:type="page"/>
      </w:r>
    </w:p>
    <w:p w14:paraId="0000000C" w14:textId="77777777" w:rsidR="00E00517" w:rsidRPr="00EA3DE1" w:rsidRDefault="00E00517" w:rsidP="3DF26E48">
      <w:pPr>
        <w:rPr>
          <w:rFonts w:asciiTheme="minorHAnsi" w:eastAsiaTheme="minorEastAsia" w:hAnsiTheme="minorHAnsi" w:cstheme="minorBidi"/>
          <w:color w:val="000000" w:themeColor="text1"/>
        </w:rPr>
      </w:pPr>
    </w:p>
    <w:p w14:paraId="0000000D" w14:textId="77777777" w:rsidR="00E00517" w:rsidRPr="00EA3DE1"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b/>
          <w:color w:val="000000" w:themeColor="text1"/>
          <w:sz w:val="32"/>
          <w:szCs w:val="32"/>
        </w:rPr>
        <w:t>Table of Contents</w:t>
      </w:r>
    </w:p>
    <w:sdt>
      <w:sdtPr>
        <w:rPr>
          <w:color w:val="000000" w:themeColor="text1"/>
          <w:shd w:val="clear" w:color="auto" w:fill="E6E6E6"/>
          <w:lang w:val="en-GB"/>
        </w:rPr>
        <w:id w:val="158360239"/>
        <w:docPartObj>
          <w:docPartGallery w:val="Table of Contents"/>
          <w:docPartUnique/>
        </w:docPartObj>
      </w:sdtPr>
      <w:sdtEndPr/>
      <w:sdtContent>
        <w:p w14:paraId="2D736CAB" w14:textId="2A27D5DB" w:rsidR="004473EA" w:rsidRDefault="00531325">
          <w:pPr>
            <w:pStyle w:val="TOC1"/>
            <w:tabs>
              <w:tab w:val="left" w:pos="480"/>
              <w:tab w:val="right" w:leader="dot" w:pos="9350"/>
            </w:tabs>
            <w:rPr>
              <w:rFonts w:eastAsiaTheme="minorEastAsia" w:cstheme="minorBidi"/>
              <w:b w:val="0"/>
              <w:bCs w:val="0"/>
              <w:i w:val="0"/>
              <w:iCs w:val="0"/>
              <w:noProof/>
              <w:lang w:val="en-NL"/>
            </w:rPr>
          </w:pPr>
          <w:r w:rsidRPr="3DF26E48">
            <w:rPr>
              <w:color w:val="000000" w:themeColor="text1"/>
              <w:shd w:val="clear" w:color="auto" w:fill="E6E6E6"/>
              <w:lang w:val="en-GB"/>
            </w:rPr>
            <w:fldChar w:fldCharType="begin"/>
          </w:r>
          <w:r>
            <w:rPr>
              <w:color w:val="000000" w:themeColor="text1"/>
              <w:lang w:val="en-GB"/>
            </w:rPr>
            <w:instrText xml:space="preserve"> TOC \o "1-2" \h \z \u </w:instrText>
          </w:r>
          <w:r w:rsidRPr="3DF26E48">
            <w:rPr>
              <w:color w:val="000000" w:themeColor="text1"/>
              <w:shd w:val="clear" w:color="auto" w:fill="E6E6E6"/>
              <w:lang w:val="en-GB"/>
            </w:rPr>
            <w:fldChar w:fldCharType="separate"/>
          </w:r>
          <w:hyperlink w:anchor="_Toc36401869" w:history="1">
            <w:r w:rsidR="004473EA" w:rsidRPr="00121F1C">
              <w:rPr>
                <w:rStyle w:val="Hyperlink"/>
                <w:noProof/>
                <w:lang w:val="en-GB"/>
              </w:rPr>
              <w:t>1.</w:t>
            </w:r>
            <w:r w:rsidR="004473EA">
              <w:rPr>
                <w:rFonts w:eastAsiaTheme="minorEastAsia" w:cstheme="minorBidi"/>
                <w:b w:val="0"/>
                <w:bCs w:val="0"/>
                <w:i w:val="0"/>
                <w:iCs w:val="0"/>
                <w:noProof/>
                <w:lang w:val="en-NL"/>
              </w:rPr>
              <w:tab/>
            </w:r>
            <w:r w:rsidR="004473EA" w:rsidRPr="00121F1C">
              <w:rPr>
                <w:rStyle w:val="Hyperlink"/>
                <w:noProof/>
              </w:rPr>
              <w:t>List of Abbreviations</w:t>
            </w:r>
            <w:r w:rsidR="004473EA">
              <w:rPr>
                <w:noProof/>
                <w:webHidden/>
              </w:rPr>
              <w:tab/>
            </w:r>
            <w:r w:rsidR="004473EA">
              <w:rPr>
                <w:noProof/>
                <w:webHidden/>
              </w:rPr>
              <w:fldChar w:fldCharType="begin"/>
            </w:r>
            <w:r w:rsidR="004473EA">
              <w:rPr>
                <w:noProof/>
                <w:webHidden/>
              </w:rPr>
              <w:instrText xml:space="preserve"> PAGEREF _Toc36401869 \h </w:instrText>
            </w:r>
            <w:r w:rsidR="004473EA">
              <w:rPr>
                <w:noProof/>
                <w:webHidden/>
              </w:rPr>
            </w:r>
            <w:r w:rsidR="004473EA">
              <w:rPr>
                <w:noProof/>
                <w:webHidden/>
              </w:rPr>
              <w:fldChar w:fldCharType="separate"/>
            </w:r>
            <w:r w:rsidR="004473EA">
              <w:rPr>
                <w:noProof/>
                <w:webHidden/>
              </w:rPr>
              <w:t>3</w:t>
            </w:r>
            <w:r w:rsidR="004473EA">
              <w:rPr>
                <w:noProof/>
                <w:webHidden/>
              </w:rPr>
              <w:fldChar w:fldCharType="end"/>
            </w:r>
          </w:hyperlink>
        </w:p>
        <w:p w14:paraId="401CB210" w14:textId="1FB49835" w:rsidR="004473EA" w:rsidRDefault="00E676B9">
          <w:pPr>
            <w:pStyle w:val="TOC1"/>
            <w:tabs>
              <w:tab w:val="left" w:pos="480"/>
              <w:tab w:val="right" w:leader="dot" w:pos="9350"/>
            </w:tabs>
            <w:rPr>
              <w:rFonts w:eastAsiaTheme="minorEastAsia" w:cstheme="minorBidi"/>
              <w:b w:val="0"/>
              <w:bCs w:val="0"/>
              <w:i w:val="0"/>
              <w:iCs w:val="0"/>
              <w:noProof/>
              <w:lang w:val="en-NL"/>
            </w:rPr>
          </w:pPr>
          <w:hyperlink w:anchor="_Toc36401870" w:history="1">
            <w:r w:rsidR="004473EA" w:rsidRPr="00121F1C">
              <w:rPr>
                <w:rStyle w:val="Hyperlink"/>
                <w:noProof/>
                <w:lang w:val="en-GB"/>
              </w:rPr>
              <w:t>2.</w:t>
            </w:r>
            <w:r w:rsidR="004473EA">
              <w:rPr>
                <w:rFonts w:eastAsiaTheme="minorEastAsia" w:cstheme="minorBidi"/>
                <w:b w:val="0"/>
                <w:bCs w:val="0"/>
                <w:i w:val="0"/>
                <w:iCs w:val="0"/>
                <w:noProof/>
                <w:lang w:val="en-NL"/>
              </w:rPr>
              <w:tab/>
            </w:r>
            <w:r w:rsidR="004473EA" w:rsidRPr="00121F1C">
              <w:rPr>
                <w:rStyle w:val="Hyperlink"/>
                <w:noProof/>
              </w:rPr>
              <w:t>Executive Summary</w:t>
            </w:r>
            <w:r w:rsidR="004473EA">
              <w:rPr>
                <w:noProof/>
                <w:webHidden/>
              </w:rPr>
              <w:tab/>
            </w:r>
            <w:r w:rsidR="004473EA">
              <w:rPr>
                <w:noProof/>
                <w:webHidden/>
              </w:rPr>
              <w:fldChar w:fldCharType="begin"/>
            </w:r>
            <w:r w:rsidR="004473EA">
              <w:rPr>
                <w:noProof/>
                <w:webHidden/>
              </w:rPr>
              <w:instrText xml:space="preserve"> PAGEREF _Toc36401870 \h </w:instrText>
            </w:r>
            <w:r w:rsidR="004473EA">
              <w:rPr>
                <w:noProof/>
                <w:webHidden/>
              </w:rPr>
            </w:r>
            <w:r w:rsidR="004473EA">
              <w:rPr>
                <w:noProof/>
                <w:webHidden/>
              </w:rPr>
              <w:fldChar w:fldCharType="separate"/>
            </w:r>
            <w:r w:rsidR="004473EA">
              <w:rPr>
                <w:noProof/>
                <w:webHidden/>
              </w:rPr>
              <w:t>3</w:t>
            </w:r>
            <w:r w:rsidR="004473EA">
              <w:rPr>
                <w:noProof/>
                <w:webHidden/>
              </w:rPr>
              <w:fldChar w:fldCharType="end"/>
            </w:r>
          </w:hyperlink>
        </w:p>
        <w:p w14:paraId="27E7F6C4" w14:textId="01D988F8" w:rsidR="004473EA" w:rsidRDefault="00E676B9">
          <w:pPr>
            <w:pStyle w:val="TOC1"/>
            <w:tabs>
              <w:tab w:val="left" w:pos="480"/>
              <w:tab w:val="right" w:leader="dot" w:pos="9350"/>
            </w:tabs>
            <w:rPr>
              <w:rFonts w:eastAsiaTheme="minorEastAsia" w:cstheme="minorBidi"/>
              <w:b w:val="0"/>
              <w:bCs w:val="0"/>
              <w:i w:val="0"/>
              <w:iCs w:val="0"/>
              <w:noProof/>
              <w:lang w:val="en-NL"/>
            </w:rPr>
          </w:pPr>
          <w:hyperlink w:anchor="_Toc36401871" w:history="1">
            <w:r w:rsidR="004473EA" w:rsidRPr="00121F1C">
              <w:rPr>
                <w:rStyle w:val="Hyperlink"/>
                <w:noProof/>
                <w:lang w:val="en-GB"/>
              </w:rPr>
              <w:t>3.</w:t>
            </w:r>
            <w:r w:rsidR="004473EA">
              <w:rPr>
                <w:rFonts w:eastAsiaTheme="minorEastAsia" w:cstheme="minorBidi"/>
                <w:b w:val="0"/>
                <w:bCs w:val="0"/>
                <w:i w:val="0"/>
                <w:iCs w:val="0"/>
                <w:noProof/>
                <w:lang w:val="en-NL"/>
              </w:rPr>
              <w:tab/>
            </w:r>
            <w:r w:rsidR="004473EA" w:rsidRPr="00121F1C">
              <w:rPr>
                <w:rStyle w:val="Hyperlink"/>
                <w:noProof/>
              </w:rPr>
              <w:t>Rationale &amp; Background</w:t>
            </w:r>
            <w:r w:rsidR="004473EA">
              <w:rPr>
                <w:noProof/>
                <w:webHidden/>
              </w:rPr>
              <w:tab/>
            </w:r>
            <w:r w:rsidR="004473EA">
              <w:rPr>
                <w:noProof/>
                <w:webHidden/>
              </w:rPr>
              <w:fldChar w:fldCharType="begin"/>
            </w:r>
            <w:r w:rsidR="004473EA">
              <w:rPr>
                <w:noProof/>
                <w:webHidden/>
              </w:rPr>
              <w:instrText xml:space="preserve"> PAGEREF _Toc36401871 \h </w:instrText>
            </w:r>
            <w:r w:rsidR="004473EA">
              <w:rPr>
                <w:noProof/>
                <w:webHidden/>
              </w:rPr>
            </w:r>
            <w:r w:rsidR="004473EA">
              <w:rPr>
                <w:noProof/>
                <w:webHidden/>
              </w:rPr>
              <w:fldChar w:fldCharType="separate"/>
            </w:r>
            <w:r w:rsidR="004473EA">
              <w:rPr>
                <w:noProof/>
                <w:webHidden/>
              </w:rPr>
              <w:t>3</w:t>
            </w:r>
            <w:r w:rsidR="004473EA">
              <w:rPr>
                <w:noProof/>
                <w:webHidden/>
              </w:rPr>
              <w:fldChar w:fldCharType="end"/>
            </w:r>
          </w:hyperlink>
        </w:p>
        <w:p w14:paraId="08F286B6" w14:textId="520998FF" w:rsidR="004473EA" w:rsidRDefault="00E676B9">
          <w:pPr>
            <w:pStyle w:val="TOC1"/>
            <w:tabs>
              <w:tab w:val="left" w:pos="480"/>
              <w:tab w:val="right" w:leader="dot" w:pos="9350"/>
            </w:tabs>
            <w:rPr>
              <w:rFonts w:eastAsiaTheme="minorEastAsia" w:cstheme="minorBidi"/>
              <w:b w:val="0"/>
              <w:bCs w:val="0"/>
              <w:i w:val="0"/>
              <w:iCs w:val="0"/>
              <w:noProof/>
              <w:lang w:val="en-NL"/>
            </w:rPr>
          </w:pPr>
          <w:hyperlink w:anchor="_Toc36401872" w:history="1">
            <w:r w:rsidR="004473EA" w:rsidRPr="00121F1C">
              <w:rPr>
                <w:rStyle w:val="Hyperlink"/>
                <w:noProof/>
                <w:lang w:val="en-GB"/>
              </w:rPr>
              <w:t>4.</w:t>
            </w:r>
            <w:r w:rsidR="004473EA">
              <w:rPr>
                <w:rFonts w:eastAsiaTheme="minorEastAsia" w:cstheme="minorBidi"/>
                <w:b w:val="0"/>
                <w:bCs w:val="0"/>
                <w:i w:val="0"/>
                <w:iCs w:val="0"/>
                <w:noProof/>
                <w:lang w:val="en-NL"/>
              </w:rPr>
              <w:tab/>
            </w:r>
            <w:r w:rsidR="004473EA" w:rsidRPr="00121F1C">
              <w:rPr>
                <w:rStyle w:val="Hyperlink"/>
                <w:noProof/>
              </w:rPr>
              <w:t>Objective</w:t>
            </w:r>
            <w:r w:rsidR="004473EA">
              <w:rPr>
                <w:noProof/>
                <w:webHidden/>
              </w:rPr>
              <w:tab/>
            </w:r>
            <w:r w:rsidR="004473EA">
              <w:rPr>
                <w:noProof/>
                <w:webHidden/>
              </w:rPr>
              <w:fldChar w:fldCharType="begin"/>
            </w:r>
            <w:r w:rsidR="004473EA">
              <w:rPr>
                <w:noProof/>
                <w:webHidden/>
              </w:rPr>
              <w:instrText xml:space="preserve"> PAGEREF _Toc36401872 \h </w:instrText>
            </w:r>
            <w:r w:rsidR="004473EA">
              <w:rPr>
                <w:noProof/>
                <w:webHidden/>
              </w:rPr>
            </w:r>
            <w:r w:rsidR="004473EA">
              <w:rPr>
                <w:noProof/>
                <w:webHidden/>
              </w:rPr>
              <w:fldChar w:fldCharType="separate"/>
            </w:r>
            <w:r w:rsidR="004473EA">
              <w:rPr>
                <w:noProof/>
                <w:webHidden/>
              </w:rPr>
              <w:t>5</w:t>
            </w:r>
            <w:r w:rsidR="004473EA">
              <w:rPr>
                <w:noProof/>
                <w:webHidden/>
              </w:rPr>
              <w:fldChar w:fldCharType="end"/>
            </w:r>
          </w:hyperlink>
        </w:p>
        <w:p w14:paraId="5B26AEDC" w14:textId="0D731BB1" w:rsidR="004473EA" w:rsidRDefault="00E676B9">
          <w:pPr>
            <w:pStyle w:val="TOC1"/>
            <w:tabs>
              <w:tab w:val="left" w:pos="480"/>
              <w:tab w:val="right" w:leader="dot" w:pos="9350"/>
            </w:tabs>
            <w:rPr>
              <w:rFonts w:eastAsiaTheme="minorEastAsia" w:cstheme="minorBidi"/>
              <w:b w:val="0"/>
              <w:bCs w:val="0"/>
              <w:i w:val="0"/>
              <w:iCs w:val="0"/>
              <w:noProof/>
              <w:lang w:val="en-NL"/>
            </w:rPr>
          </w:pPr>
          <w:hyperlink w:anchor="_Toc36401873" w:history="1">
            <w:r w:rsidR="004473EA" w:rsidRPr="00121F1C">
              <w:rPr>
                <w:rStyle w:val="Hyperlink"/>
                <w:noProof/>
              </w:rPr>
              <w:t>5.</w:t>
            </w:r>
            <w:r w:rsidR="004473EA">
              <w:rPr>
                <w:rFonts w:eastAsiaTheme="minorEastAsia" w:cstheme="minorBidi"/>
                <w:b w:val="0"/>
                <w:bCs w:val="0"/>
                <w:i w:val="0"/>
                <w:iCs w:val="0"/>
                <w:noProof/>
                <w:lang w:val="en-NL"/>
              </w:rPr>
              <w:tab/>
            </w:r>
            <w:r w:rsidR="004473EA" w:rsidRPr="00121F1C">
              <w:rPr>
                <w:rStyle w:val="Hyperlink"/>
                <w:noProof/>
              </w:rPr>
              <w:t>Methods</w:t>
            </w:r>
            <w:r w:rsidR="004473EA">
              <w:rPr>
                <w:noProof/>
                <w:webHidden/>
              </w:rPr>
              <w:tab/>
            </w:r>
            <w:r w:rsidR="004473EA">
              <w:rPr>
                <w:noProof/>
                <w:webHidden/>
              </w:rPr>
              <w:fldChar w:fldCharType="begin"/>
            </w:r>
            <w:r w:rsidR="004473EA">
              <w:rPr>
                <w:noProof/>
                <w:webHidden/>
              </w:rPr>
              <w:instrText xml:space="preserve"> PAGEREF _Toc36401873 \h </w:instrText>
            </w:r>
            <w:r w:rsidR="004473EA">
              <w:rPr>
                <w:noProof/>
                <w:webHidden/>
              </w:rPr>
            </w:r>
            <w:r w:rsidR="004473EA">
              <w:rPr>
                <w:noProof/>
                <w:webHidden/>
              </w:rPr>
              <w:fldChar w:fldCharType="separate"/>
            </w:r>
            <w:r w:rsidR="004473EA">
              <w:rPr>
                <w:noProof/>
                <w:webHidden/>
              </w:rPr>
              <w:t>7</w:t>
            </w:r>
            <w:r w:rsidR="004473EA">
              <w:rPr>
                <w:noProof/>
                <w:webHidden/>
              </w:rPr>
              <w:fldChar w:fldCharType="end"/>
            </w:r>
          </w:hyperlink>
        </w:p>
        <w:p w14:paraId="760F1758" w14:textId="7A1CDCAF" w:rsidR="004473EA" w:rsidRDefault="00E676B9">
          <w:pPr>
            <w:pStyle w:val="TOC2"/>
            <w:tabs>
              <w:tab w:val="left" w:pos="960"/>
              <w:tab w:val="right" w:leader="dot" w:pos="9350"/>
            </w:tabs>
            <w:rPr>
              <w:rFonts w:eastAsiaTheme="minorEastAsia" w:cstheme="minorBidi"/>
              <w:b w:val="0"/>
              <w:bCs w:val="0"/>
              <w:noProof/>
              <w:sz w:val="24"/>
              <w:szCs w:val="24"/>
              <w:lang w:val="en-NL"/>
            </w:rPr>
          </w:pPr>
          <w:hyperlink w:anchor="_Toc36401874" w:history="1">
            <w:r w:rsidR="004473EA" w:rsidRPr="00121F1C">
              <w:rPr>
                <w:rStyle w:val="Hyperlink"/>
                <w:noProof/>
                <w:lang w:val="en-GB"/>
              </w:rPr>
              <w:t>5.1.</w:t>
            </w:r>
            <w:r w:rsidR="004473EA">
              <w:rPr>
                <w:rFonts w:eastAsiaTheme="minorEastAsia" w:cstheme="minorBidi"/>
                <w:b w:val="0"/>
                <w:bCs w:val="0"/>
                <w:noProof/>
                <w:sz w:val="24"/>
                <w:szCs w:val="24"/>
                <w:lang w:val="en-NL"/>
              </w:rPr>
              <w:tab/>
            </w:r>
            <w:r w:rsidR="004473EA" w:rsidRPr="00121F1C">
              <w:rPr>
                <w:rStyle w:val="Hyperlink"/>
                <w:noProof/>
              </w:rPr>
              <w:t>Study Design</w:t>
            </w:r>
            <w:r w:rsidR="004473EA">
              <w:rPr>
                <w:noProof/>
                <w:webHidden/>
              </w:rPr>
              <w:tab/>
            </w:r>
            <w:r w:rsidR="004473EA">
              <w:rPr>
                <w:noProof/>
                <w:webHidden/>
              </w:rPr>
              <w:fldChar w:fldCharType="begin"/>
            </w:r>
            <w:r w:rsidR="004473EA">
              <w:rPr>
                <w:noProof/>
                <w:webHidden/>
              </w:rPr>
              <w:instrText xml:space="preserve"> PAGEREF _Toc36401874 \h </w:instrText>
            </w:r>
            <w:r w:rsidR="004473EA">
              <w:rPr>
                <w:noProof/>
                <w:webHidden/>
              </w:rPr>
            </w:r>
            <w:r w:rsidR="004473EA">
              <w:rPr>
                <w:noProof/>
                <w:webHidden/>
              </w:rPr>
              <w:fldChar w:fldCharType="separate"/>
            </w:r>
            <w:r w:rsidR="004473EA">
              <w:rPr>
                <w:noProof/>
                <w:webHidden/>
              </w:rPr>
              <w:t>7</w:t>
            </w:r>
            <w:r w:rsidR="004473EA">
              <w:rPr>
                <w:noProof/>
                <w:webHidden/>
              </w:rPr>
              <w:fldChar w:fldCharType="end"/>
            </w:r>
          </w:hyperlink>
        </w:p>
        <w:p w14:paraId="3BFF7A9D" w14:textId="07EBC0B2" w:rsidR="004473EA" w:rsidRDefault="00E676B9">
          <w:pPr>
            <w:pStyle w:val="TOC2"/>
            <w:tabs>
              <w:tab w:val="left" w:pos="960"/>
              <w:tab w:val="right" w:leader="dot" w:pos="9350"/>
            </w:tabs>
            <w:rPr>
              <w:rFonts w:eastAsiaTheme="minorEastAsia" w:cstheme="minorBidi"/>
              <w:b w:val="0"/>
              <w:bCs w:val="0"/>
              <w:noProof/>
              <w:sz w:val="24"/>
              <w:szCs w:val="24"/>
              <w:lang w:val="en-NL"/>
            </w:rPr>
          </w:pPr>
          <w:hyperlink w:anchor="_Toc36401875" w:history="1">
            <w:r w:rsidR="004473EA" w:rsidRPr="00121F1C">
              <w:rPr>
                <w:rStyle w:val="Hyperlink"/>
                <w:noProof/>
                <w:lang w:val="en-GB"/>
              </w:rPr>
              <w:t>5.2.</w:t>
            </w:r>
            <w:r w:rsidR="004473EA">
              <w:rPr>
                <w:rFonts w:eastAsiaTheme="minorEastAsia" w:cstheme="minorBidi"/>
                <w:b w:val="0"/>
                <w:bCs w:val="0"/>
                <w:noProof/>
                <w:sz w:val="24"/>
                <w:szCs w:val="24"/>
                <w:lang w:val="en-NL"/>
              </w:rPr>
              <w:tab/>
            </w:r>
            <w:r w:rsidR="004473EA" w:rsidRPr="00121F1C">
              <w:rPr>
                <w:rStyle w:val="Hyperlink"/>
                <w:noProof/>
              </w:rPr>
              <w:t xml:space="preserve">Data Source(s)     </w:t>
            </w:r>
            <w:r w:rsidR="004473EA">
              <w:rPr>
                <w:noProof/>
                <w:webHidden/>
              </w:rPr>
              <w:tab/>
            </w:r>
            <w:r w:rsidR="004473EA">
              <w:rPr>
                <w:noProof/>
                <w:webHidden/>
              </w:rPr>
              <w:fldChar w:fldCharType="begin"/>
            </w:r>
            <w:r w:rsidR="004473EA">
              <w:rPr>
                <w:noProof/>
                <w:webHidden/>
              </w:rPr>
              <w:instrText xml:space="preserve"> PAGEREF _Toc36401875 \h </w:instrText>
            </w:r>
            <w:r w:rsidR="004473EA">
              <w:rPr>
                <w:noProof/>
                <w:webHidden/>
              </w:rPr>
            </w:r>
            <w:r w:rsidR="004473EA">
              <w:rPr>
                <w:noProof/>
                <w:webHidden/>
              </w:rPr>
              <w:fldChar w:fldCharType="separate"/>
            </w:r>
            <w:r w:rsidR="004473EA">
              <w:rPr>
                <w:noProof/>
                <w:webHidden/>
              </w:rPr>
              <w:t>7</w:t>
            </w:r>
            <w:r w:rsidR="004473EA">
              <w:rPr>
                <w:noProof/>
                <w:webHidden/>
              </w:rPr>
              <w:fldChar w:fldCharType="end"/>
            </w:r>
          </w:hyperlink>
        </w:p>
        <w:p w14:paraId="530FA563" w14:textId="1A1E1DAC" w:rsidR="004473EA" w:rsidRDefault="00E676B9">
          <w:pPr>
            <w:pStyle w:val="TOC2"/>
            <w:tabs>
              <w:tab w:val="left" w:pos="960"/>
              <w:tab w:val="right" w:leader="dot" w:pos="9350"/>
            </w:tabs>
            <w:rPr>
              <w:rFonts w:eastAsiaTheme="minorEastAsia" w:cstheme="minorBidi"/>
              <w:b w:val="0"/>
              <w:bCs w:val="0"/>
              <w:noProof/>
              <w:sz w:val="24"/>
              <w:szCs w:val="24"/>
              <w:lang w:val="en-NL"/>
            </w:rPr>
          </w:pPr>
          <w:hyperlink w:anchor="_Toc36401876" w:history="1">
            <w:r w:rsidR="004473EA" w:rsidRPr="00121F1C">
              <w:rPr>
                <w:rStyle w:val="Hyperlink"/>
                <w:noProof/>
                <w:lang w:val="en-GB"/>
              </w:rPr>
              <w:t>5.3.</w:t>
            </w:r>
            <w:r w:rsidR="004473EA">
              <w:rPr>
                <w:rFonts w:eastAsiaTheme="minorEastAsia" w:cstheme="minorBidi"/>
                <w:b w:val="0"/>
                <w:bCs w:val="0"/>
                <w:noProof/>
                <w:sz w:val="24"/>
                <w:szCs w:val="24"/>
                <w:lang w:val="en-NL"/>
              </w:rPr>
              <w:tab/>
            </w:r>
            <w:r w:rsidR="004473EA" w:rsidRPr="00121F1C">
              <w:rPr>
                <w:rStyle w:val="Hyperlink"/>
                <w:noProof/>
              </w:rPr>
              <w:t>Study Populations</w:t>
            </w:r>
            <w:r w:rsidR="004473EA">
              <w:rPr>
                <w:noProof/>
                <w:webHidden/>
              </w:rPr>
              <w:tab/>
            </w:r>
            <w:r w:rsidR="004473EA">
              <w:rPr>
                <w:noProof/>
                <w:webHidden/>
              </w:rPr>
              <w:fldChar w:fldCharType="begin"/>
            </w:r>
            <w:r w:rsidR="004473EA">
              <w:rPr>
                <w:noProof/>
                <w:webHidden/>
              </w:rPr>
              <w:instrText xml:space="preserve"> PAGEREF _Toc36401876 \h </w:instrText>
            </w:r>
            <w:r w:rsidR="004473EA">
              <w:rPr>
                <w:noProof/>
                <w:webHidden/>
              </w:rPr>
            </w:r>
            <w:r w:rsidR="004473EA">
              <w:rPr>
                <w:noProof/>
                <w:webHidden/>
              </w:rPr>
              <w:fldChar w:fldCharType="separate"/>
            </w:r>
            <w:r w:rsidR="004473EA">
              <w:rPr>
                <w:noProof/>
                <w:webHidden/>
              </w:rPr>
              <w:t>8</w:t>
            </w:r>
            <w:r w:rsidR="004473EA">
              <w:rPr>
                <w:noProof/>
                <w:webHidden/>
              </w:rPr>
              <w:fldChar w:fldCharType="end"/>
            </w:r>
          </w:hyperlink>
        </w:p>
        <w:p w14:paraId="1A48A454" w14:textId="3963568D" w:rsidR="004473EA" w:rsidRDefault="00E676B9">
          <w:pPr>
            <w:pStyle w:val="TOC2"/>
            <w:tabs>
              <w:tab w:val="left" w:pos="960"/>
              <w:tab w:val="right" w:leader="dot" w:pos="9350"/>
            </w:tabs>
            <w:rPr>
              <w:rFonts w:eastAsiaTheme="minorEastAsia" w:cstheme="minorBidi"/>
              <w:b w:val="0"/>
              <w:bCs w:val="0"/>
              <w:noProof/>
              <w:sz w:val="24"/>
              <w:szCs w:val="24"/>
              <w:lang w:val="en-NL"/>
            </w:rPr>
          </w:pPr>
          <w:hyperlink w:anchor="_Toc36401877" w:history="1">
            <w:r w:rsidR="004473EA" w:rsidRPr="00121F1C">
              <w:rPr>
                <w:rStyle w:val="Hyperlink"/>
                <w:noProof/>
                <w:lang w:val="en-GB"/>
              </w:rPr>
              <w:t>5.4.</w:t>
            </w:r>
            <w:r w:rsidR="004473EA">
              <w:rPr>
                <w:rFonts w:eastAsiaTheme="minorEastAsia" w:cstheme="minorBidi"/>
                <w:b w:val="0"/>
                <w:bCs w:val="0"/>
                <w:noProof/>
                <w:sz w:val="24"/>
                <w:szCs w:val="24"/>
                <w:lang w:val="en-NL"/>
              </w:rPr>
              <w:tab/>
            </w:r>
            <w:r w:rsidR="004473EA" w:rsidRPr="00121F1C">
              <w:rPr>
                <w:rStyle w:val="Hyperlink"/>
                <w:noProof/>
                <w:lang w:val="en-GB"/>
              </w:rPr>
              <w:t>Statistical Analysis Method(s)</w:t>
            </w:r>
            <w:r w:rsidR="004473EA">
              <w:rPr>
                <w:noProof/>
                <w:webHidden/>
              </w:rPr>
              <w:tab/>
            </w:r>
            <w:r w:rsidR="004473EA">
              <w:rPr>
                <w:noProof/>
                <w:webHidden/>
              </w:rPr>
              <w:fldChar w:fldCharType="begin"/>
            </w:r>
            <w:r w:rsidR="004473EA">
              <w:rPr>
                <w:noProof/>
                <w:webHidden/>
              </w:rPr>
              <w:instrText xml:space="preserve"> PAGEREF _Toc36401877 \h </w:instrText>
            </w:r>
            <w:r w:rsidR="004473EA">
              <w:rPr>
                <w:noProof/>
                <w:webHidden/>
              </w:rPr>
            </w:r>
            <w:r w:rsidR="004473EA">
              <w:rPr>
                <w:noProof/>
                <w:webHidden/>
              </w:rPr>
              <w:fldChar w:fldCharType="separate"/>
            </w:r>
            <w:r w:rsidR="004473EA">
              <w:rPr>
                <w:noProof/>
                <w:webHidden/>
              </w:rPr>
              <w:t>12</w:t>
            </w:r>
            <w:r w:rsidR="004473EA">
              <w:rPr>
                <w:noProof/>
                <w:webHidden/>
              </w:rPr>
              <w:fldChar w:fldCharType="end"/>
            </w:r>
          </w:hyperlink>
        </w:p>
        <w:p w14:paraId="6FD4EA6D" w14:textId="5F0448CB" w:rsidR="004473EA" w:rsidRDefault="00E676B9">
          <w:pPr>
            <w:pStyle w:val="TOC2"/>
            <w:tabs>
              <w:tab w:val="left" w:pos="960"/>
              <w:tab w:val="right" w:leader="dot" w:pos="9350"/>
            </w:tabs>
            <w:rPr>
              <w:rFonts w:eastAsiaTheme="minorEastAsia" w:cstheme="minorBidi"/>
              <w:b w:val="0"/>
              <w:bCs w:val="0"/>
              <w:noProof/>
              <w:sz w:val="24"/>
              <w:szCs w:val="24"/>
              <w:lang w:val="en-NL"/>
            </w:rPr>
          </w:pPr>
          <w:hyperlink w:anchor="_Toc36401878" w:history="1">
            <w:r w:rsidR="004473EA" w:rsidRPr="00121F1C">
              <w:rPr>
                <w:rStyle w:val="Hyperlink"/>
                <w:noProof/>
                <w:lang w:val="en-GB"/>
              </w:rPr>
              <w:t>5.5.</w:t>
            </w:r>
            <w:r w:rsidR="004473EA">
              <w:rPr>
                <w:rFonts w:eastAsiaTheme="minorEastAsia" w:cstheme="minorBidi"/>
                <w:b w:val="0"/>
                <w:bCs w:val="0"/>
                <w:noProof/>
                <w:sz w:val="24"/>
                <w:szCs w:val="24"/>
                <w:lang w:val="en-NL"/>
              </w:rPr>
              <w:tab/>
            </w:r>
            <w:r w:rsidR="004473EA" w:rsidRPr="00121F1C">
              <w:rPr>
                <w:rStyle w:val="Hyperlink"/>
                <w:noProof/>
                <w:lang w:val="en-GB"/>
              </w:rPr>
              <w:t>Quality Control</w:t>
            </w:r>
            <w:r w:rsidR="004473EA">
              <w:rPr>
                <w:noProof/>
                <w:webHidden/>
              </w:rPr>
              <w:tab/>
            </w:r>
            <w:r w:rsidR="004473EA">
              <w:rPr>
                <w:noProof/>
                <w:webHidden/>
              </w:rPr>
              <w:fldChar w:fldCharType="begin"/>
            </w:r>
            <w:r w:rsidR="004473EA">
              <w:rPr>
                <w:noProof/>
                <w:webHidden/>
              </w:rPr>
              <w:instrText xml:space="preserve"> PAGEREF _Toc36401878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5632557A" w14:textId="20C83897" w:rsidR="004473EA" w:rsidRDefault="00E676B9">
          <w:pPr>
            <w:pStyle w:val="TOC2"/>
            <w:tabs>
              <w:tab w:val="left" w:pos="960"/>
              <w:tab w:val="right" w:leader="dot" w:pos="9350"/>
            </w:tabs>
            <w:rPr>
              <w:rFonts w:eastAsiaTheme="minorEastAsia" w:cstheme="minorBidi"/>
              <w:b w:val="0"/>
              <w:bCs w:val="0"/>
              <w:noProof/>
              <w:sz w:val="24"/>
              <w:szCs w:val="24"/>
              <w:lang w:val="en-NL"/>
            </w:rPr>
          </w:pPr>
          <w:hyperlink w:anchor="_Toc36401879" w:history="1">
            <w:r w:rsidR="004473EA" w:rsidRPr="00121F1C">
              <w:rPr>
                <w:rStyle w:val="Hyperlink"/>
                <w:noProof/>
                <w:lang w:val="en-GB"/>
              </w:rPr>
              <w:t>5.6.</w:t>
            </w:r>
            <w:r w:rsidR="004473EA">
              <w:rPr>
                <w:rFonts w:eastAsiaTheme="minorEastAsia" w:cstheme="minorBidi"/>
                <w:b w:val="0"/>
                <w:bCs w:val="0"/>
                <w:noProof/>
                <w:sz w:val="24"/>
                <w:szCs w:val="24"/>
                <w:lang w:val="en-NL"/>
              </w:rPr>
              <w:tab/>
            </w:r>
            <w:r w:rsidR="004473EA" w:rsidRPr="00121F1C">
              <w:rPr>
                <w:rStyle w:val="Hyperlink"/>
                <w:noProof/>
                <w:lang w:val="en-GB"/>
              </w:rPr>
              <w:t>Tools</w:t>
            </w:r>
            <w:r w:rsidR="004473EA">
              <w:rPr>
                <w:noProof/>
                <w:webHidden/>
              </w:rPr>
              <w:tab/>
            </w:r>
            <w:r w:rsidR="004473EA">
              <w:rPr>
                <w:noProof/>
                <w:webHidden/>
              </w:rPr>
              <w:fldChar w:fldCharType="begin"/>
            </w:r>
            <w:r w:rsidR="004473EA">
              <w:rPr>
                <w:noProof/>
                <w:webHidden/>
              </w:rPr>
              <w:instrText xml:space="preserve"> PAGEREF _Toc36401879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64060927" w14:textId="236DAAE0" w:rsidR="004473EA" w:rsidRDefault="00E676B9">
          <w:pPr>
            <w:pStyle w:val="TOC1"/>
            <w:tabs>
              <w:tab w:val="left" w:pos="480"/>
              <w:tab w:val="right" w:leader="dot" w:pos="9350"/>
            </w:tabs>
            <w:rPr>
              <w:rFonts w:eastAsiaTheme="minorEastAsia" w:cstheme="minorBidi"/>
              <w:b w:val="0"/>
              <w:bCs w:val="0"/>
              <w:i w:val="0"/>
              <w:iCs w:val="0"/>
              <w:noProof/>
              <w:lang w:val="en-NL"/>
            </w:rPr>
          </w:pPr>
          <w:hyperlink w:anchor="_Toc36401880" w:history="1">
            <w:r w:rsidR="004473EA" w:rsidRPr="00121F1C">
              <w:rPr>
                <w:rStyle w:val="Hyperlink"/>
                <w:noProof/>
                <w:lang w:val="en-GB"/>
              </w:rPr>
              <w:t>6.</w:t>
            </w:r>
            <w:r w:rsidR="004473EA">
              <w:rPr>
                <w:rFonts w:eastAsiaTheme="minorEastAsia" w:cstheme="minorBidi"/>
                <w:b w:val="0"/>
                <w:bCs w:val="0"/>
                <w:i w:val="0"/>
                <w:iCs w:val="0"/>
                <w:noProof/>
                <w:lang w:val="en-NL"/>
              </w:rPr>
              <w:tab/>
            </w:r>
            <w:r w:rsidR="004473EA" w:rsidRPr="00121F1C">
              <w:rPr>
                <w:rStyle w:val="Hyperlink"/>
                <w:noProof/>
                <w:lang w:val="en-GB"/>
              </w:rPr>
              <w:t>Diagnostics</w:t>
            </w:r>
            <w:r w:rsidR="004473EA">
              <w:rPr>
                <w:noProof/>
                <w:webHidden/>
              </w:rPr>
              <w:tab/>
            </w:r>
            <w:r w:rsidR="004473EA">
              <w:rPr>
                <w:noProof/>
                <w:webHidden/>
              </w:rPr>
              <w:fldChar w:fldCharType="begin"/>
            </w:r>
            <w:r w:rsidR="004473EA">
              <w:rPr>
                <w:noProof/>
                <w:webHidden/>
              </w:rPr>
              <w:instrText xml:space="preserve"> PAGEREF _Toc36401880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569A0338" w14:textId="098C58EC" w:rsidR="004473EA" w:rsidRDefault="00E676B9">
          <w:pPr>
            <w:pStyle w:val="TOC1"/>
            <w:tabs>
              <w:tab w:val="left" w:pos="480"/>
              <w:tab w:val="right" w:leader="dot" w:pos="9350"/>
            </w:tabs>
            <w:rPr>
              <w:rFonts w:eastAsiaTheme="minorEastAsia" w:cstheme="minorBidi"/>
              <w:b w:val="0"/>
              <w:bCs w:val="0"/>
              <w:i w:val="0"/>
              <w:iCs w:val="0"/>
              <w:noProof/>
              <w:lang w:val="en-NL"/>
            </w:rPr>
          </w:pPr>
          <w:hyperlink w:anchor="_Toc36401881" w:history="1">
            <w:r w:rsidR="004473EA" w:rsidRPr="00121F1C">
              <w:rPr>
                <w:rStyle w:val="Hyperlink"/>
                <w:noProof/>
                <w:lang w:val="en-GB"/>
              </w:rPr>
              <w:t>7.</w:t>
            </w:r>
            <w:r w:rsidR="004473EA">
              <w:rPr>
                <w:rFonts w:eastAsiaTheme="minorEastAsia" w:cstheme="minorBidi"/>
                <w:b w:val="0"/>
                <w:bCs w:val="0"/>
                <w:i w:val="0"/>
                <w:iCs w:val="0"/>
                <w:noProof/>
                <w:lang w:val="en-NL"/>
              </w:rPr>
              <w:tab/>
            </w:r>
            <w:r w:rsidR="004473EA" w:rsidRPr="00121F1C">
              <w:rPr>
                <w:rStyle w:val="Hyperlink"/>
                <w:noProof/>
                <w:lang w:val="en-GB"/>
              </w:rPr>
              <w:t>Data Analysis Plan</w:t>
            </w:r>
            <w:r w:rsidR="004473EA">
              <w:rPr>
                <w:noProof/>
                <w:webHidden/>
              </w:rPr>
              <w:tab/>
            </w:r>
            <w:r w:rsidR="004473EA">
              <w:rPr>
                <w:noProof/>
                <w:webHidden/>
              </w:rPr>
              <w:fldChar w:fldCharType="begin"/>
            </w:r>
            <w:r w:rsidR="004473EA">
              <w:rPr>
                <w:noProof/>
                <w:webHidden/>
              </w:rPr>
              <w:instrText xml:space="preserve"> PAGEREF _Toc36401881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6D7A6451" w14:textId="65766E5D" w:rsidR="004473EA" w:rsidRDefault="00E676B9">
          <w:pPr>
            <w:pStyle w:val="TOC2"/>
            <w:tabs>
              <w:tab w:val="left" w:pos="960"/>
              <w:tab w:val="right" w:leader="dot" w:pos="9350"/>
            </w:tabs>
            <w:rPr>
              <w:rFonts w:eastAsiaTheme="minorEastAsia" w:cstheme="minorBidi"/>
              <w:b w:val="0"/>
              <w:bCs w:val="0"/>
              <w:noProof/>
              <w:sz w:val="24"/>
              <w:szCs w:val="24"/>
              <w:lang w:val="en-NL"/>
            </w:rPr>
          </w:pPr>
          <w:hyperlink w:anchor="_Toc36401882" w:history="1">
            <w:r w:rsidR="004473EA" w:rsidRPr="00121F1C">
              <w:rPr>
                <w:rStyle w:val="Hyperlink"/>
                <w:noProof/>
                <w:lang w:val="en-GB"/>
              </w:rPr>
              <w:t>7.1.</w:t>
            </w:r>
            <w:r w:rsidR="004473EA">
              <w:rPr>
                <w:rFonts w:eastAsiaTheme="minorEastAsia" w:cstheme="minorBidi"/>
                <w:b w:val="0"/>
                <w:bCs w:val="0"/>
                <w:noProof/>
                <w:sz w:val="24"/>
                <w:szCs w:val="24"/>
                <w:lang w:val="en-NL"/>
              </w:rPr>
              <w:tab/>
            </w:r>
            <w:r w:rsidR="004473EA" w:rsidRPr="00121F1C">
              <w:rPr>
                <w:rStyle w:val="Hyperlink"/>
                <w:noProof/>
                <w:lang w:val="en-GB"/>
              </w:rPr>
              <w:t>Algorithm Settings</w:t>
            </w:r>
            <w:r w:rsidR="004473EA">
              <w:rPr>
                <w:noProof/>
                <w:webHidden/>
              </w:rPr>
              <w:tab/>
            </w:r>
            <w:r w:rsidR="004473EA">
              <w:rPr>
                <w:noProof/>
                <w:webHidden/>
              </w:rPr>
              <w:fldChar w:fldCharType="begin"/>
            </w:r>
            <w:r w:rsidR="004473EA">
              <w:rPr>
                <w:noProof/>
                <w:webHidden/>
              </w:rPr>
              <w:instrText xml:space="preserve"> PAGEREF _Toc36401882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0B6763A0" w14:textId="0409C795" w:rsidR="004473EA" w:rsidRDefault="00E676B9">
          <w:pPr>
            <w:pStyle w:val="TOC2"/>
            <w:tabs>
              <w:tab w:val="left" w:pos="960"/>
              <w:tab w:val="right" w:leader="dot" w:pos="9350"/>
            </w:tabs>
            <w:rPr>
              <w:rFonts w:eastAsiaTheme="minorEastAsia" w:cstheme="minorBidi"/>
              <w:b w:val="0"/>
              <w:bCs w:val="0"/>
              <w:noProof/>
              <w:sz w:val="24"/>
              <w:szCs w:val="24"/>
              <w:lang w:val="en-NL"/>
            </w:rPr>
          </w:pPr>
          <w:hyperlink w:anchor="_Toc36401883" w:history="1">
            <w:r w:rsidR="004473EA" w:rsidRPr="00121F1C">
              <w:rPr>
                <w:rStyle w:val="Hyperlink"/>
                <w:noProof/>
                <w:lang w:val="en-GB"/>
              </w:rPr>
              <w:t>7.2.</w:t>
            </w:r>
            <w:r w:rsidR="004473EA">
              <w:rPr>
                <w:rFonts w:eastAsiaTheme="minorEastAsia" w:cstheme="minorBidi"/>
                <w:b w:val="0"/>
                <w:bCs w:val="0"/>
                <w:noProof/>
                <w:sz w:val="24"/>
                <w:szCs w:val="24"/>
                <w:lang w:val="en-NL"/>
              </w:rPr>
              <w:tab/>
            </w:r>
            <w:r w:rsidR="004473EA" w:rsidRPr="00121F1C">
              <w:rPr>
                <w:rStyle w:val="Hyperlink"/>
                <w:noProof/>
                <w:lang w:val="en-GB"/>
              </w:rPr>
              <w:t>Covariate Settings</w:t>
            </w:r>
            <w:r w:rsidR="004473EA">
              <w:rPr>
                <w:noProof/>
                <w:webHidden/>
              </w:rPr>
              <w:tab/>
            </w:r>
            <w:r w:rsidR="004473EA">
              <w:rPr>
                <w:noProof/>
                <w:webHidden/>
              </w:rPr>
              <w:fldChar w:fldCharType="begin"/>
            </w:r>
            <w:r w:rsidR="004473EA">
              <w:rPr>
                <w:noProof/>
                <w:webHidden/>
              </w:rPr>
              <w:instrText xml:space="preserve"> PAGEREF _Toc36401883 \h </w:instrText>
            </w:r>
            <w:r w:rsidR="004473EA">
              <w:rPr>
                <w:noProof/>
                <w:webHidden/>
              </w:rPr>
            </w:r>
            <w:r w:rsidR="004473EA">
              <w:rPr>
                <w:noProof/>
                <w:webHidden/>
              </w:rPr>
              <w:fldChar w:fldCharType="separate"/>
            </w:r>
            <w:r w:rsidR="004473EA">
              <w:rPr>
                <w:noProof/>
                <w:webHidden/>
              </w:rPr>
              <w:t>14</w:t>
            </w:r>
            <w:r w:rsidR="004473EA">
              <w:rPr>
                <w:noProof/>
                <w:webHidden/>
              </w:rPr>
              <w:fldChar w:fldCharType="end"/>
            </w:r>
          </w:hyperlink>
        </w:p>
        <w:p w14:paraId="1865AFB1" w14:textId="6C4D7CCB" w:rsidR="004473EA" w:rsidRDefault="00E676B9">
          <w:pPr>
            <w:pStyle w:val="TOC2"/>
            <w:tabs>
              <w:tab w:val="left" w:pos="960"/>
              <w:tab w:val="right" w:leader="dot" w:pos="9350"/>
            </w:tabs>
            <w:rPr>
              <w:rFonts w:eastAsiaTheme="minorEastAsia" w:cstheme="minorBidi"/>
              <w:b w:val="0"/>
              <w:bCs w:val="0"/>
              <w:noProof/>
              <w:sz w:val="24"/>
              <w:szCs w:val="24"/>
              <w:lang w:val="en-NL"/>
            </w:rPr>
          </w:pPr>
          <w:hyperlink w:anchor="_Toc36401884" w:history="1">
            <w:r w:rsidR="004473EA" w:rsidRPr="00121F1C">
              <w:rPr>
                <w:rStyle w:val="Hyperlink"/>
                <w:noProof/>
                <w:lang w:val="en-GB"/>
              </w:rPr>
              <w:t>7.3.</w:t>
            </w:r>
            <w:r w:rsidR="004473EA">
              <w:rPr>
                <w:rFonts w:eastAsiaTheme="minorEastAsia" w:cstheme="minorBidi"/>
                <w:b w:val="0"/>
                <w:bCs w:val="0"/>
                <w:noProof/>
                <w:sz w:val="24"/>
                <w:szCs w:val="24"/>
                <w:lang w:val="en-NL"/>
              </w:rPr>
              <w:tab/>
            </w:r>
            <w:r w:rsidR="004473EA" w:rsidRPr="00121F1C">
              <w:rPr>
                <w:rStyle w:val="Hyperlink"/>
                <w:noProof/>
                <w:lang w:val="en-GB"/>
              </w:rPr>
              <w:t>Model Development &amp; Evaluation</w:t>
            </w:r>
            <w:r w:rsidR="004473EA">
              <w:rPr>
                <w:noProof/>
                <w:webHidden/>
              </w:rPr>
              <w:tab/>
            </w:r>
            <w:r w:rsidR="004473EA">
              <w:rPr>
                <w:noProof/>
                <w:webHidden/>
              </w:rPr>
              <w:fldChar w:fldCharType="begin"/>
            </w:r>
            <w:r w:rsidR="004473EA">
              <w:rPr>
                <w:noProof/>
                <w:webHidden/>
              </w:rPr>
              <w:instrText xml:space="preserve"> PAGEREF _Toc36401884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1011E67B" w14:textId="37E943CB" w:rsidR="004473EA" w:rsidRDefault="00E676B9">
          <w:pPr>
            <w:pStyle w:val="TOC2"/>
            <w:tabs>
              <w:tab w:val="left" w:pos="960"/>
              <w:tab w:val="right" w:leader="dot" w:pos="9350"/>
            </w:tabs>
            <w:rPr>
              <w:rFonts w:eastAsiaTheme="minorEastAsia" w:cstheme="minorBidi"/>
              <w:b w:val="0"/>
              <w:bCs w:val="0"/>
              <w:noProof/>
              <w:sz w:val="24"/>
              <w:szCs w:val="24"/>
              <w:lang w:val="en-NL"/>
            </w:rPr>
          </w:pPr>
          <w:hyperlink w:anchor="_Toc36401885" w:history="1">
            <w:r w:rsidR="004473EA" w:rsidRPr="00121F1C">
              <w:rPr>
                <w:rStyle w:val="Hyperlink"/>
                <w:noProof/>
                <w:lang w:val="en-GB"/>
              </w:rPr>
              <w:t>7.4.</w:t>
            </w:r>
            <w:r w:rsidR="004473EA">
              <w:rPr>
                <w:rFonts w:eastAsiaTheme="minorEastAsia" w:cstheme="minorBidi"/>
                <w:b w:val="0"/>
                <w:bCs w:val="0"/>
                <w:noProof/>
                <w:sz w:val="24"/>
                <w:szCs w:val="24"/>
                <w:lang w:val="en-NL"/>
              </w:rPr>
              <w:tab/>
            </w:r>
            <w:r w:rsidR="004473EA" w:rsidRPr="00121F1C">
              <w:rPr>
                <w:rStyle w:val="Hyperlink"/>
                <w:noProof/>
                <w:lang w:val="en-GB"/>
              </w:rPr>
              <w:t>Analysis Execution Settings</w:t>
            </w:r>
            <w:r w:rsidR="004473EA">
              <w:rPr>
                <w:noProof/>
                <w:webHidden/>
              </w:rPr>
              <w:tab/>
            </w:r>
            <w:r w:rsidR="004473EA">
              <w:rPr>
                <w:noProof/>
                <w:webHidden/>
              </w:rPr>
              <w:fldChar w:fldCharType="begin"/>
            </w:r>
            <w:r w:rsidR="004473EA">
              <w:rPr>
                <w:noProof/>
                <w:webHidden/>
              </w:rPr>
              <w:instrText xml:space="preserve"> PAGEREF _Toc36401885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19C3B39C" w14:textId="3ABB1934" w:rsidR="004473EA" w:rsidRDefault="00E676B9">
          <w:pPr>
            <w:pStyle w:val="TOC1"/>
            <w:tabs>
              <w:tab w:val="left" w:pos="480"/>
              <w:tab w:val="right" w:leader="dot" w:pos="9350"/>
            </w:tabs>
            <w:rPr>
              <w:rFonts w:eastAsiaTheme="minorEastAsia" w:cstheme="minorBidi"/>
              <w:b w:val="0"/>
              <w:bCs w:val="0"/>
              <w:i w:val="0"/>
              <w:iCs w:val="0"/>
              <w:noProof/>
              <w:lang w:val="en-NL"/>
            </w:rPr>
          </w:pPr>
          <w:hyperlink w:anchor="_Toc36401886" w:history="1">
            <w:r w:rsidR="004473EA" w:rsidRPr="00121F1C">
              <w:rPr>
                <w:rStyle w:val="Hyperlink"/>
                <w:noProof/>
                <w:lang w:val="en-GB"/>
              </w:rPr>
              <w:t>8.</w:t>
            </w:r>
            <w:r w:rsidR="004473EA">
              <w:rPr>
                <w:rFonts w:eastAsiaTheme="minorEastAsia" w:cstheme="minorBidi"/>
                <w:b w:val="0"/>
                <w:bCs w:val="0"/>
                <w:i w:val="0"/>
                <w:iCs w:val="0"/>
                <w:noProof/>
                <w:lang w:val="en-NL"/>
              </w:rPr>
              <w:tab/>
            </w:r>
            <w:r w:rsidR="004473EA" w:rsidRPr="00121F1C">
              <w:rPr>
                <w:rStyle w:val="Hyperlink"/>
                <w:noProof/>
                <w:lang w:val="en-GB"/>
              </w:rPr>
              <w:t>Strengths &amp; Limitations</w:t>
            </w:r>
            <w:r w:rsidR="004473EA">
              <w:rPr>
                <w:noProof/>
                <w:webHidden/>
              </w:rPr>
              <w:tab/>
            </w:r>
            <w:r w:rsidR="004473EA">
              <w:rPr>
                <w:noProof/>
                <w:webHidden/>
              </w:rPr>
              <w:fldChar w:fldCharType="begin"/>
            </w:r>
            <w:r w:rsidR="004473EA">
              <w:rPr>
                <w:noProof/>
                <w:webHidden/>
              </w:rPr>
              <w:instrText xml:space="preserve"> PAGEREF _Toc36401886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03CE209F" w14:textId="5D0785DD" w:rsidR="004473EA" w:rsidRDefault="00E676B9">
          <w:pPr>
            <w:pStyle w:val="TOC1"/>
            <w:tabs>
              <w:tab w:val="left" w:pos="480"/>
              <w:tab w:val="right" w:leader="dot" w:pos="9350"/>
            </w:tabs>
            <w:rPr>
              <w:rFonts w:eastAsiaTheme="minorEastAsia" w:cstheme="minorBidi"/>
              <w:b w:val="0"/>
              <w:bCs w:val="0"/>
              <w:i w:val="0"/>
              <w:iCs w:val="0"/>
              <w:noProof/>
              <w:lang w:val="en-NL"/>
            </w:rPr>
          </w:pPr>
          <w:hyperlink w:anchor="_Toc36401887" w:history="1">
            <w:r w:rsidR="004473EA" w:rsidRPr="00121F1C">
              <w:rPr>
                <w:rStyle w:val="Hyperlink"/>
                <w:noProof/>
                <w:lang w:val="en-GB"/>
              </w:rPr>
              <w:t>9.</w:t>
            </w:r>
            <w:r w:rsidR="004473EA">
              <w:rPr>
                <w:rFonts w:eastAsiaTheme="minorEastAsia" w:cstheme="minorBidi"/>
                <w:b w:val="0"/>
                <w:bCs w:val="0"/>
                <w:i w:val="0"/>
                <w:iCs w:val="0"/>
                <w:noProof/>
                <w:lang w:val="en-NL"/>
              </w:rPr>
              <w:tab/>
            </w:r>
            <w:r w:rsidR="004473EA" w:rsidRPr="00121F1C">
              <w:rPr>
                <w:rStyle w:val="Hyperlink"/>
                <w:noProof/>
                <w:lang w:val="en-GB"/>
              </w:rPr>
              <w:t>Protection of Human Subjects</w:t>
            </w:r>
            <w:r w:rsidR="004473EA">
              <w:rPr>
                <w:noProof/>
                <w:webHidden/>
              </w:rPr>
              <w:tab/>
            </w:r>
            <w:r w:rsidR="004473EA">
              <w:rPr>
                <w:noProof/>
                <w:webHidden/>
              </w:rPr>
              <w:fldChar w:fldCharType="begin"/>
            </w:r>
            <w:r w:rsidR="004473EA">
              <w:rPr>
                <w:noProof/>
                <w:webHidden/>
              </w:rPr>
              <w:instrText xml:space="preserve"> PAGEREF _Toc36401887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15C6290A" w14:textId="6D66D2DA" w:rsidR="004473EA" w:rsidRDefault="00E676B9">
          <w:pPr>
            <w:pStyle w:val="TOC1"/>
            <w:tabs>
              <w:tab w:val="left" w:pos="720"/>
              <w:tab w:val="right" w:leader="dot" w:pos="9350"/>
            </w:tabs>
            <w:rPr>
              <w:rFonts w:eastAsiaTheme="minorEastAsia" w:cstheme="minorBidi"/>
              <w:b w:val="0"/>
              <w:bCs w:val="0"/>
              <w:i w:val="0"/>
              <w:iCs w:val="0"/>
              <w:noProof/>
              <w:lang w:val="en-NL"/>
            </w:rPr>
          </w:pPr>
          <w:hyperlink w:anchor="_Toc36401888" w:history="1">
            <w:r w:rsidR="004473EA" w:rsidRPr="00121F1C">
              <w:rPr>
                <w:rStyle w:val="Hyperlink"/>
                <w:noProof/>
                <w:lang w:val="en-GB"/>
              </w:rPr>
              <w:t>10.</w:t>
            </w:r>
            <w:r w:rsidR="004473EA">
              <w:rPr>
                <w:rFonts w:eastAsiaTheme="minorEastAsia" w:cstheme="minorBidi"/>
                <w:b w:val="0"/>
                <w:bCs w:val="0"/>
                <w:i w:val="0"/>
                <w:iCs w:val="0"/>
                <w:noProof/>
                <w:lang w:val="en-NL"/>
              </w:rPr>
              <w:tab/>
            </w:r>
            <w:r w:rsidR="004473EA" w:rsidRPr="00121F1C">
              <w:rPr>
                <w:rStyle w:val="Hyperlink"/>
                <w:noProof/>
                <w:lang w:val="en-GB"/>
              </w:rPr>
              <w:t>Plans for Disseminating &amp; Communicating Study Results</w:t>
            </w:r>
            <w:r w:rsidR="004473EA">
              <w:rPr>
                <w:noProof/>
                <w:webHidden/>
              </w:rPr>
              <w:tab/>
            </w:r>
            <w:r w:rsidR="004473EA">
              <w:rPr>
                <w:noProof/>
                <w:webHidden/>
              </w:rPr>
              <w:fldChar w:fldCharType="begin"/>
            </w:r>
            <w:r w:rsidR="004473EA">
              <w:rPr>
                <w:noProof/>
                <w:webHidden/>
              </w:rPr>
              <w:instrText xml:space="preserve"> PAGEREF _Toc36401888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6E211DBA" w14:textId="5BCEA5A4" w:rsidR="004473EA" w:rsidRDefault="00E676B9">
          <w:pPr>
            <w:pStyle w:val="TOC1"/>
            <w:tabs>
              <w:tab w:val="left" w:pos="720"/>
              <w:tab w:val="right" w:leader="dot" w:pos="9350"/>
            </w:tabs>
            <w:rPr>
              <w:rFonts w:eastAsiaTheme="minorEastAsia" w:cstheme="minorBidi"/>
              <w:b w:val="0"/>
              <w:bCs w:val="0"/>
              <w:i w:val="0"/>
              <w:iCs w:val="0"/>
              <w:noProof/>
              <w:lang w:val="en-NL"/>
            </w:rPr>
          </w:pPr>
          <w:hyperlink w:anchor="_Toc36401889" w:history="1">
            <w:r w:rsidR="004473EA" w:rsidRPr="00121F1C">
              <w:rPr>
                <w:rStyle w:val="Hyperlink"/>
                <w:noProof/>
                <w:lang w:val="en-GB"/>
              </w:rPr>
              <w:t>11.</w:t>
            </w:r>
            <w:r w:rsidR="004473EA">
              <w:rPr>
                <w:rFonts w:eastAsiaTheme="minorEastAsia" w:cstheme="minorBidi"/>
                <w:b w:val="0"/>
                <w:bCs w:val="0"/>
                <w:i w:val="0"/>
                <w:iCs w:val="0"/>
                <w:noProof/>
                <w:lang w:val="en-NL"/>
              </w:rPr>
              <w:tab/>
            </w:r>
            <w:r w:rsidR="004473EA" w:rsidRPr="00121F1C">
              <w:rPr>
                <w:rStyle w:val="Hyperlink"/>
                <w:noProof/>
                <w:lang w:val="en-GB"/>
              </w:rPr>
              <w:t>Tables &amp; Figures</w:t>
            </w:r>
            <w:r w:rsidR="004473EA">
              <w:rPr>
                <w:noProof/>
                <w:webHidden/>
              </w:rPr>
              <w:tab/>
            </w:r>
            <w:r w:rsidR="004473EA">
              <w:rPr>
                <w:noProof/>
                <w:webHidden/>
              </w:rPr>
              <w:fldChar w:fldCharType="begin"/>
            </w:r>
            <w:r w:rsidR="004473EA">
              <w:rPr>
                <w:noProof/>
                <w:webHidden/>
              </w:rPr>
              <w:instrText xml:space="preserve"> PAGEREF _Toc36401889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077E5226" w14:textId="4CE8754A" w:rsidR="004473EA" w:rsidRDefault="00E676B9">
          <w:pPr>
            <w:pStyle w:val="TOC2"/>
            <w:tabs>
              <w:tab w:val="left" w:pos="960"/>
              <w:tab w:val="right" w:leader="dot" w:pos="9350"/>
            </w:tabs>
            <w:rPr>
              <w:rFonts w:eastAsiaTheme="minorEastAsia" w:cstheme="minorBidi"/>
              <w:b w:val="0"/>
              <w:bCs w:val="0"/>
              <w:noProof/>
              <w:sz w:val="24"/>
              <w:szCs w:val="24"/>
              <w:lang w:val="en-NL"/>
            </w:rPr>
          </w:pPr>
          <w:hyperlink w:anchor="_Toc36401890" w:history="1">
            <w:r w:rsidR="004473EA" w:rsidRPr="00121F1C">
              <w:rPr>
                <w:rStyle w:val="Hyperlink"/>
                <w:noProof/>
                <w:lang w:val="en-GB"/>
              </w:rPr>
              <w:t>11.1.</w:t>
            </w:r>
            <w:r w:rsidR="004473EA">
              <w:rPr>
                <w:rFonts w:eastAsiaTheme="minorEastAsia" w:cstheme="minorBidi"/>
                <w:b w:val="0"/>
                <w:bCs w:val="0"/>
                <w:noProof/>
                <w:sz w:val="24"/>
                <w:szCs w:val="24"/>
                <w:lang w:val="en-NL"/>
              </w:rPr>
              <w:tab/>
            </w:r>
            <w:r w:rsidR="004473EA" w:rsidRPr="00121F1C">
              <w:rPr>
                <w:rStyle w:val="Hyperlink"/>
                <w:noProof/>
                <w:lang w:val="en-GB"/>
              </w:rPr>
              <w:t>Incidence Rate of Target &amp; Outcome</w:t>
            </w:r>
            <w:r w:rsidR="004473EA">
              <w:rPr>
                <w:noProof/>
                <w:webHidden/>
              </w:rPr>
              <w:tab/>
            </w:r>
            <w:r w:rsidR="004473EA">
              <w:rPr>
                <w:noProof/>
                <w:webHidden/>
              </w:rPr>
              <w:fldChar w:fldCharType="begin"/>
            </w:r>
            <w:r w:rsidR="004473EA">
              <w:rPr>
                <w:noProof/>
                <w:webHidden/>
              </w:rPr>
              <w:instrText xml:space="preserve"> PAGEREF _Toc36401890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14222CBC" w14:textId="2F5D1BD7" w:rsidR="004473EA" w:rsidRDefault="00E676B9">
          <w:pPr>
            <w:pStyle w:val="TOC1"/>
            <w:tabs>
              <w:tab w:val="left" w:pos="720"/>
              <w:tab w:val="right" w:leader="dot" w:pos="9350"/>
            </w:tabs>
            <w:rPr>
              <w:rFonts w:eastAsiaTheme="minorEastAsia" w:cstheme="minorBidi"/>
              <w:b w:val="0"/>
              <w:bCs w:val="0"/>
              <w:i w:val="0"/>
              <w:iCs w:val="0"/>
              <w:noProof/>
              <w:lang w:val="en-NL"/>
            </w:rPr>
          </w:pPr>
          <w:hyperlink w:anchor="_Toc36401891" w:history="1">
            <w:r w:rsidR="004473EA" w:rsidRPr="00121F1C">
              <w:rPr>
                <w:rStyle w:val="Hyperlink"/>
                <w:noProof/>
                <w:lang w:val="en-GB"/>
              </w:rPr>
              <w:t>12.</w:t>
            </w:r>
            <w:r w:rsidR="004473EA">
              <w:rPr>
                <w:rFonts w:eastAsiaTheme="minorEastAsia" w:cstheme="minorBidi"/>
                <w:b w:val="0"/>
                <w:bCs w:val="0"/>
                <w:i w:val="0"/>
                <w:iCs w:val="0"/>
                <w:noProof/>
                <w:lang w:val="en-NL"/>
              </w:rPr>
              <w:tab/>
            </w:r>
            <w:r w:rsidR="004473EA" w:rsidRPr="00121F1C">
              <w:rPr>
                <w:rStyle w:val="Hyperlink"/>
                <w:noProof/>
                <w:lang w:val="en-GB"/>
              </w:rPr>
              <w:t>Appendices</w:t>
            </w:r>
            <w:r w:rsidR="004473EA">
              <w:rPr>
                <w:noProof/>
                <w:webHidden/>
              </w:rPr>
              <w:tab/>
            </w:r>
            <w:r w:rsidR="004473EA">
              <w:rPr>
                <w:noProof/>
                <w:webHidden/>
              </w:rPr>
              <w:fldChar w:fldCharType="begin"/>
            </w:r>
            <w:r w:rsidR="004473EA">
              <w:rPr>
                <w:noProof/>
                <w:webHidden/>
              </w:rPr>
              <w:instrText xml:space="preserve"> PAGEREF _Toc36401891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7E1AF339" w14:textId="496A1970" w:rsidR="004473EA" w:rsidRDefault="00E676B9">
          <w:pPr>
            <w:pStyle w:val="TOC2"/>
            <w:tabs>
              <w:tab w:val="left" w:pos="960"/>
              <w:tab w:val="right" w:leader="dot" w:pos="9350"/>
            </w:tabs>
            <w:rPr>
              <w:rFonts w:eastAsiaTheme="minorEastAsia" w:cstheme="minorBidi"/>
              <w:b w:val="0"/>
              <w:bCs w:val="0"/>
              <w:noProof/>
              <w:sz w:val="24"/>
              <w:szCs w:val="24"/>
              <w:lang w:val="en-NL"/>
            </w:rPr>
          </w:pPr>
          <w:hyperlink w:anchor="_Toc36401892" w:history="1">
            <w:r w:rsidR="004473EA" w:rsidRPr="00121F1C">
              <w:rPr>
                <w:rStyle w:val="Hyperlink"/>
                <w:noProof/>
                <w:lang w:val="en-GB"/>
              </w:rPr>
              <w:t>12.1.</w:t>
            </w:r>
            <w:r w:rsidR="004473EA">
              <w:rPr>
                <w:rFonts w:eastAsiaTheme="minorEastAsia" w:cstheme="minorBidi"/>
                <w:b w:val="0"/>
                <w:bCs w:val="0"/>
                <w:noProof/>
                <w:sz w:val="24"/>
                <w:szCs w:val="24"/>
                <w:lang w:val="en-NL"/>
              </w:rPr>
              <w:tab/>
            </w:r>
            <w:r w:rsidR="004473EA" w:rsidRPr="00121F1C">
              <w:rPr>
                <w:rStyle w:val="Hyperlink"/>
                <w:noProof/>
                <w:lang w:val="en-GB"/>
              </w:rPr>
              <w:t>Study Generation Version Information</w:t>
            </w:r>
            <w:r w:rsidR="004473EA">
              <w:rPr>
                <w:noProof/>
                <w:webHidden/>
              </w:rPr>
              <w:tab/>
            </w:r>
            <w:r w:rsidR="004473EA">
              <w:rPr>
                <w:noProof/>
                <w:webHidden/>
              </w:rPr>
              <w:fldChar w:fldCharType="begin"/>
            </w:r>
            <w:r w:rsidR="004473EA">
              <w:rPr>
                <w:noProof/>
                <w:webHidden/>
              </w:rPr>
              <w:instrText xml:space="preserve"> PAGEREF _Toc36401892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6AF1C41F" w14:textId="11692FA7" w:rsidR="004473EA" w:rsidRDefault="00E676B9">
          <w:pPr>
            <w:pStyle w:val="TOC1"/>
            <w:tabs>
              <w:tab w:val="left" w:pos="720"/>
              <w:tab w:val="right" w:leader="dot" w:pos="9350"/>
            </w:tabs>
            <w:rPr>
              <w:rFonts w:eastAsiaTheme="minorEastAsia" w:cstheme="minorBidi"/>
              <w:b w:val="0"/>
              <w:bCs w:val="0"/>
              <w:i w:val="0"/>
              <w:iCs w:val="0"/>
              <w:noProof/>
              <w:lang w:val="en-NL"/>
            </w:rPr>
          </w:pPr>
          <w:hyperlink w:anchor="_Toc36401893" w:history="1">
            <w:r w:rsidR="004473EA" w:rsidRPr="00121F1C">
              <w:rPr>
                <w:rStyle w:val="Hyperlink"/>
                <w:noProof/>
                <w:lang w:val="en-GB"/>
              </w:rPr>
              <w:t>13.</w:t>
            </w:r>
            <w:r w:rsidR="004473EA">
              <w:rPr>
                <w:rFonts w:eastAsiaTheme="minorEastAsia" w:cstheme="minorBidi"/>
                <w:b w:val="0"/>
                <w:bCs w:val="0"/>
                <w:i w:val="0"/>
                <w:iCs w:val="0"/>
                <w:noProof/>
                <w:lang w:val="en-NL"/>
              </w:rPr>
              <w:tab/>
            </w:r>
            <w:r w:rsidR="004473EA" w:rsidRPr="00121F1C">
              <w:rPr>
                <w:rStyle w:val="Hyperlink"/>
                <w:noProof/>
                <w:lang w:val="en-GB"/>
              </w:rPr>
              <w:t>References</w:t>
            </w:r>
            <w:r w:rsidR="004473EA">
              <w:rPr>
                <w:noProof/>
                <w:webHidden/>
              </w:rPr>
              <w:tab/>
            </w:r>
            <w:r w:rsidR="004473EA">
              <w:rPr>
                <w:noProof/>
                <w:webHidden/>
              </w:rPr>
              <w:fldChar w:fldCharType="begin"/>
            </w:r>
            <w:r w:rsidR="004473EA">
              <w:rPr>
                <w:noProof/>
                <w:webHidden/>
              </w:rPr>
              <w:instrText xml:space="preserve"> PAGEREF _Toc36401893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0000000E" w14:textId="57FDC130" w:rsidR="00E00517" w:rsidRPr="00EA3DE1" w:rsidRDefault="00531325" w:rsidP="3DF26E48">
          <w:pPr>
            <w:pStyle w:val="TOC1"/>
            <w:tabs>
              <w:tab w:val="left" w:pos="480"/>
              <w:tab w:val="right" w:leader="dot" w:pos="9350"/>
            </w:tabs>
            <w:rPr>
              <w:rFonts w:eastAsiaTheme="minorEastAsia" w:cstheme="minorBidi"/>
              <w:color w:val="000000" w:themeColor="text1"/>
              <w:lang w:val="en-GB"/>
            </w:rPr>
          </w:pPr>
          <w:r w:rsidRPr="3DF26E48">
            <w:rPr>
              <w:color w:val="000000" w:themeColor="text1"/>
              <w:shd w:val="clear" w:color="auto" w:fill="E6E6E6"/>
              <w:lang w:val="en-GB"/>
            </w:rPr>
            <w:fldChar w:fldCharType="end"/>
          </w:r>
        </w:p>
      </w:sdtContent>
    </w:sdt>
    <w:p w14:paraId="0000000F" w14:textId="77777777" w:rsidR="00E00517" w:rsidRPr="00EA3DE1" w:rsidRDefault="00E00517" w:rsidP="3DF26E48">
      <w:pPr>
        <w:rPr>
          <w:rFonts w:asciiTheme="minorHAnsi" w:eastAsiaTheme="minorEastAsia" w:hAnsiTheme="minorHAnsi" w:cstheme="minorBidi"/>
          <w:color w:val="000000" w:themeColor="text1"/>
        </w:rPr>
      </w:pPr>
    </w:p>
    <w:p w14:paraId="00000010" w14:textId="77777777" w:rsidR="00E00517" w:rsidRPr="00EA3DE1"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br w:type="page"/>
      </w:r>
    </w:p>
    <w:p w14:paraId="00000011" w14:textId="77777777" w:rsidR="00E00517" w:rsidRPr="00EA3DE1" w:rsidRDefault="005434AA" w:rsidP="00CC5A52">
      <w:pPr>
        <w:pStyle w:val="Heading1"/>
        <w:numPr>
          <w:ilvl w:val="0"/>
          <w:numId w:val="5"/>
        </w:numPr>
        <w:rPr>
          <w:rFonts w:asciiTheme="minorHAnsi" w:eastAsiaTheme="minorEastAsia" w:hAnsiTheme="minorHAnsi" w:cstheme="minorBidi"/>
          <w:color w:val="000000" w:themeColor="text1"/>
          <w:lang w:val="en-GB"/>
        </w:rPr>
      </w:pPr>
      <w:bookmarkStart w:id="5" w:name="_Toc36401869"/>
      <w:r w:rsidRPr="074D35E5">
        <w:rPr>
          <w:rFonts w:asciiTheme="minorHAnsi" w:eastAsiaTheme="minorEastAsia" w:hAnsiTheme="minorHAnsi" w:cstheme="minorBidi"/>
          <w:color w:val="000000" w:themeColor="text1"/>
        </w:rPr>
        <w:lastRenderedPageBreak/>
        <w:t>List of Abbreviations</w:t>
      </w:r>
      <w:bookmarkEnd w:id="5"/>
    </w:p>
    <w:p w14:paraId="00000012" w14:textId="77777777" w:rsidR="00E00517" w:rsidRPr="00EA3DE1" w:rsidRDefault="00E00517" w:rsidP="3DF26E48">
      <w:pPr>
        <w:rPr>
          <w:rFonts w:asciiTheme="minorHAnsi" w:eastAsiaTheme="minorEastAsia" w:hAnsiTheme="minorHAnsi" w:cstheme="minorBidi"/>
          <w:color w:val="000000" w:themeColor="text1"/>
        </w:rPr>
      </w:pPr>
    </w:p>
    <w:tbl>
      <w:tblPr>
        <w:tblW w:w="90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533"/>
        <w:gridCol w:w="4533"/>
      </w:tblGrid>
      <w:tr w:rsidR="00D2691B" w:rsidRPr="000B5B29" w14:paraId="160EC3C4" w14:textId="77777777" w:rsidTr="3DF26E48">
        <w:trPr>
          <w:jc w:val="center"/>
        </w:trPr>
        <w:tc>
          <w:tcPr>
            <w:tcW w:w="4533" w:type="dxa"/>
            <w:shd w:val="clear" w:color="auto" w:fill="auto"/>
          </w:tcPr>
          <w:p w14:paraId="00000013"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Abbreviation</w:t>
            </w:r>
          </w:p>
        </w:tc>
        <w:tc>
          <w:tcPr>
            <w:tcW w:w="4533" w:type="dxa"/>
            <w:shd w:val="clear" w:color="auto" w:fill="auto"/>
          </w:tcPr>
          <w:p w14:paraId="00000014"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Phrase</w:t>
            </w:r>
          </w:p>
        </w:tc>
      </w:tr>
      <w:tr w:rsidR="00D2691B" w:rsidRPr="000B5B29" w14:paraId="4F78F7FD" w14:textId="77777777" w:rsidTr="3DF26E48">
        <w:trPr>
          <w:jc w:val="center"/>
        </w:trPr>
        <w:tc>
          <w:tcPr>
            <w:tcW w:w="4533" w:type="dxa"/>
            <w:shd w:val="clear" w:color="auto" w:fill="auto"/>
          </w:tcPr>
          <w:p w14:paraId="00000015" w14:textId="7117D74A" w:rsidR="00E00517" w:rsidRPr="000B5B29" w:rsidRDefault="00E85BBD"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AUROC</w:t>
            </w:r>
          </w:p>
        </w:tc>
        <w:tc>
          <w:tcPr>
            <w:tcW w:w="4533" w:type="dxa"/>
            <w:shd w:val="clear" w:color="auto" w:fill="auto"/>
          </w:tcPr>
          <w:p w14:paraId="00000016"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Area Under the Receiver Operating Characteristic Curve</w:t>
            </w:r>
          </w:p>
        </w:tc>
      </w:tr>
      <w:tr w:rsidR="00D2691B" w:rsidRPr="000B5B29" w14:paraId="6ECE912E" w14:textId="77777777" w:rsidTr="3DF26E48">
        <w:trPr>
          <w:jc w:val="center"/>
        </w:trPr>
        <w:tc>
          <w:tcPr>
            <w:tcW w:w="4533" w:type="dxa"/>
            <w:shd w:val="clear" w:color="auto" w:fill="auto"/>
          </w:tcPr>
          <w:p w14:paraId="00000017"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CDM</w:t>
            </w:r>
          </w:p>
        </w:tc>
        <w:tc>
          <w:tcPr>
            <w:tcW w:w="4533" w:type="dxa"/>
            <w:shd w:val="clear" w:color="auto" w:fill="auto"/>
          </w:tcPr>
          <w:p w14:paraId="00000018"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Common Data Model</w:t>
            </w:r>
          </w:p>
        </w:tc>
      </w:tr>
      <w:tr w:rsidR="00D2691B" w:rsidRPr="000B5B29" w14:paraId="05A47D9D" w14:textId="77777777" w:rsidTr="3DF26E48">
        <w:trPr>
          <w:jc w:val="center"/>
        </w:trPr>
        <w:tc>
          <w:tcPr>
            <w:tcW w:w="4533" w:type="dxa"/>
            <w:shd w:val="clear" w:color="auto" w:fill="auto"/>
          </w:tcPr>
          <w:p w14:paraId="00000019"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w:t>
            </w:r>
          </w:p>
        </w:tc>
        <w:tc>
          <w:tcPr>
            <w:tcW w:w="4533" w:type="dxa"/>
            <w:shd w:val="clear" w:color="auto" w:fill="auto"/>
          </w:tcPr>
          <w:p w14:paraId="0000001A"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Outcome Cohort</w:t>
            </w:r>
          </w:p>
        </w:tc>
      </w:tr>
      <w:tr w:rsidR="00D2691B" w:rsidRPr="000B5B29" w14:paraId="127392BB" w14:textId="77777777" w:rsidTr="3DF26E48">
        <w:trPr>
          <w:jc w:val="center"/>
        </w:trPr>
        <w:tc>
          <w:tcPr>
            <w:tcW w:w="4533" w:type="dxa"/>
            <w:shd w:val="clear" w:color="auto" w:fill="auto"/>
          </w:tcPr>
          <w:p w14:paraId="0000001B"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OHDSI</w:t>
            </w:r>
          </w:p>
        </w:tc>
        <w:tc>
          <w:tcPr>
            <w:tcW w:w="4533" w:type="dxa"/>
            <w:shd w:val="clear" w:color="auto" w:fill="auto"/>
          </w:tcPr>
          <w:p w14:paraId="0000001C"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Observational Health Data Sciences &amp; Informatics</w:t>
            </w:r>
          </w:p>
        </w:tc>
      </w:tr>
      <w:tr w:rsidR="00D2691B" w:rsidRPr="000B5B29" w14:paraId="76D0C73A" w14:textId="77777777" w:rsidTr="3DF26E48">
        <w:trPr>
          <w:jc w:val="center"/>
        </w:trPr>
        <w:tc>
          <w:tcPr>
            <w:tcW w:w="4533" w:type="dxa"/>
            <w:shd w:val="clear" w:color="auto" w:fill="auto"/>
          </w:tcPr>
          <w:p w14:paraId="0000001D"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OMOP</w:t>
            </w:r>
          </w:p>
        </w:tc>
        <w:tc>
          <w:tcPr>
            <w:tcW w:w="4533" w:type="dxa"/>
            <w:shd w:val="clear" w:color="auto" w:fill="auto"/>
          </w:tcPr>
          <w:p w14:paraId="0000001E"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Observational Medical Outcomes Partnership</w:t>
            </w:r>
          </w:p>
        </w:tc>
      </w:tr>
      <w:tr w:rsidR="00D2691B" w:rsidRPr="000B5B29" w14:paraId="4277FE39" w14:textId="77777777" w:rsidTr="3DF26E48">
        <w:trPr>
          <w:jc w:val="center"/>
        </w:trPr>
        <w:tc>
          <w:tcPr>
            <w:tcW w:w="4533" w:type="dxa"/>
            <w:shd w:val="clear" w:color="auto" w:fill="auto"/>
          </w:tcPr>
          <w:p w14:paraId="0000001F"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w:t>
            </w:r>
          </w:p>
        </w:tc>
        <w:tc>
          <w:tcPr>
            <w:tcW w:w="4533" w:type="dxa"/>
            <w:shd w:val="clear" w:color="auto" w:fill="auto"/>
          </w:tcPr>
          <w:p w14:paraId="00000020"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Target Cohort</w:t>
            </w:r>
          </w:p>
        </w:tc>
      </w:tr>
      <w:tr w:rsidR="008D4A7F" w:rsidRPr="000B5B29" w14:paraId="106097D1" w14:textId="77777777" w:rsidTr="3DF26E48">
        <w:trPr>
          <w:jc w:val="center"/>
        </w:trPr>
        <w:tc>
          <w:tcPr>
            <w:tcW w:w="4533" w:type="dxa"/>
            <w:shd w:val="clear" w:color="auto" w:fill="auto"/>
          </w:tcPr>
          <w:p w14:paraId="00000021"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TAR</w:t>
            </w:r>
          </w:p>
        </w:tc>
        <w:tc>
          <w:tcPr>
            <w:tcW w:w="4533" w:type="dxa"/>
            <w:shd w:val="clear" w:color="auto" w:fill="auto"/>
          </w:tcPr>
          <w:p w14:paraId="00000022"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Time at Risk</w:t>
            </w:r>
          </w:p>
        </w:tc>
      </w:tr>
    </w:tbl>
    <w:p w14:paraId="00000023" w14:textId="77777777" w:rsidR="00E00517" w:rsidRPr="00EA3DE1" w:rsidRDefault="00E00517" w:rsidP="3DF26E48">
      <w:pPr>
        <w:rPr>
          <w:rFonts w:asciiTheme="minorHAnsi" w:eastAsiaTheme="minorEastAsia" w:hAnsiTheme="minorHAnsi" w:cstheme="minorBidi"/>
          <w:color w:val="000000" w:themeColor="text1"/>
        </w:rPr>
      </w:pPr>
    </w:p>
    <w:p w14:paraId="0000002A" w14:textId="77777777" w:rsidR="00E00517" w:rsidRPr="00EA3DE1" w:rsidRDefault="005434AA" w:rsidP="00CC5A52">
      <w:pPr>
        <w:pStyle w:val="Heading1"/>
        <w:numPr>
          <w:ilvl w:val="0"/>
          <w:numId w:val="5"/>
        </w:numPr>
        <w:rPr>
          <w:rFonts w:asciiTheme="minorHAnsi" w:eastAsiaTheme="minorEastAsia" w:hAnsiTheme="minorHAnsi" w:cstheme="minorBidi"/>
          <w:color w:val="000000" w:themeColor="text1"/>
          <w:lang w:val="en-GB"/>
        </w:rPr>
      </w:pPr>
      <w:bookmarkStart w:id="6" w:name="_Toc36401870"/>
      <w:r w:rsidRPr="074D35E5">
        <w:rPr>
          <w:rFonts w:asciiTheme="minorHAnsi" w:eastAsiaTheme="minorEastAsia" w:hAnsiTheme="minorHAnsi" w:cstheme="minorBidi"/>
          <w:color w:val="000000" w:themeColor="text1"/>
        </w:rPr>
        <w:t>Executive Summary</w:t>
      </w:r>
      <w:bookmarkEnd w:id="6"/>
    </w:p>
    <w:p w14:paraId="0000002B" w14:textId="77777777" w:rsidR="00E00517" w:rsidRPr="00EA3DE1" w:rsidRDefault="00E00517" w:rsidP="522BB32E">
      <w:pPr>
        <w:jc w:val="both"/>
        <w:rPr>
          <w:rFonts w:asciiTheme="minorHAnsi" w:eastAsiaTheme="minorEastAsia" w:hAnsiTheme="minorHAnsi" w:cstheme="minorBidi"/>
          <w:color w:val="000000" w:themeColor="text1"/>
        </w:rPr>
      </w:pPr>
    </w:p>
    <w:p w14:paraId="28B7517C" w14:textId="2D13F371" w:rsidR="53957B04" w:rsidRDefault="53957B04" w:rsidP="7D2D8AE1">
      <w:pPr>
        <w:jc w:val="both"/>
        <w:rPr>
          <w:color w:val="000000" w:themeColor="text1"/>
          <w:sz w:val="22"/>
          <w:szCs w:val="22"/>
        </w:rPr>
      </w:pPr>
      <w:r w:rsidRPr="7D2D8AE1">
        <w:rPr>
          <w:color w:val="000000" w:themeColor="text1"/>
          <w:sz w:val="22"/>
          <w:szCs w:val="22"/>
        </w:rPr>
        <w:t xml:space="preserve">The </w:t>
      </w:r>
      <w:r w:rsidR="08A0CF63" w:rsidRPr="7D2D8AE1">
        <w:rPr>
          <w:color w:val="000000" w:themeColor="text1"/>
          <w:sz w:val="22"/>
          <w:szCs w:val="22"/>
        </w:rPr>
        <w:t xml:space="preserve">first </w:t>
      </w:r>
      <w:r w:rsidRPr="7D2D8AE1">
        <w:rPr>
          <w:color w:val="000000" w:themeColor="text1"/>
          <w:sz w:val="22"/>
          <w:szCs w:val="22"/>
        </w:rPr>
        <w:t xml:space="preserve">objective of this study is to develop and validate patient-level prediction models for patients </w:t>
      </w:r>
      <w:r w:rsidR="5A0021FC" w:rsidRPr="7D2D8AE1">
        <w:rPr>
          <w:color w:val="000000" w:themeColor="text1"/>
          <w:sz w:val="22"/>
          <w:szCs w:val="22"/>
        </w:rPr>
        <w:t xml:space="preserve">that visit a general </w:t>
      </w:r>
      <w:r w:rsidR="25F536C0" w:rsidRPr="7D2D8AE1">
        <w:rPr>
          <w:color w:val="000000" w:themeColor="text1"/>
          <w:sz w:val="22"/>
          <w:szCs w:val="22"/>
        </w:rPr>
        <w:t>practitioner (</w:t>
      </w:r>
      <w:r w:rsidR="3E3FF8CE" w:rsidRPr="7D2D8AE1">
        <w:rPr>
          <w:color w:val="000000" w:themeColor="text1"/>
          <w:sz w:val="22"/>
          <w:szCs w:val="22"/>
        </w:rPr>
        <w:t>GP)</w:t>
      </w:r>
      <w:r w:rsidR="5A0021FC" w:rsidRPr="7D2D8AE1">
        <w:rPr>
          <w:color w:val="000000" w:themeColor="text1"/>
          <w:sz w:val="22"/>
          <w:szCs w:val="22"/>
        </w:rPr>
        <w:t>, the emergency room</w:t>
      </w:r>
      <w:r w:rsidR="5FD8B561" w:rsidRPr="7D2D8AE1">
        <w:rPr>
          <w:color w:val="000000" w:themeColor="text1"/>
          <w:sz w:val="22"/>
          <w:szCs w:val="22"/>
        </w:rPr>
        <w:t xml:space="preserve"> </w:t>
      </w:r>
      <w:r w:rsidR="3BA3F61B" w:rsidRPr="7D2D8AE1">
        <w:rPr>
          <w:color w:val="000000" w:themeColor="text1"/>
          <w:sz w:val="22"/>
          <w:szCs w:val="22"/>
        </w:rPr>
        <w:t>(ER)</w:t>
      </w:r>
      <w:r w:rsidR="46813F32" w:rsidRPr="7D2D8AE1">
        <w:rPr>
          <w:color w:val="000000" w:themeColor="text1"/>
          <w:sz w:val="22"/>
          <w:szCs w:val="22"/>
        </w:rPr>
        <w:t>, or other outpatient care</w:t>
      </w:r>
      <w:r w:rsidR="38A829A3" w:rsidRPr="7D2D8AE1">
        <w:rPr>
          <w:color w:val="000000" w:themeColor="text1"/>
          <w:sz w:val="22"/>
          <w:szCs w:val="22"/>
        </w:rPr>
        <w:t xml:space="preserve"> </w:t>
      </w:r>
      <w:r w:rsidR="6F3DE313" w:rsidRPr="7D2D8AE1">
        <w:rPr>
          <w:color w:val="000000" w:themeColor="text1"/>
          <w:sz w:val="22"/>
          <w:szCs w:val="22"/>
        </w:rPr>
        <w:t>(OP)</w:t>
      </w:r>
      <w:r w:rsidR="46813F32" w:rsidRPr="7D2D8AE1">
        <w:rPr>
          <w:color w:val="000000" w:themeColor="text1"/>
          <w:sz w:val="22"/>
          <w:szCs w:val="22"/>
        </w:rPr>
        <w:t xml:space="preserve"> with Covid-19 flu or flu-like symptoms and </w:t>
      </w:r>
      <w:r w:rsidR="46C71ED7" w:rsidRPr="7D2D8AE1">
        <w:rPr>
          <w:color w:val="000000" w:themeColor="text1"/>
          <w:sz w:val="22"/>
          <w:szCs w:val="22"/>
        </w:rPr>
        <w:t xml:space="preserve">had </w:t>
      </w:r>
      <w:r w:rsidR="46813F32" w:rsidRPr="7D2D8AE1">
        <w:rPr>
          <w:color w:val="000000" w:themeColor="text1"/>
          <w:sz w:val="22"/>
          <w:szCs w:val="22"/>
        </w:rPr>
        <w:t>no symptoms o</w:t>
      </w:r>
      <w:r w:rsidR="7BA4AC46" w:rsidRPr="7D2D8AE1">
        <w:rPr>
          <w:color w:val="000000" w:themeColor="text1"/>
          <w:sz w:val="22"/>
          <w:szCs w:val="22"/>
        </w:rPr>
        <w:t xml:space="preserve">f </w:t>
      </w:r>
      <w:r w:rsidR="46813F32" w:rsidRPr="7D2D8AE1">
        <w:rPr>
          <w:color w:val="000000" w:themeColor="text1"/>
          <w:sz w:val="22"/>
          <w:szCs w:val="22"/>
        </w:rPr>
        <w:t xml:space="preserve">pneumonia </w:t>
      </w:r>
      <w:r w:rsidR="6B9B3482" w:rsidRPr="7D2D8AE1">
        <w:rPr>
          <w:color w:val="000000" w:themeColor="text1"/>
          <w:sz w:val="22"/>
          <w:szCs w:val="22"/>
        </w:rPr>
        <w:t>60 days prior to the visit</w:t>
      </w:r>
      <w:r w:rsidR="4514E828" w:rsidRPr="7D2D8AE1">
        <w:rPr>
          <w:color w:val="000000" w:themeColor="text1"/>
          <w:sz w:val="22"/>
          <w:szCs w:val="22"/>
        </w:rPr>
        <w:t xml:space="preserve">. </w:t>
      </w:r>
      <w:r w:rsidR="034B8269" w:rsidRPr="7D2D8AE1">
        <w:rPr>
          <w:color w:val="000000" w:themeColor="text1"/>
          <w:sz w:val="22"/>
          <w:szCs w:val="22"/>
        </w:rPr>
        <w:t>Four different outcomes</w:t>
      </w:r>
      <w:r w:rsidR="1057F6A6" w:rsidRPr="7D2D8AE1">
        <w:rPr>
          <w:color w:val="000000" w:themeColor="text1"/>
          <w:sz w:val="22"/>
          <w:szCs w:val="22"/>
        </w:rPr>
        <w:t xml:space="preserve"> are predicted,</w:t>
      </w:r>
      <w:r w:rsidR="034B8269" w:rsidRPr="7D2D8AE1">
        <w:rPr>
          <w:color w:val="000000" w:themeColor="text1"/>
          <w:sz w:val="22"/>
          <w:szCs w:val="22"/>
        </w:rPr>
        <w:t xml:space="preserve"> including, 1) </w:t>
      </w:r>
      <w:r w:rsidR="4D859569" w:rsidRPr="7D2D8AE1">
        <w:rPr>
          <w:color w:val="000000" w:themeColor="text1"/>
          <w:sz w:val="22"/>
          <w:szCs w:val="22"/>
        </w:rPr>
        <w:t>h</w:t>
      </w:r>
      <w:r w:rsidR="034B8269" w:rsidRPr="7D2D8AE1">
        <w:rPr>
          <w:color w:val="000000" w:themeColor="text1"/>
          <w:sz w:val="22"/>
          <w:szCs w:val="22"/>
        </w:rPr>
        <w:t>ospitalization</w:t>
      </w:r>
      <w:r w:rsidR="2164D035" w:rsidRPr="7D2D8AE1">
        <w:rPr>
          <w:color w:val="000000" w:themeColor="text1"/>
          <w:sz w:val="22"/>
          <w:szCs w:val="22"/>
        </w:rPr>
        <w:t>s</w:t>
      </w:r>
      <w:r w:rsidR="034B8269" w:rsidRPr="7D2D8AE1">
        <w:rPr>
          <w:color w:val="000000" w:themeColor="text1"/>
          <w:sz w:val="22"/>
          <w:szCs w:val="22"/>
        </w:rPr>
        <w:t xml:space="preserve"> with pneumonia, 2) </w:t>
      </w:r>
      <w:r w:rsidR="7BFC1A81" w:rsidRPr="7D2D8AE1">
        <w:rPr>
          <w:color w:val="000000" w:themeColor="text1"/>
          <w:sz w:val="22"/>
          <w:szCs w:val="22"/>
        </w:rPr>
        <w:t>h</w:t>
      </w:r>
      <w:r w:rsidR="034B8269" w:rsidRPr="7D2D8AE1">
        <w:rPr>
          <w:color w:val="000000" w:themeColor="text1"/>
          <w:sz w:val="22"/>
          <w:szCs w:val="22"/>
        </w:rPr>
        <w:t>ospitalization</w:t>
      </w:r>
      <w:r w:rsidR="7875DA3B" w:rsidRPr="7D2D8AE1">
        <w:rPr>
          <w:color w:val="000000" w:themeColor="text1"/>
          <w:sz w:val="22"/>
          <w:szCs w:val="22"/>
        </w:rPr>
        <w:t>s</w:t>
      </w:r>
      <w:r w:rsidR="034B8269" w:rsidRPr="7D2D8AE1">
        <w:rPr>
          <w:color w:val="000000" w:themeColor="text1"/>
          <w:sz w:val="22"/>
          <w:szCs w:val="22"/>
        </w:rPr>
        <w:t xml:space="preserve"> with pneumonia or ARDS</w:t>
      </w:r>
      <w:r w:rsidR="247D41F2" w:rsidRPr="7D2D8AE1">
        <w:rPr>
          <w:color w:val="000000" w:themeColor="text1"/>
          <w:sz w:val="22"/>
          <w:szCs w:val="22"/>
        </w:rPr>
        <w:t>,</w:t>
      </w:r>
      <w:r w:rsidR="120213D7" w:rsidRPr="7D2D8AE1">
        <w:rPr>
          <w:color w:val="000000" w:themeColor="text1"/>
          <w:sz w:val="22"/>
          <w:szCs w:val="22"/>
        </w:rPr>
        <w:t xml:space="preserve"> </w:t>
      </w:r>
      <w:r w:rsidR="034B8269" w:rsidRPr="7D2D8AE1">
        <w:rPr>
          <w:color w:val="000000" w:themeColor="text1"/>
          <w:sz w:val="22"/>
          <w:szCs w:val="22"/>
        </w:rPr>
        <w:t>sepsis</w:t>
      </w:r>
      <w:r w:rsidR="01ABBB57" w:rsidRPr="7D2D8AE1">
        <w:rPr>
          <w:color w:val="000000" w:themeColor="text1"/>
          <w:sz w:val="22"/>
          <w:szCs w:val="22"/>
        </w:rPr>
        <w:t>,</w:t>
      </w:r>
      <w:r w:rsidR="034B8269" w:rsidRPr="7D2D8AE1">
        <w:rPr>
          <w:color w:val="000000" w:themeColor="text1"/>
          <w:sz w:val="22"/>
          <w:szCs w:val="22"/>
        </w:rPr>
        <w:t xml:space="preserve"> or AKI</w:t>
      </w:r>
      <w:r w:rsidR="51A61241" w:rsidRPr="7D2D8AE1">
        <w:rPr>
          <w:color w:val="000000" w:themeColor="text1"/>
          <w:sz w:val="22"/>
          <w:szCs w:val="22"/>
        </w:rPr>
        <w:t xml:space="preserve">, 3) </w:t>
      </w:r>
      <w:r w:rsidR="3DE882B6" w:rsidRPr="7D2D8AE1">
        <w:rPr>
          <w:color w:val="000000" w:themeColor="text1"/>
          <w:sz w:val="22"/>
          <w:szCs w:val="22"/>
        </w:rPr>
        <w:t>h</w:t>
      </w:r>
      <w:r w:rsidR="51A61241" w:rsidRPr="7D2D8AE1">
        <w:rPr>
          <w:color w:val="000000" w:themeColor="text1"/>
          <w:sz w:val="22"/>
          <w:szCs w:val="22"/>
        </w:rPr>
        <w:t>ospitalizations with pneumonia or ARDS</w:t>
      </w:r>
      <w:r w:rsidR="2D833EF7" w:rsidRPr="7D2D8AE1">
        <w:rPr>
          <w:color w:val="000000" w:themeColor="text1"/>
          <w:sz w:val="22"/>
          <w:szCs w:val="22"/>
        </w:rPr>
        <w:t xml:space="preserve">, </w:t>
      </w:r>
      <w:r w:rsidR="51A61241" w:rsidRPr="7D2D8AE1">
        <w:rPr>
          <w:color w:val="000000" w:themeColor="text1"/>
          <w:sz w:val="22"/>
          <w:szCs w:val="22"/>
        </w:rPr>
        <w:t>sepsis</w:t>
      </w:r>
      <w:r w:rsidR="6D721019" w:rsidRPr="7D2D8AE1">
        <w:rPr>
          <w:color w:val="000000" w:themeColor="text1"/>
          <w:sz w:val="22"/>
          <w:szCs w:val="22"/>
        </w:rPr>
        <w:t xml:space="preserve">, </w:t>
      </w:r>
      <w:r w:rsidR="51A61241" w:rsidRPr="7D2D8AE1">
        <w:rPr>
          <w:color w:val="000000" w:themeColor="text1"/>
          <w:sz w:val="22"/>
          <w:szCs w:val="22"/>
        </w:rPr>
        <w:t>or AKI requiring intensive services or resulting in death</w:t>
      </w:r>
      <w:r w:rsidR="09292658" w:rsidRPr="7D2D8AE1">
        <w:rPr>
          <w:color w:val="000000" w:themeColor="text1"/>
          <w:sz w:val="22"/>
          <w:szCs w:val="22"/>
        </w:rPr>
        <w:t>,</w:t>
      </w:r>
      <w:r w:rsidR="51A61241" w:rsidRPr="7D2D8AE1">
        <w:rPr>
          <w:color w:val="000000" w:themeColor="text1"/>
          <w:sz w:val="22"/>
          <w:szCs w:val="22"/>
        </w:rPr>
        <w:t xml:space="preserve"> 4) patient mortality</w:t>
      </w:r>
      <w:r w:rsidR="7B5319F3" w:rsidRPr="7D2D8AE1">
        <w:rPr>
          <w:color w:val="000000" w:themeColor="text1"/>
          <w:sz w:val="22"/>
          <w:szCs w:val="22"/>
        </w:rPr>
        <w:t xml:space="preserve">. All </w:t>
      </w:r>
      <w:r w:rsidR="41EDF2A9" w:rsidRPr="7D2D8AE1">
        <w:rPr>
          <w:color w:val="000000" w:themeColor="text1"/>
          <w:sz w:val="22"/>
          <w:szCs w:val="22"/>
        </w:rPr>
        <w:t>with</w:t>
      </w:r>
      <w:r w:rsidR="7B5319F3" w:rsidRPr="7D2D8AE1">
        <w:rPr>
          <w:color w:val="000000" w:themeColor="text1"/>
          <w:sz w:val="22"/>
          <w:szCs w:val="22"/>
        </w:rPr>
        <w:t xml:space="preserve"> a time of risk of 30 days from the initial visit.</w:t>
      </w:r>
      <w:r w:rsidRPr="7D2D8AE1">
        <w:rPr>
          <w:color w:val="000000" w:themeColor="text1"/>
          <w:sz w:val="22"/>
          <w:szCs w:val="22"/>
        </w:rPr>
        <w:t xml:space="preserve"> The</w:t>
      </w:r>
      <w:r w:rsidR="44189A8C" w:rsidRPr="7D2D8AE1">
        <w:rPr>
          <w:color w:val="000000" w:themeColor="text1"/>
          <w:sz w:val="22"/>
          <w:szCs w:val="22"/>
        </w:rPr>
        <w:t>se</w:t>
      </w:r>
      <w:r w:rsidRPr="7D2D8AE1">
        <w:rPr>
          <w:color w:val="000000" w:themeColor="text1"/>
          <w:sz w:val="22"/>
          <w:szCs w:val="22"/>
        </w:rPr>
        <w:t xml:space="preserve"> </w:t>
      </w:r>
      <w:r w:rsidR="7F177A60" w:rsidRPr="7D2D8AE1">
        <w:rPr>
          <w:color w:val="000000" w:themeColor="text1"/>
          <w:sz w:val="22"/>
          <w:szCs w:val="22"/>
        </w:rPr>
        <w:t xml:space="preserve">four </w:t>
      </w:r>
      <w:r w:rsidRPr="7D2D8AE1">
        <w:rPr>
          <w:color w:val="000000" w:themeColor="text1"/>
          <w:sz w:val="22"/>
          <w:szCs w:val="22"/>
        </w:rPr>
        <w:t>prediction</w:t>
      </w:r>
      <w:r w:rsidR="4C765020" w:rsidRPr="7D2D8AE1">
        <w:rPr>
          <w:color w:val="000000" w:themeColor="text1"/>
          <w:sz w:val="22"/>
          <w:szCs w:val="22"/>
        </w:rPr>
        <w:t xml:space="preserve"> models</w:t>
      </w:r>
      <w:r w:rsidRPr="7D2D8AE1">
        <w:rPr>
          <w:color w:val="000000" w:themeColor="text1"/>
          <w:sz w:val="22"/>
          <w:szCs w:val="22"/>
        </w:rPr>
        <w:t xml:space="preserve"> will be implemented using Lasso Logistic Regression.</w:t>
      </w:r>
    </w:p>
    <w:p w14:paraId="35BB1249" w14:textId="6FF298CD" w:rsidR="522BB32E" w:rsidRDefault="522BB32E" w:rsidP="7D2D8AE1">
      <w:pPr>
        <w:jc w:val="both"/>
        <w:rPr>
          <w:rFonts w:asciiTheme="minorHAnsi" w:eastAsiaTheme="minorEastAsia" w:hAnsiTheme="minorHAnsi" w:cstheme="minorBidi"/>
          <w:color w:val="000000" w:themeColor="text1"/>
          <w:sz w:val="22"/>
          <w:szCs w:val="22"/>
        </w:rPr>
      </w:pPr>
    </w:p>
    <w:p w14:paraId="052A2689" w14:textId="4EF1AD3C" w:rsidR="786FD2D3" w:rsidRDefault="0411BC27" w:rsidP="7D2D8AE1">
      <w:pPr>
        <w:jc w:val="both"/>
        <w:rPr>
          <w:color w:val="000000" w:themeColor="text1"/>
          <w:sz w:val="22"/>
          <w:szCs w:val="22"/>
        </w:rPr>
      </w:pPr>
      <w:r w:rsidRPr="7D2D8AE1">
        <w:rPr>
          <w:color w:val="000000" w:themeColor="text1"/>
          <w:sz w:val="22"/>
          <w:szCs w:val="22"/>
        </w:rPr>
        <w:t xml:space="preserve">The second objective is to develop and validate patient-level prediction models for patients in two different target cohort(s), </w:t>
      </w:r>
      <w:r w:rsidR="2CFBCB2F" w:rsidRPr="7D2D8AE1">
        <w:rPr>
          <w:color w:val="000000" w:themeColor="text1"/>
          <w:sz w:val="22"/>
          <w:szCs w:val="22"/>
        </w:rPr>
        <w:t xml:space="preserve">patients that visit </w:t>
      </w:r>
      <w:r w:rsidR="7FDD4146" w:rsidRPr="7D2D8AE1">
        <w:rPr>
          <w:color w:val="000000" w:themeColor="text1"/>
          <w:sz w:val="22"/>
          <w:szCs w:val="22"/>
        </w:rPr>
        <w:t>GP, ER, or OP</w:t>
      </w:r>
      <w:r w:rsidR="2CFBCB2F" w:rsidRPr="7D2D8AE1">
        <w:rPr>
          <w:color w:val="000000" w:themeColor="text1"/>
          <w:sz w:val="22"/>
          <w:szCs w:val="22"/>
        </w:rPr>
        <w:t xml:space="preserve"> with Covid-19 flu or flu-like symptoms with pneumonia and no hospital admission and patients </w:t>
      </w:r>
      <w:r w:rsidR="6FAABB5A" w:rsidRPr="7D2D8AE1">
        <w:rPr>
          <w:color w:val="000000" w:themeColor="text1"/>
          <w:sz w:val="22"/>
          <w:szCs w:val="22"/>
        </w:rPr>
        <w:t>that visit GP, ER, or OP</w:t>
      </w:r>
      <w:r w:rsidR="0FA3ED38" w:rsidRPr="7D2D8AE1">
        <w:rPr>
          <w:color w:val="000000" w:themeColor="text1"/>
          <w:sz w:val="22"/>
          <w:szCs w:val="22"/>
        </w:rPr>
        <w:t xml:space="preserve"> with Covid-19 flu or flu-like symptoms without pneumonia and no admission. Two different outcomes are </w:t>
      </w:r>
      <w:r w:rsidR="241E91A4" w:rsidRPr="7D2D8AE1">
        <w:rPr>
          <w:color w:val="000000" w:themeColor="text1"/>
          <w:sz w:val="22"/>
          <w:szCs w:val="22"/>
        </w:rPr>
        <w:t xml:space="preserve">1) </w:t>
      </w:r>
      <w:r w:rsidR="22AD2F90" w:rsidRPr="7D2D8AE1">
        <w:rPr>
          <w:color w:val="000000" w:themeColor="text1"/>
          <w:sz w:val="22"/>
          <w:szCs w:val="22"/>
        </w:rPr>
        <w:t>h</w:t>
      </w:r>
      <w:r w:rsidR="241E91A4" w:rsidRPr="7D2D8AE1">
        <w:rPr>
          <w:color w:val="000000" w:themeColor="text1"/>
          <w:sz w:val="22"/>
          <w:szCs w:val="22"/>
        </w:rPr>
        <w:t>ospitalization</w:t>
      </w:r>
      <w:r w:rsidR="7B25071C" w:rsidRPr="7D2D8AE1">
        <w:rPr>
          <w:color w:val="000000" w:themeColor="text1"/>
          <w:sz w:val="22"/>
          <w:szCs w:val="22"/>
        </w:rPr>
        <w:t>s</w:t>
      </w:r>
      <w:r w:rsidR="241E91A4" w:rsidRPr="7D2D8AE1">
        <w:rPr>
          <w:color w:val="000000" w:themeColor="text1"/>
          <w:sz w:val="22"/>
          <w:szCs w:val="22"/>
        </w:rPr>
        <w:t xml:space="preserve"> with pneumonia or ARDS</w:t>
      </w:r>
      <w:r w:rsidR="0FE736C4" w:rsidRPr="7D2D8AE1">
        <w:rPr>
          <w:color w:val="000000" w:themeColor="text1"/>
          <w:sz w:val="22"/>
          <w:szCs w:val="22"/>
        </w:rPr>
        <w:t>,</w:t>
      </w:r>
      <w:r w:rsidR="241E91A4" w:rsidRPr="7D2D8AE1">
        <w:rPr>
          <w:color w:val="000000" w:themeColor="text1"/>
          <w:sz w:val="22"/>
          <w:szCs w:val="22"/>
        </w:rPr>
        <w:t xml:space="preserve"> sepsis</w:t>
      </w:r>
      <w:r w:rsidR="7E033C9B" w:rsidRPr="7D2D8AE1">
        <w:rPr>
          <w:color w:val="000000" w:themeColor="text1"/>
          <w:sz w:val="22"/>
          <w:szCs w:val="22"/>
        </w:rPr>
        <w:t xml:space="preserve">, or </w:t>
      </w:r>
      <w:r w:rsidR="241E91A4" w:rsidRPr="7D2D8AE1">
        <w:rPr>
          <w:color w:val="000000" w:themeColor="text1"/>
          <w:sz w:val="22"/>
          <w:szCs w:val="22"/>
        </w:rPr>
        <w:t xml:space="preserve">AKI requiring intensive </w:t>
      </w:r>
      <w:r w:rsidR="7629ADE0" w:rsidRPr="7D2D8AE1">
        <w:rPr>
          <w:color w:val="000000" w:themeColor="text1"/>
          <w:sz w:val="22"/>
          <w:szCs w:val="22"/>
        </w:rPr>
        <w:t xml:space="preserve">care </w:t>
      </w:r>
      <w:r w:rsidR="241E91A4" w:rsidRPr="7D2D8AE1">
        <w:rPr>
          <w:color w:val="000000" w:themeColor="text1"/>
          <w:sz w:val="22"/>
          <w:szCs w:val="22"/>
        </w:rPr>
        <w:t>or resulting in death</w:t>
      </w:r>
      <w:r w:rsidR="4081E99C" w:rsidRPr="7D2D8AE1">
        <w:rPr>
          <w:color w:val="000000" w:themeColor="text1"/>
          <w:sz w:val="22"/>
          <w:szCs w:val="22"/>
        </w:rPr>
        <w:t xml:space="preserve"> 2)</w:t>
      </w:r>
      <w:r w:rsidR="573B1969" w:rsidRPr="7D2D8AE1">
        <w:rPr>
          <w:color w:val="000000" w:themeColor="text1"/>
          <w:sz w:val="22"/>
          <w:szCs w:val="22"/>
        </w:rPr>
        <w:t xml:space="preserve"> hospitalizations with pneumonia or ARDS, sepsis, or AKI. Both with a time of risk of 30 days from the initial visit. These four prediction models will </w:t>
      </w:r>
      <w:r w:rsidR="3D0F5AE5" w:rsidRPr="7D2D8AE1">
        <w:rPr>
          <w:color w:val="000000" w:themeColor="text1"/>
          <w:sz w:val="22"/>
          <w:szCs w:val="22"/>
        </w:rPr>
        <w:t xml:space="preserve">also </w:t>
      </w:r>
      <w:r w:rsidR="573B1969" w:rsidRPr="7D2D8AE1">
        <w:rPr>
          <w:color w:val="000000" w:themeColor="text1"/>
          <w:sz w:val="22"/>
          <w:szCs w:val="22"/>
        </w:rPr>
        <w:t>be implemented using Logistic Regression</w:t>
      </w:r>
      <w:r w:rsidR="089E252A" w:rsidRPr="7D2D8AE1">
        <w:rPr>
          <w:color w:val="000000" w:themeColor="text1"/>
          <w:sz w:val="22"/>
          <w:szCs w:val="22"/>
        </w:rPr>
        <w:t>.</w:t>
      </w:r>
    </w:p>
    <w:bookmarkStart w:id="7" w:name="_Toc36401871"/>
    <w:p w14:paraId="00000033" w14:textId="3D47A3A7" w:rsidR="00E00517" w:rsidRPr="00EA3DE1" w:rsidRDefault="00E676B9" w:rsidP="00CC5A52">
      <w:pPr>
        <w:pStyle w:val="Heading1"/>
        <w:numPr>
          <w:ilvl w:val="0"/>
          <w:numId w:val="5"/>
        </w:numPr>
        <w:rPr>
          <w:rFonts w:asciiTheme="minorHAnsi" w:eastAsiaTheme="minorEastAsia" w:hAnsiTheme="minorHAnsi" w:cstheme="minorBidi"/>
          <w:color w:val="000000" w:themeColor="text1"/>
          <w:lang w:val="en-GB"/>
        </w:rPr>
      </w:pPr>
      <w:sdt>
        <w:sdtPr>
          <w:rPr>
            <w:rFonts w:asciiTheme="minorHAnsi" w:hAnsiTheme="minorHAnsi"/>
            <w:color w:val="000000" w:themeColor="text1"/>
            <w:shd w:val="clear" w:color="auto" w:fill="E6E6E6"/>
            <w:lang w:val="en-GB"/>
          </w:rPr>
          <w:tag w:val="goog_rdk_1"/>
          <w:id w:val="2103373285"/>
          <w:placeholder>
            <w:docPart w:val="DefaultPlaceholder_1081868574"/>
          </w:placeholder>
          <w:showingPlcHdr/>
        </w:sdtPr>
        <w:sdtEndPr/>
        <w:sdtContent/>
      </w:sdt>
      <w:r w:rsidR="005434AA" w:rsidRPr="074D35E5">
        <w:rPr>
          <w:rFonts w:asciiTheme="minorHAnsi" w:eastAsiaTheme="minorEastAsia" w:hAnsiTheme="minorHAnsi" w:cstheme="minorBidi"/>
          <w:color w:val="000000" w:themeColor="text1"/>
        </w:rPr>
        <w:t>Rational</w:t>
      </w:r>
      <w:r w:rsidR="00E85BBD" w:rsidRPr="074D35E5">
        <w:rPr>
          <w:rFonts w:asciiTheme="minorHAnsi" w:eastAsiaTheme="minorEastAsia" w:hAnsiTheme="minorHAnsi" w:cstheme="minorBidi"/>
          <w:color w:val="000000" w:themeColor="text1"/>
        </w:rPr>
        <w:t>e</w:t>
      </w:r>
      <w:r w:rsidR="005434AA" w:rsidRPr="074D35E5">
        <w:rPr>
          <w:rFonts w:asciiTheme="minorHAnsi" w:eastAsiaTheme="minorEastAsia" w:hAnsiTheme="minorHAnsi" w:cstheme="minorBidi"/>
          <w:color w:val="000000" w:themeColor="text1"/>
        </w:rPr>
        <w:t xml:space="preserve"> &amp; Background</w:t>
      </w:r>
      <w:bookmarkEnd w:id="7"/>
    </w:p>
    <w:p w14:paraId="00000034" w14:textId="77777777" w:rsidR="00E00517" w:rsidRPr="00EA3DE1" w:rsidRDefault="00E00517" w:rsidP="3DF26E48">
      <w:pPr>
        <w:rPr>
          <w:rFonts w:asciiTheme="minorHAnsi" w:eastAsiaTheme="minorEastAsia" w:hAnsiTheme="minorHAnsi" w:cstheme="minorBidi"/>
          <w:i/>
          <w:color w:val="000000" w:themeColor="text1"/>
          <w:sz w:val="22"/>
          <w:szCs w:val="22"/>
        </w:rPr>
      </w:pPr>
    </w:p>
    <w:p w14:paraId="723469E7" w14:textId="3A6C9F2F" w:rsidR="605F0FEA" w:rsidRDefault="2B5FF60B" w:rsidP="3DF26E48">
      <w:pPr>
        <w:spacing w:after="200" w:line="276" w:lineRule="auto"/>
        <w:rPr>
          <w:rFonts w:asciiTheme="minorHAnsi" w:eastAsiaTheme="minorEastAsia" w:hAnsiTheme="minorHAnsi" w:cstheme="minorBidi"/>
          <w:b/>
          <w:color w:val="000000" w:themeColor="text1"/>
          <w:sz w:val="22"/>
          <w:szCs w:val="22"/>
        </w:rPr>
      </w:pPr>
      <w:r w:rsidRPr="0A213189">
        <w:rPr>
          <w:rFonts w:asciiTheme="minorHAnsi" w:eastAsiaTheme="minorEastAsia" w:hAnsiTheme="minorHAnsi" w:cstheme="minorBidi"/>
          <w:b/>
          <w:bCs/>
          <w:color w:val="000000" w:themeColor="text1"/>
          <w:sz w:val="22"/>
          <w:szCs w:val="22"/>
        </w:rPr>
        <w:t xml:space="preserve">General description </w:t>
      </w:r>
      <w:r w:rsidR="1313F153" w:rsidRPr="0A213189">
        <w:rPr>
          <w:rFonts w:asciiTheme="minorHAnsi" w:eastAsiaTheme="minorEastAsia" w:hAnsiTheme="minorHAnsi" w:cstheme="minorBidi"/>
          <w:b/>
          <w:bCs/>
          <w:color w:val="000000" w:themeColor="text1"/>
          <w:sz w:val="22"/>
          <w:szCs w:val="22"/>
        </w:rPr>
        <w:t>of</w:t>
      </w:r>
      <w:r w:rsidRPr="0A213189">
        <w:rPr>
          <w:rFonts w:asciiTheme="minorHAnsi" w:eastAsiaTheme="minorEastAsia" w:hAnsiTheme="minorHAnsi" w:cstheme="minorBidi"/>
          <w:b/>
          <w:bCs/>
          <w:color w:val="000000" w:themeColor="text1"/>
          <w:sz w:val="22"/>
          <w:szCs w:val="22"/>
        </w:rPr>
        <w:t xml:space="preserve"> COVID-19</w:t>
      </w:r>
    </w:p>
    <w:p w14:paraId="43B6F78D" w14:textId="38EFCEA7" w:rsidR="49DAA739" w:rsidRPr="00C44B0E" w:rsidRDefault="5A271A9D" w:rsidP="54AC9EE2">
      <w:pPr>
        <w:rPr>
          <w:rFonts w:asciiTheme="minorHAnsi" w:eastAsiaTheme="minorEastAsia" w:hAnsiTheme="minorHAnsi" w:cstheme="minorBidi"/>
          <w:sz w:val="22"/>
          <w:szCs w:val="22"/>
        </w:rPr>
      </w:pPr>
      <w:r w:rsidRPr="00C44B0E">
        <w:rPr>
          <w:rFonts w:asciiTheme="minorHAnsi" w:eastAsiaTheme="minorEastAsia" w:hAnsiTheme="minorHAnsi" w:cstheme="minorBidi"/>
          <w:sz w:val="22"/>
          <w:szCs w:val="22"/>
        </w:rPr>
        <w:t xml:space="preserve">The Corona Virus Disease 2019 (COVID-19), which started in late 2019 as an epidemic in Wuhan, Hubei Province, China, has been </w:t>
      </w:r>
      <w:r w:rsidR="37848A15" w:rsidRPr="72FB8B28">
        <w:rPr>
          <w:rFonts w:asciiTheme="minorHAnsi" w:eastAsiaTheme="minorEastAsia" w:hAnsiTheme="minorHAnsi" w:cstheme="minorBidi"/>
          <w:sz w:val="22"/>
          <w:szCs w:val="22"/>
        </w:rPr>
        <w:t>declared</w:t>
      </w:r>
      <w:r w:rsidR="13DD84B5" w:rsidRPr="72FB8B28">
        <w:rPr>
          <w:rFonts w:asciiTheme="minorHAnsi" w:eastAsiaTheme="minorEastAsia" w:hAnsiTheme="minorHAnsi" w:cstheme="minorBidi"/>
          <w:sz w:val="22"/>
          <w:szCs w:val="22"/>
        </w:rPr>
        <w:t xml:space="preserve"> a</w:t>
      </w:r>
      <w:r w:rsidRPr="72FB8B28">
        <w:rPr>
          <w:rFonts w:asciiTheme="minorHAnsi" w:eastAsiaTheme="minorEastAsia" w:hAnsiTheme="minorHAnsi" w:cstheme="minorBidi"/>
          <w:sz w:val="22"/>
          <w:szCs w:val="22"/>
        </w:rPr>
        <w:t xml:space="preserve"> pandemic and a public health emergency of international concern by the World Health </w:t>
      </w:r>
      <w:r w:rsidR="61181E29" w:rsidRPr="501B4A99">
        <w:rPr>
          <w:rFonts w:asciiTheme="minorHAnsi" w:eastAsiaTheme="minorEastAsia" w:hAnsiTheme="minorHAnsi" w:cstheme="minorBidi"/>
          <w:sz w:val="22"/>
          <w:szCs w:val="22"/>
        </w:rPr>
        <w:t>Organi</w:t>
      </w:r>
      <w:r w:rsidR="25A1F5DD" w:rsidRPr="501B4A99">
        <w:rPr>
          <w:rFonts w:asciiTheme="minorHAnsi" w:eastAsiaTheme="minorEastAsia" w:hAnsiTheme="minorHAnsi" w:cstheme="minorBidi"/>
          <w:sz w:val="22"/>
          <w:szCs w:val="22"/>
        </w:rPr>
        <w:t>z</w:t>
      </w:r>
      <w:r w:rsidR="61181E29" w:rsidRPr="501B4A99">
        <w:rPr>
          <w:rFonts w:asciiTheme="minorHAnsi" w:eastAsiaTheme="minorEastAsia" w:hAnsiTheme="minorHAnsi" w:cstheme="minorBidi"/>
          <w:sz w:val="22"/>
          <w:szCs w:val="22"/>
        </w:rPr>
        <w:t>ation</w:t>
      </w:r>
      <w:r w:rsidRPr="72FB8B28">
        <w:rPr>
          <w:rFonts w:asciiTheme="minorHAnsi" w:eastAsiaTheme="minorEastAsia" w:hAnsiTheme="minorHAnsi" w:cstheme="minorBidi"/>
          <w:sz w:val="22"/>
          <w:szCs w:val="22"/>
        </w:rPr>
        <w:t xml:space="preserve"> (WHO) in </w:t>
      </w:r>
      <w:r w:rsidR="79D20905" w:rsidRPr="72FB8B28">
        <w:rPr>
          <w:rFonts w:asciiTheme="minorHAnsi" w:eastAsiaTheme="minorEastAsia" w:hAnsiTheme="minorHAnsi" w:cstheme="minorBidi"/>
          <w:sz w:val="22"/>
          <w:szCs w:val="22"/>
        </w:rPr>
        <w:t>J</w:t>
      </w:r>
      <w:r w:rsidRPr="72FB8B28">
        <w:rPr>
          <w:rFonts w:asciiTheme="minorHAnsi" w:eastAsiaTheme="minorEastAsia" w:hAnsiTheme="minorHAnsi" w:cstheme="minorBidi"/>
          <w:sz w:val="22"/>
          <w:szCs w:val="22"/>
        </w:rPr>
        <w:t>anuary 2020</w:t>
      </w:r>
      <w:r w:rsidR="57759A01" w:rsidRPr="72FB8B28">
        <w:rPr>
          <w:rFonts w:asciiTheme="minorHAnsi" w:eastAsiaTheme="minorEastAsia" w:hAnsiTheme="minorHAnsi" w:cstheme="minorBidi"/>
          <w:sz w:val="22"/>
          <w:szCs w:val="22"/>
        </w:rPr>
        <w:t xml:space="preserve"> </w:t>
      </w:r>
      <w:r w:rsidR="3DD26C8C" w:rsidRPr="72FB8B28">
        <w:rPr>
          <w:rFonts w:asciiTheme="minorHAnsi" w:eastAsiaTheme="minorEastAsia" w:hAnsiTheme="minorHAnsi" w:cstheme="minorBidi"/>
          <w:sz w:val="22"/>
          <w:szCs w:val="22"/>
        </w:rPr>
        <w:t>(1)</w:t>
      </w:r>
      <w:r w:rsidR="65242485" w:rsidRPr="72FB8B28">
        <w:rPr>
          <w:rFonts w:asciiTheme="minorHAnsi" w:eastAsiaTheme="minorEastAsia" w:hAnsiTheme="minorHAnsi" w:cstheme="minorBidi"/>
          <w:sz w:val="22"/>
          <w:szCs w:val="22"/>
        </w:rPr>
        <w:t>.</w:t>
      </w:r>
      <w:r w:rsidRPr="72FB8B28">
        <w:rPr>
          <w:rFonts w:asciiTheme="minorHAnsi" w:eastAsiaTheme="minorEastAsia" w:hAnsiTheme="minorHAnsi" w:cstheme="minorBidi"/>
          <w:sz w:val="22"/>
          <w:szCs w:val="22"/>
        </w:rPr>
        <w:t xml:space="preserve"> The growing number of infections by COVID-19 has resulted in an unprecedented pressure on healthcare systems worldwide, and a </w:t>
      </w:r>
      <w:r w:rsidR="74FB0584" w:rsidRPr="72FB8B28">
        <w:rPr>
          <w:rFonts w:asciiTheme="minorHAnsi" w:eastAsiaTheme="minorEastAsia" w:hAnsiTheme="minorHAnsi" w:cstheme="minorBidi"/>
          <w:sz w:val="22"/>
          <w:szCs w:val="22"/>
        </w:rPr>
        <w:t>large</w:t>
      </w:r>
      <w:r w:rsidRPr="72FB8B28">
        <w:rPr>
          <w:rFonts w:asciiTheme="minorHAnsi" w:eastAsiaTheme="minorEastAsia" w:hAnsiTheme="minorHAnsi" w:cstheme="minorBidi"/>
          <w:sz w:val="22"/>
          <w:szCs w:val="22"/>
        </w:rPr>
        <w:t xml:space="preserve"> number of casualties at a global scale. Diagnosis of COVID-19 currently relies on the detection of SARS-Co</w:t>
      </w:r>
      <w:r w:rsidR="129085AE" w:rsidRPr="72FB8B28">
        <w:rPr>
          <w:rFonts w:asciiTheme="minorHAnsi" w:eastAsiaTheme="minorEastAsia" w:hAnsiTheme="minorHAnsi" w:cstheme="minorBidi"/>
          <w:sz w:val="22"/>
          <w:szCs w:val="22"/>
        </w:rPr>
        <w:t>V</w:t>
      </w:r>
      <w:r w:rsidRPr="72FB8B28">
        <w:rPr>
          <w:rFonts w:asciiTheme="minorHAnsi" w:eastAsiaTheme="minorEastAsia" w:hAnsiTheme="minorHAnsi" w:cstheme="minorBidi"/>
          <w:sz w:val="22"/>
          <w:szCs w:val="22"/>
        </w:rPr>
        <w:t>-2 nucleic acid</w:t>
      </w:r>
      <w:r w:rsidR="06753C90" w:rsidRPr="72FB8B28">
        <w:rPr>
          <w:rFonts w:asciiTheme="minorHAnsi" w:eastAsiaTheme="minorEastAsia" w:hAnsiTheme="minorHAnsi" w:cstheme="minorBidi"/>
          <w:sz w:val="22"/>
          <w:szCs w:val="22"/>
        </w:rPr>
        <w:t xml:space="preserve"> </w:t>
      </w:r>
      <w:r w:rsidR="3DB6A188" w:rsidRPr="72FB8B28">
        <w:rPr>
          <w:rFonts w:asciiTheme="minorHAnsi" w:eastAsiaTheme="minorEastAsia" w:hAnsiTheme="minorHAnsi" w:cstheme="minorBidi"/>
          <w:sz w:val="22"/>
          <w:szCs w:val="22"/>
        </w:rPr>
        <w:t>(2)</w:t>
      </w:r>
      <w:r w:rsidR="65242485" w:rsidRPr="72FB8B28">
        <w:rPr>
          <w:rFonts w:asciiTheme="minorHAnsi" w:eastAsiaTheme="minorEastAsia" w:hAnsiTheme="minorHAnsi" w:cstheme="minorBidi"/>
          <w:sz w:val="22"/>
          <w:szCs w:val="22"/>
        </w:rPr>
        <w:t>,</w:t>
      </w:r>
      <w:r w:rsidRPr="72FB8B28">
        <w:rPr>
          <w:rFonts w:asciiTheme="minorHAnsi" w:eastAsiaTheme="minorEastAsia" w:hAnsiTheme="minorHAnsi" w:cstheme="minorBidi"/>
          <w:sz w:val="22"/>
          <w:szCs w:val="22"/>
        </w:rPr>
        <w:t xml:space="preserve"> but no medical treatment or vaccine is available yet. Common symptoms presented by patients include fever, cough, and </w:t>
      </w:r>
      <w:r w:rsidR="17CD81D0" w:rsidRPr="72FB8B28">
        <w:rPr>
          <w:rFonts w:asciiTheme="minorHAnsi" w:eastAsiaTheme="minorEastAsia" w:hAnsiTheme="minorHAnsi" w:cstheme="minorBidi"/>
          <w:sz w:val="22"/>
          <w:szCs w:val="22"/>
        </w:rPr>
        <w:t>dyspnea</w:t>
      </w:r>
      <w:r w:rsidRPr="72FB8B28">
        <w:rPr>
          <w:rFonts w:asciiTheme="minorHAnsi" w:eastAsiaTheme="minorEastAsia" w:hAnsiTheme="minorHAnsi" w:cstheme="minorBidi"/>
          <w:sz w:val="22"/>
          <w:szCs w:val="22"/>
        </w:rPr>
        <w:t>, signaling the onset of pneumonia</w:t>
      </w:r>
      <w:r w:rsidR="37A902AE" w:rsidRPr="72FB8B28">
        <w:rPr>
          <w:rFonts w:asciiTheme="minorHAnsi" w:eastAsiaTheme="minorEastAsia" w:hAnsiTheme="minorHAnsi" w:cstheme="minorBidi"/>
          <w:sz w:val="22"/>
          <w:szCs w:val="22"/>
        </w:rPr>
        <w:t xml:space="preserve"> </w:t>
      </w:r>
      <w:r w:rsidR="63BFEC1E" w:rsidRPr="72FB8B28">
        <w:rPr>
          <w:rFonts w:asciiTheme="minorHAnsi" w:eastAsiaTheme="minorEastAsia" w:hAnsiTheme="minorHAnsi" w:cstheme="minorBidi"/>
          <w:sz w:val="22"/>
          <w:szCs w:val="22"/>
        </w:rPr>
        <w:t>(3)</w:t>
      </w:r>
      <w:r w:rsidR="006D3014" w:rsidRPr="72FB8B28">
        <w:rPr>
          <w:rFonts w:asciiTheme="minorHAnsi" w:eastAsiaTheme="minorEastAsia" w:hAnsiTheme="minorHAnsi" w:cstheme="minorBidi"/>
          <w:sz w:val="22"/>
          <w:szCs w:val="22"/>
        </w:rPr>
        <w:t>.</w:t>
      </w:r>
      <w:r w:rsidR="7D37E733" w:rsidRPr="72FB8B28">
        <w:rPr>
          <w:rFonts w:asciiTheme="minorHAnsi" w:eastAsiaTheme="minorEastAsia" w:hAnsiTheme="minorHAnsi" w:cstheme="minorBidi"/>
          <w:sz w:val="22"/>
          <w:szCs w:val="22"/>
        </w:rPr>
        <w:t xml:space="preserve"> Although the majority of people have uncomplicated or mild illness (81%), some will develop sever</w:t>
      </w:r>
      <w:r w:rsidR="2E0DBB3F" w:rsidRPr="72FB8B28">
        <w:rPr>
          <w:rFonts w:asciiTheme="minorHAnsi" w:eastAsiaTheme="minorEastAsia" w:hAnsiTheme="minorHAnsi" w:cstheme="minorBidi"/>
          <w:sz w:val="22"/>
          <w:szCs w:val="22"/>
        </w:rPr>
        <w:t>e</w:t>
      </w:r>
      <w:r w:rsidR="7D37E733" w:rsidRPr="72FB8B28">
        <w:rPr>
          <w:rFonts w:asciiTheme="minorHAnsi" w:eastAsiaTheme="minorEastAsia" w:hAnsiTheme="minorHAnsi" w:cstheme="minorBidi"/>
          <w:sz w:val="22"/>
          <w:szCs w:val="22"/>
        </w:rPr>
        <w:t xml:space="preserve"> illness requiring hospitalization and oxygen support (14</w:t>
      </w:r>
      <w:r w:rsidR="47FD8759" w:rsidRPr="72FB8B28">
        <w:rPr>
          <w:rFonts w:asciiTheme="minorHAnsi" w:eastAsiaTheme="minorEastAsia" w:hAnsiTheme="minorHAnsi" w:cstheme="minorBidi"/>
          <w:sz w:val="22"/>
          <w:szCs w:val="22"/>
        </w:rPr>
        <w:t>%) or intensive care unit treatment (5%) (</w:t>
      </w:r>
      <w:r w:rsidR="6A857E19" w:rsidRPr="72FB8B28">
        <w:rPr>
          <w:rFonts w:asciiTheme="minorHAnsi" w:eastAsiaTheme="minorEastAsia" w:hAnsiTheme="minorHAnsi" w:cstheme="minorBidi"/>
          <w:sz w:val="22"/>
          <w:szCs w:val="22"/>
        </w:rPr>
        <w:t>4</w:t>
      </w:r>
      <w:r w:rsidR="47FD8759" w:rsidRPr="72FB8B28">
        <w:rPr>
          <w:rFonts w:asciiTheme="minorHAnsi" w:eastAsiaTheme="minorEastAsia" w:hAnsiTheme="minorHAnsi" w:cstheme="minorBidi"/>
          <w:sz w:val="22"/>
          <w:szCs w:val="22"/>
        </w:rPr>
        <w:t>).</w:t>
      </w:r>
    </w:p>
    <w:p w14:paraId="49291A0D" w14:textId="03440988" w:rsidR="3DF26E48" w:rsidRPr="00C44B0E" w:rsidRDefault="3DF26E48" w:rsidP="3DF26E48">
      <w:pPr>
        <w:rPr>
          <w:rFonts w:asciiTheme="minorHAnsi" w:eastAsiaTheme="minorEastAsia" w:hAnsiTheme="minorHAnsi" w:cstheme="minorBidi"/>
          <w:sz w:val="22"/>
          <w:szCs w:val="22"/>
        </w:rPr>
      </w:pPr>
    </w:p>
    <w:p w14:paraId="453A808A" w14:textId="3F356F7F" w:rsidR="786FD2D3" w:rsidRPr="00C44B0E" w:rsidRDefault="2B5FF60B" w:rsidP="3DF26E48">
      <w:pPr>
        <w:spacing w:after="200" w:line="276" w:lineRule="auto"/>
        <w:rPr>
          <w:rFonts w:asciiTheme="minorHAnsi" w:eastAsiaTheme="minorEastAsia" w:hAnsiTheme="minorHAnsi" w:cstheme="minorBidi"/>
          <w:b/>
          <w:color w:val="000000" w:themeColor="text1"/>
          <w:sz w:val="22"/>
          <w:szCs w:val="22"/>
        </w:rPr>
      </w:pPr>
      <w:r w:rsidRPr="00C44B0E">
        <w:rPr>
          <w:rFonts w:asciiTheme="minorHAnsi" w:eastAsiaTheme="minorEastAsia" w:hAnsiTheme="minorHAnsi" w:cstheme="minorBidi"/>
          <w:b/>
          <w:color w:val="000000" w:themeColor="text1"/>
          <w:sz w:val="22"/>
          <w:szCs w:val="22"/>
        </w:rPr>
        <w:lastRenderedPageBreak/>
        <w:t>Problem definition</w:t>
      </w:r>
    </w:p>
    <w:p w14:paraId="0823FA67" w14:textId="6B4EF6A2" w:rsidR="00261A19" w:rsidRPr="00C44B0E" w:rsidRDefault="00E96BE8" w:rsidP="679A2089">
      <w:pPr>
        <w:rPr>
          <w:rFonts w:eastAsiaTheme="minorEastAsia"/>
          <w:sz w:val="22"/>
          <w:szCs w:val="22"/>
        </w:rPr>
      </w:pPr>
      <w:r w:rsidRPr="679A2089">
        <w:rPr>
          <w:rFonts w:asciiTheme="minorHAnsi" w:eastAsiaTheme="minorEastAsia" w:hAnsiTheme="minorHAnsi"/>
          <w:sz w:val="22"/>
          <w:szCs w:val="22"/>
        </w:rPr>
        <w:t xml:space="preserve">At initial disease presentation it is difficult to determine which </w:t>
      </w:r>
      <w:r w:rsidRPr="679A2089">
        <w:rPr>
          <w:rFonts w:asciiTheme="minorHAnsi" w:eastAsiaTheme="minorEastAsia" w:hAnsiTheme="minorHAnsi" w:cstheme="minorBidi"/>
          <w:sz w:val="22"/>
          <w:szCs w:val="22"/>
        </w:rPr>
        <w:t>suspected COVID-19 patients are likely to develop secondary infections</w:t>
      </w:r>
      <w:r w:rsidRPr="679A2089">
        <w:rPr>
          <w:rFonts w:asciiTheme="minorHAnsi" w:eastAsiaTheme="minorEastAsia" w:hAnsiTheme="minorHAnsi"/>
          <w:sz w:val="22"/>
          <w:szCs w:val="22"/>
        </w:rPr>
        <w:t>,</w:t>
      </w:r>
      <w:r w:rsidRPr="679A2089">
        <w:rPr>
          <w:rFonts w:asciiTheme="minorHAnsi" w:eastAsiaTheme="minorEastAsia" w:hAnsiTheme="minorHAnsi" w:cstheme="minorBidi"/>
          <w:sz w:val="22"/>
          <w:szCs w:val="22"/>
        </w:rPr>
        <w:t xml:space="preserve"> such as pneumonia or acute respiratory distress syndrome (ARDS)</w:t>
      </w:r>
      <w:r w:rsidRPr="679A2089">
        <w:rPr>
          <w:rFonts w:asciiTheme="minorHAnsi" w:eastAsiaTheme="minorEastAsia" w:hAnsiTheme="minorHAnsi"/>
          <w:sz w:val="22"/>
          <w:szCs w:val="22"/>
        </w:rPr>
        <w:t xml:space="preserve">, and therefore require </w:t>
      </w:r>
      <w:r w:rsidR="7CE0B375" w:rsidRPr="679A2089">
        <w:rPr>
          <w:rFonts w:asciiTheme="minorHAnsi" w:eastAsiaTheme="minorEastAsia" w:hAnsiTheme="minorHAnsi"/>
          <w:sz w:val="22"/>
          <w:szCs w:val="22"/>
        </w:rPr>
        <w:t>hospitali</w:t>
      </w:r>
      <w:r w:rsidR="37C49102" w:rsidRPr="679A2089">
        <w:rPr>
          <w:rFonts w:asciiTheme="minorHAnsi" w:eastAsiaTheme="minorEastAsia" w:hAnsiTheme="minorHAnsi"/>
          <w:sz w:val="22"/>
          <w:szCs w:val="22"/>
        </w:rPr>
        <w:t>z</w:t>
      </w:r>
      <w:r w:rsidR="7CE0B375" w:rsidRPr="679A2089">
        <w:rPr>
          <w:rFonts w:asciiTheme="minorHAnsi" w:eastAsiaTheme="minorEastAsia" w:hAnsiTheme="minorHAnsi"/>
          <w:sz w:val="22"/>
          <w:szCs w:val="22"/>
        </w:rPr>
        <w:t>ation</w:t>
      </w:r>
      <w:r w:rsidR="4C3F6760" w:rsidRPr="679A2089">
        <w:rPr>
          <w:rFonts w:asciiTheme="minorHAnsi" w:eastAsiaTheme="minorEastAsia" w:hAnsiTheme="minorHAnsi"/>
          <w:sz w:val="22"/>
          <w:szCs w:val="22"/>
        </w:rPr>
        <w:t xml:space="preserve">. </w:t>
      </w:r>
      <w:r w:rsidR="1A573F9B" w:rsidRPr="679A2089">
        <w:rPr>
          <w:rFonts w:asciiTheme="minorHAnsi" w:eastAsiaTheme="minorEastAsia" w:hAnsiTheme="minorHAnsi" w:cstheme="minorBidi"/>
          <w:sz w:val="22"/>
          <w:szCs w:val="22"/>
        </w:rPr>
        <w:t>Currently</w:t>
      </w:r>
      <w:r w:rsidR="0BC37A80" w:rsidRPr="679A2089">
        <w:rPr>
          <w:rFonts w:asciiTheme="minorHAnsi" w:eastAsiaTheme="minorEastAsia" w:hAnsiTheme="minorHAnsi" w:cstheme="minorBidi"/>
          <w:sz w:val="22"/>
          <w:szCs w:val="22"/>
        </w:rPr>
        <w:t xml:space="preserve">, patients are admitted based on a simple age and health risk assessment. </w:t>
      </w:r>
      <w:r w:rsidR="495558F6" w:rsidRPr="679A2089">
        <w:rPr>
          <w:rFonts w:asciiTheme="minorHAnsi" w:eastAsiaTheme="minorEastAsia" w:hAnsiTheme="minorHAnsi" w:cstheme="minorBidi"/>
          <w:sz w:val="22"/>
          <w:szCs w:val="22"/>
        </w:rPr>
        <w:t>T</w:t>
      </w:r>
      <w:r w:rsidR="0BC37A80" w:rsidRPr="679A2089">
        <w:rPr>
          <w:rFonts w:asciiTheme="minorHAnsi" w:eastAsiaTheme="minorEastAsia" w:hAnsiTheme="minorHAnsi" w:cstheme="minorBidi"/>
          <w:sz w:val="22"/>
          <w:szCs w:val="22"/>
        </w:rPr>
        <w:t>he WHO Risk Communication Guidance</w:t>
      </w:r>
      <w:r w:rsidR="287C8029" w:rsidRPr="679A2089">
        <w:rPr>
          <w:rFonts w:asciiTheme="minorHAnsi" w:eastAsiaTheme="minorEastAsia" w:hAnsiTheme="minorHAnsi" w:cstheme="minorBidi"/>
          <w:sz w:val="22"/>
          <w:szCs w:val="22"/>
        </w:rPr>
        <w:t xml:space="preserve"> </w:t>
      </w:r>
      <w:r w:rsidR="09BC691E" w:rsidRPr="679A2089">
        <w:rPr>
          <w:rFonts w:asciiTheme="minorHAnsi" w:eastAsiaTheme="minorEastAsia" w:hAnsiTheme="minorHAnsi" w:cstheme="minorBidi"/>
          <w:sz w:val="22"/>
          <w:szCs w:val="22"/>
        </w:rPr>
        <w:t>distinguishes two distinct categories of pat</w:t>
      </w:r>
      <w:r w:rsidR="4B14491F" w:rsidRPr="679A2089">
        <w:rPr>
          <w:rFonts w:asciiTheme="minorHAnsi" w:eastAsiaTheme="minorEastAsia" w:hAnsiTheme="minorHAnsi" w:cstheme="minorBidi"/>
          <w:sz w:val="22"/>
          <w:szCs w:val="22"/>
        </w:rPr>
        <w:t>ient</w:t>
      </w:r>
      <w:r w:rsidR="21EC647E" w:rsidRPr="679A2089">
        <w:rPr>
          <w:rFonts w:asciiTheme="minorHAnsi" w:eastAsiaTheme="minorEastAsia" w:hAnsiTheme="minorHAnsi" w:cstheme="minorBidi"/>
          <w:sz w:val="22"/>
          <w:szCs w:val="22"/>
        </w:rPr>
        <w:t>s</w:t>
      </w:r>
      <w:r w:rsidR="0BC37A80" w:rsidRPr="679A2089">
        <w:rPr>
          <w:rFonts w:asciiTheme="minorHAnsi" w:eastAsiaTheme="minorEastAsia" w:hAnsiTheme="minorHAnsi" w:cstheme="minorBidi"/>
          <w:sz w:val="22"/>
          <w:szCs w:val="22"/>
        </w:rPr>
        <w:t xml:space="preserve"> at high risk of severe disease: </w:t>
      </w:r>
      <w:r w:rsidR="06CBA57F" w:rsidRPr="679A2089">
        <w:rPr>
          <w:rFonts w:asciiTheme="minorHAnsi" w:eastAsiaTheme="minorEastAsia" w:hAnsiTheme="minorHAnsi" w:cstheme="minorBidi"/>
          <w:sz w:val="22"/>
          <w:szCs w:val="22"/>
        </w:rPr>
        <w:t>those older</w:t>
      </w:r>
      <w:r w:rsidR="1DA18029" w:rsidRPr="679A2089">
        <w:rPr>
          <w:rFonts w:asciiTheme="minorHAnsi" w:eastAsiaTheme="minorEastAsia" w:hAnsiTheme="minorHAnsi" w:cstheme="minorBidi"/>
          <w:sz w:val="22"/>
          <w:szCs w:val="22"/>
        </w:rPr>
        <w:t xml:space="preserve"> than</w:t>
      </w:r>
      <w:r w:rsidR="6FC3535C" w:rsidRPr="679A2089">
        <w:rPr>
          <w:rFonts w:asciiTheme="minorHAnsi" w:eastAsiaTheme="minorEastAsia" w:hAnsiTheme="minorHAnsi" w:cstheme="minorBidi"/>
          <w:sz w:val="22"/>
          <w:szCs w:val="22"/>
        </w:rPr>
        <w:t xml:space="preserve"> </w:t>
      </w:r>
      <w:r w:rsidR="0BC37A80" w:rsidRPr="679A2089">
        <w:rPr>
          <w:rFonts w:asciiTheme="minorHAnsi" w:eastAsiaTheme="minorEastAsia" w:hAnsiTheme="minorHAnsi" w:cstheme="minorBidi"/>
          <w:sz w:val="22"/>
          <w:szCs w:val="22"/>
        </w:rPr>
        <w:t>60 years</w:t>
      </w:r>
      <w:r w:rsidR="63CE55DE" w:rsidRPr="679A2089">
        <w:rPr>
          <w:rFonts w:asciiTheme="minorHAnsi" w:eastAsiaTheme="minorEastAsia" w:hAnsiTheme="minorHAnsi" w:cstheme="minorBidi"/>
          <w:sz w:val="22"/>
          <w:szCs w:val="22"/>
        </w:rPr>
        <w:t xml:space="preserve"> </w:t>
      </w:r>
      <w:r w:rsidR="0BC37A80" w:rsidRPr="679A2089">
        <w:rPr>
          <w:rFonts w:asciiTheme="minorHAnsi" w:eastAsiaTheme="minorEastAsia" w:hAnsiTheme="minorHAnsi" w:cstheme="minorBidi"/>
          <w:sz w:val="22"/>
          <w:szCs w:val="22"/>
        </w:rPr>
        <w:t>and those with “underlying medical conditions” which is non-specific</w:t>
      </w:r>
      <w:r w:rsidR="79831C1B" w:rsidRPr="679A2089">
        <w:rPr>
          <w:rFonts w:asciiTheme="minorHAnsi" w:eastAsiaTheme="minorEastAsia" w:hAnsiTheme="minorHAnsi" w:cstheme="minorBidi"/>
          <w:sz w:val="22"/>
          <w:szCs w:val="22"/>
        </w:rPr>
        <w:t xml:space="preserve"> (</w:t>
      </w:r>
      <w:r w:rsidR="683062ED" w:rsidRPr="679A2089">
        <w:rPr>
          <w:rFonts w:asciiTheme="minorHAnsi" w:eastAsiaTheme="minorEastAsia" w:hAnsiTheme="minorHAnsi" w:cstheme="minorBidi"/>
          <w:sz w:val="22"/>
          <w:szCs w:val="22"/>
        </w:rPr>
        <w:t>5</w:t>
      </w:r>
      <w:r w:rsidR="79A74B36" w:rsidRPr="679A2089">
        <w:rPr>
          <w:rFonts w:asciiTheme="minorHAnsi" w:eastAsiaTheme="minorEastAsia" w:hAnsiTheme="minorHAnsi" w:cstheme="minorBidi"/>
          <w:sz w:val="22"/>
          <w:szCs w:val="22"/>
        </w:rPr>
        <w:t>)</w:t>
      </w:r>
      <w:r w:rsidR="66336A7D" w:rsidRPr="679A2089">
        <w:rPr>
          <w:rFonts w:asciiTheme="minorHAnsi" w:eastAsiaTheme="minorEastAsia" w:hAnsiTheme="minorHAnsi" w:cstheme="minorBidi"/>
          <w:sz w:val="22"/>
          <w:szCs w:val="22"/>
        </w:rPr>
        <w:t>.</w:t>
      </w:r>
      <w:r w:rsidR="6D3EBBA2" w:rsidRPr="679A2089">
        <w:rPr>
          <w:rFonts w:asciiTheme="minorHAnsi" w:eastAsiaTheme="minorEastAsia" w:hAnsiTheme="minorHAnsi" w:cstheme="minorBidi"/>
          <w:sz w:val="22"/>
          <w:szCs w:val="22"/>
        </w:rPr>
        <w:t xml:space="preserve"> </w:t>
      </w:r>
      <w:r w:rsidR="1267D2DB" w:rsidRPr="679A2089">
        <w:rPr>
          <w:rFonts w:asciiTheme="minorHAnsi" w:eastAsiaTheme="minorEastAsia" w:hAnsiTheme="minorHAnsi" w:cstheme="minorBidi"/>
          <w:sz w:val="22"/>
          <w:szCs w:val="22"/>
        </w:rPr>
        <w:t>Early identification of patients who</w:t>
      </w:r>
      <w:r w:rsidR="2F272A62" w:rsidRPr="679A2089">
        <w:rPr>
          <w:rFonts w:asciiTheme="minorHAnsi" w:eastAsiaTheme="minorEastAsia" w:hAnsiTheme="minorHAnsi" w:cstheme="minorBidi"/>
          <w:sz w:val="22"/>
          <w:szCs w:val="22"/>
        </w:rPr>
        <w:t xml:space="preserve"> will require hospital care </w:t>
      </w:r>
      <w:r w:rsidR="3C037B87" w:rsidRPr="679A2089">
        <w:rPr>
          <w:rFonts w:asciiTheme="minorHAnsi" w:eastAsiaTheme="minorEastAsia" w:hAnsiTheme="minorHAnsi" w:cstheme="minorBidi"/>
          <w:sz w:val="22"/>
          <w:szCs w:val="22"/>
        </w:rPr>
        <w:t xml:space="preserve">will </w:t>
      </w:r>
      <w:r w:rsidR="2F272A62" w:rsidRPr="679A2089">
        <w:rPr>
          <w:rFonts w:asciiTheme="minorHAnsi" w:eastAsiaTheme="minorEastAsia" w:hAnsiTheme="minorHAnsi" w:cstheme="minorBidi"/>
          <w:sz w:val="22"/>
          <w:szCs w:val="22"/>
        </w:rPr>
        <w:t>ensure these patients have the best chance of receiving optimal care</w:t>
      </w:r>
      <w:r w:rsidR="609CC4B3" w:rsidRPr="679A2089">
        <w:rPr>
          <w:rFonts w:asciiTheme="minorHAnsi" w:eastAsiaTheme="minorEastAsia" w:hAnsiTheme="minorHAnsi" w:cstheme="minorBidi"/>
          <w:sz w:val="22"/>
          <w:szCs w:val="22"/>
        </w:rPr>
        <w:t>. Further interventions assessed earlier on can reduce the severity of symptoms and as such reduce the resources required for each patient</w:t>
      </w:r>
      <w:r w:rsidR="2F272A62" w:rsidRPr="679A2089">
        <w:rPr>
          <w:rFonts w:asciiTheme="minorHAnsi" w:eastAsiaTheme="minorEastAsia" w:hAnsiTheme="minorHAnsi" w:cstheme="minorBidi"/>
          <w:sz w:val="22"/>
          <w:szCs w:val="22"/>
        </w:rPr>
        <w:t xml:space="preserve">. </w:t>
      </w:r>
      <w:r w:rsidR="002A34BC" w:rsidRPr="679A2089">
        <w:rPr>
          <w:rFonts w:asciiTheme="minorHAnsi" w:eastAsiaTheme="minorEastAsia" w:hAnsiTheme="minorHAnsi" w:cstheme="minorBidi"/>
          <w:sz w:val="22"/>
          <w:szCs w:val="22"/>
        </w:rPr>
        <w:t>Moreover</w:t>
      </w:r>
      <w:r w:rsidR="2F272A62" w:rsidRPr="679A2089">
        <w:rPr>
          <w:rFonts w:asciiTheme="minorHAnsi" w:eastAsiaTheme="minorEastAsia" w:hAnsiTheme="minorHAnsi" w:cstheme="minorBidi"/>
          <w:sz w:val="22"/>
          <w:szCs w:val="22"/>
        </w:rPr>
        <w:t xml:space="preserve">, </w:t>
      </w:r>
      <w:r w:rsidR="54505DF5" w:rsidRPr="679A2089">
        <w:rPr>
          <w:rFonts w:asciiTheme="minorHAnsi" w:eastAsiaTheme="minorEastAsia" w:hAnsiTheme="minorHAnsi" w:cstheme="minorBidi"/>
          <w:sz w:val="22"/>
          <w:szCs w:val="22"/>
        </w:rPr>
        <w:t xml:space="preserve">reducing </w:t>
      </w:r>
      <w:r w:rsidR="604EA28D" w:rsidRPr="679A2089">
        <w:rPr>
          <w:rFonts w:asciiTheme="minorHAnsi" w:eastAsiaTheme="minorEastAsia" w:hAnsiTheme="minorHAnsi" w:cstheme="minorBidi"/>
          <w:sz w:val="22"/>
          <w:szCs w:val="22"/>
        </w:rPr>
        <w:t xml:space="preserve">hospital </w:t>
      </w:r>
      <w:r w:rsidR="0BD06427" w:rsidRPr="679A2089">
        <w:rPr>
          <w:rFonts w:asciiTheme="minorHAnsi" w:eastAsiaTheme="minorEastAsia" w:hAnsiTheme="minorHAnsi" w:cstheme="minorBidi"/>
          <w:sz w:val="22"/>
          <w:szCs w:val="22"/>
        </w:rPr>
        <w:t xml:space="preserve">admissions </w:t>
      </w:r>
      <w:r w:rsidR="0F53D518" w:rsidRPr="679A2089">
        <w:rPr>
          <w:rFonts w:asciiTheme="minorHAnsi" w:eastAsiaTheme="minorEastAsia" w:hAnsiTheme="minorHAnsi" w:cstheme="minorBidi"/>
          <w:sz w:val="22"/>
          <w:szCs w:val="22"/>
        </w:rPr>
        <w:t xml:space="preserve">that are not strictly necessary </w:t>
      </w:r>
      <w:r w:rsidR="04A6A9B6" w:rsidRPr="679A2089">
        <w:rPr>
          <w:rFonts w:asciiTheme="minorHAnsi" w:eastAsiaTheme="minorEastAsia" w:hAnsiTheme="minorHAnsi" w:cstheme="minorBidi"/>
          <w:sz w:val="22"/>
          <w:szCs w:val="22"/>
        </w:rPr>
        <w:t xml:space="preserve">avoids burden on the already stressed healthcare system </w:t>
      </w:r>
      <w:r w:rsidR="6DFB49AF" w:rsidRPr="679A2089">
        <w:rPr>
          <w:rFonts w:asciiTheme="minorHAnsi" w:eastAsiaTheme="minorEastAsia" w:hAnsiTheme="minorHAnsi" w:cstheme="minorBidi"/>
          <w:sz w:val="22"/>
          <w:szCs w:val="22"/>
        </w:rPr>
        <w:t>and prevents unnecessary medical interventions.</w:t>
      </w:r>
    </w:p>
    <w:p w14:paraId="7CB80976" w14:textId="77CC6ADD" w:rsidR="3CF6E3ED" w:rsidRDefault="3CF6E3ED" w:rsidP="3CF6E3ED">
      <w:pPr>
        <w:rPr>
          <w:rFonts w:asciiTheme="minorHAnsi" w:eastAsiaTheme="minorEastAsia" w:hAnsiTheme="minorHAnsi" w:cstheme="minorBidi"/>
          <w:sz w:val="22"/>
          <w:szCs w:val="22"/>
        </w:rPr>
      </w:pPr>
    </w:p>
    <w:p w14:paraId="49455BDE" w14:textId="42B236E6" w:rsidR="786FD2D3" w:rsidRPr="00C44B0E" w:rsidRDefault="2B5FF60B" w:rsidP="3DF26E48">
      <w:pPr>
        <w:spacing w:after="200" w:line="276" w:lineRule="auto"/>
        <w:rPr>
          <w:rFonts w:asciiTheme="minorHAnsi" w:eastAsiaTheme="minorEastAsia" w:hAnsiTheme="minorHAnsi" w:cstheme="minorBidi"/>
          <w:b/>
          <w:bCs/>
          <w:color w:val="000000" w:themeColor="text1"/>
          <w:sz w:val="22"/>
          <w:szCs w:val="22"/>
        </w:rPr>
      </w:pPr>
      <w:r w:rsidRPr="00C44B0E">
        <w:rPr>
          <w:rFonts w:asciiTheme="minorHAnsi" w:eastAsiaTheme="minorEastAsia" w:hAnsiTheme="minorHAnsi" w:cstheme="minorBidi"/>
          <w:b/>
          <w:bCs/>
          <w:color w:val="000000" w:themeColor="text1"/>
          <w:sz w:val="22"/>
          <w:szCs w:val="22"/>
        </w:rPr>
        <w:t>Study aim</w:t>
      </w:r>
      <w:r w:rsidR="45BC3C23" w:rsidRPr="00C44B0E">
        <w:rPr>
          <w:rFonts w:asciiTheme="minorHAnsi" w:eastAsiaTheme="minorEastAsia" w:hAnsiTheme="minorHAnsi" w:cstheme="minorBidi"/>
          <w:b/>
          <w:bCs/>
          <w:color w:val="000000" w:themeColor="text1"/>
          <w:sz w:val="22"/>
          <w:szCs w:val="22"/>
        </w:rPr>
        <w:t>s</w:t>
      </w:r>
    </w:p>
    <w:p w14:paraId="0B297C94" w14:textId="1637BEEF" w:rsidR="7DC3D408" w:rsidRDefault="7DC3D408" w:rsidP="7D2D8AE1">
      <w:pPr>
        <w:rPr>
          <w:rFonts w:asciiTheme="minorHAnsi" w:eastAsiaTheme="minorEastAsia" w:hAnsiTheme="minorHAnsi" w:cstheme="minorBidi"/>
          <w:sz w:val="22"/>
          <w:szCs w:val="22"/>
        </w:rPr>
      </w:pPr>
      <w:r w:rsidRPr="7D2D8AE1">
        <w:rPr>
          <w:rFonts w:asciiTheme="minorHAnsi" w:eastAsiaTheme="minorEastAsia" w:hAnsiTheme="minorHAnsi" w:cstheme="minorBidi"/>
          <w:sz w:val="22"/>
          <w:szCs w:val="22"/>
        </w:rPr>
        <w:t xml:space="preserve">The </w:t>
      </w:r>
      <w:r w:rsidR="4D483E86" w:rsidRPr="7D2D8AE1">
        <w:rPr>
          <w:rFonts w:asciiTheme="minorHAnsi" w:eastAsiaTheme="minorEastAsia" w:hAnsiTheme="minorHAnsi" w:cstheme="minorBidi"/>
          <w:sz w:val="22"/>
          <w:szCs w:val="22"/>
        </w:rPr>
        <w:t xml:space="preserve">objective </w:t>
      </w:r>
      <w:r w:rsidRPr="7D2D8AE1">
        <w:rPr>
          <w:rFonts w:asciiTheme="minorHAnsi" w:eastAsiaTheme="minorEastAsia" w:hAnsiTheme="minorHAnsi" w:cstheme="minorBidi"/>
          <w:sz w:val="22"/>
          <w:szCs w:val="22"/>
        </w:rPr>
        <w:t xml:space="preserve">of this </w:t>
      </w:r>
      <w:r w:rsidR="736617D3" w:rsidRPr="7D2D8AE1">
        <w:rPr>
          <w:rFonts w:asciiTheme="minorHAnsi" w:eastAsiaTheme="minorEastAsia" w:hAnsiTheme="minorHAnsi" w:cstheme="minorBidi"/>
          <w:sz w:val="22"/>
          <w:szCs w:val="22"/>
        </w:rPr>
        <w:t xml:space="preserve">study </w:t>
      </w:r>
      <w:r w:rsidR="659E19E4" w:rsidRPr="7D2D8AE1">
        <w:rPr>
          <w:rFonts w:asciiTheme="minorHAnsi" w:eastAsiaTheme="minorEastAsia" w:hAnsiTheme="minorHAnsi" w:cstheme="minorBidi"/>
          <w:sz w:val="22"/>
          <w:szCs w:val="22"/>
        </w:rPr>
        <w:t>is</w:t>
      </w:r>
      <w:r w:rsidR="736617D3" w:rsidRPr="7D2D8AE1">
        <w:rPr>
          <w:rFonts w:asciiTheme="minorHAnsi" w:eastAsiaTheme="minorEastAsia" w:hAnsiTheme="minorHAnsi" w:cstheme="minorBidi"/>
          <w:sz w:val="22"/>
          <w:szCs w:val="22"/>
        </w:rPr>
        <w:t xml:space="preserve"> to</w:t>
      </w:r>
      <w:r w:rsidR="27700D74" w:rsidRPr="7D2D8AE1">
        <w:rPr>
          <w:rFonts w:asciiTheme="minorHAnsi" w:eastAsiaTheme="minorEastAsia" w:hAnsiTheme="minorHAnsi" w:cstheme="minorBidi"/>
          <w:sz w:val="22"/>
          <w:szCs w:val="22"/>
        </w:rPr>
        <w:t xml:space="preserve"> inform the</w:t>
      </w:r>
      <w:r w:rsidR="1B331C27" w:rsidRPr="7D2D8AE1">
        <w:rPr>
          <w:rFonts w:asciiTheme="minorHAnsi" w:eastAsiaTheme="minorEastAsia" w:hAnsiTheme="minorHAnsi" w:cstheme="minorBidi"/>
          <w:sz w:val="22"/>
          <w:szCs w:val="22"/>
        </w:rPr>
        <w:t xml:space="preserve"> triage and early</w:t>
      </w:r>
      <w:r w:rsidR="27700D74" w:rsidRPr="7D2D8AE1">
        <w:rPr>
          <w:rFonts w:asciiTheme="minorHAnsi" w:eastAsiaTheme="minorEastAsia" w:hAnsiTheme="minorHAnsi" w:cstheme="minorBidi"/>
          <w:sz w:val="22"/>
          <w:szCs w:val="22"/>
        </w:rPr>
        <w:t xml:space="preserve"> management of </w:t>
      </w:r>
      <w:r w:rsidR="22730BF0" w:rsidRPr="7D2D8AE1">
        <w:rPr>
          <w:rFonts w:asciiTheme="minorHAnsi" w:eastAsiaTheme="minorEastAsia" w:hAnsiTheme="minorHAnsi" w:cstheme="minorBidi"/>
          <w:sz w:val="22"/>
          <w:szCs w:val="22"/>
        </w:rPr>
        <w:t>patients with</w:t>
      </w:r>
      <w:r w:rsidR="7C91FEDB" w:rsidRPr="7D2D8AE1">
        <w:rPr>
          <w:rFonts w:asciiTheme="minorHAnsi" w:eastAsiaTheme="minorEastAsia" w:hAnsiTheme="minorHAnsi" w:cstheme="minorBidi"/>
          <w:sz w:val="22"/>
          <w:szCs w:val="22"/>
        </w:rPr>
        <w:t xml:space="preserve"> diagnosed or suspected </w:t>
      </w:r>
      <w:r w:rsidR="27700D74" w:rsidRPr="7D2D8AE1">
        <w:rPr>
          <w:rFonts w:asciiTheme="minorHAnsi" w:eastAsiaTheme="minorEastAsia" w:hAnsiTheme="minorHAnsi" w:cstheme="minorBidi"/>
          <w:sz w:val="22"/>
          <w:szCs w:val="22"/>
        </w:rPr>
        <w:t>COVID-19</w:t>
      </w:r>
      <w:r w:rsidR="28FCBC1D" w:rsidRPr="7D2D8AE1">
        <w:rPr>
          <w:rFonts w:asciiTheme="minorHAnsi" w:eastAsiaTheme="minorEastAsia" w:hAnsiTheme="minorHAnsi" w:cstheme="minorBidi"/>
          <w:sz w:val="22"/>
          <w:szCs w:val="22"/>
        </w:rPr>
        <w:t xml:space="preserve"> </w:t>
      </w:r>
      <w:r w:rsidR="27700D74" w:rsidRPr="7D2D8AE1">
        <w:rPr>
          <w:rFonts w:asciiTheme="minorHAnsi" w:eastAsiaTheme="minorEastAsia" w:hAnsiTheme="minorHAnsi" w:cstheme="minorBidi"/>
          <w:sz w:val="22"/>
          <w:szCs w:val="22"/>
        </w:rPr>
        <w:t>by</w:t>
      </w:r>
      <w:r w:rsidR="736617D3" w:rsidRPr="7D2D8AE1">
        <w:rPr>
          <w:rFonts w:asciiTheme="minorHAnsi" w:eastAsiaTheme="minorEastAsia" w:hAnsiTheme="minorHAnsi" w:cstheme="minorBidi"/>
          <w:sz w:val="22"/>
          <w:szCs w:val="22"/>
        </w:rPr>
        <w:t xml:space="preserve"> develop</w:t>
      </w:r>
      <w:r w:rsidR="17F8E3B4" w:rsidRPr="7D2D8AE1">
        <w:rPr>
          <w:rFonts w:asciiTheme="minorHAnsi" w:eastAsiaTheme="minorEastAsia" w:hAnsiTheme="minorHAnsi" w:cstheme="minorBidi"/>
          <w:sz w:val="22"/>
          <w:szCs w:val="22"/>
        </w:rPr>
        <w:t>ing</w:t>
      </w:r>
      <w:r w:rsidR="736617D3" w:rsidRPr="7D2D8AE1">
        <w:rPr>
          <w:rFonts w:asciiTheme="minorHAnsi" w:eastAsiaTheme="minorEastAsia" w:hAnsiTheme="minorHAnsi" w:cstheme="minorBidi"/>
          <w:sz w:val="22"/>
          <w:szCs w:val="22"/>
        </w:rPr>
        <w:t xml:space="preserve"> and validat</w:t>
      </w:r>
      <w:r w:rsidR="44A54456" w:rsidRPr="7D2D8AE1">
        <w:rPr>
          <w:rFonts w:asciiTheme="minorHAnsi" w:eastAsiaTheme="minorEastAsia" w:hAnsiTheme="minorHAnsi" w:cstheme="minorBidi"/>
          <w:sz w:val="22"/>
          <w:szCs w:val="22"/>
        </w:rPr>
        <w:t>ing</w:t>
      </w:r>
      <w:r w:rsidR="736617D3" w:rsidRPr="7D2D8AE1">
        <w:rPr>
          <w:rFonts w:asciiTheme="minorHAnsi" w:eastAsiaTheme="minorEastAsia" w:hAnsiTheme="minorHAnsi" w:cstheme="minorBidi"/>
          <w:sz w:val="22"/>
          <w:szCs w:val="22"/>
        </w:rPr>
        <w:t xml:space="preserve"> </w:t>
      </w:r>
      <w:r w:rsidR="31171955" w:rsidRPr="7D2D8AE1">
        <w:rPr>
          <w:rFonts w:asciiTheme="minorHAnsi" w:eastAsiaTheme="minorEastAsia" w:hAnsiTheme="minorHAnsi" w:cstheme="minorBidi"/>
          <w:sz w:val="22"/>
          <w:szCs w:val="22"/>
        </w:rPr>
        <w:t xml:space="preserve">patient-level prediction </w:t>
      </w:r>
      <w:r w:rsidR="736617D3" w:rsidRPr="7D2D8AE1">
        <w:rPr>
          <w:rFonts w:asciiTheme="minorHAnsi" w:eastAsiaTheme="minorEastAsia" w:hAnsiTheme="minorHAnsi" w:cstheme="minorBidi"/>
          <w:sz w:val="22"/>
          <w:szCs w:val="22"/>
        </w:rPr>
        <w:t>model</w:t>
      </w:r>
      <w:r w:rsidR="4EE36417" w:rsidRPr="7D2D8AE1">
        <w:rPr>
          <w:rFonts w:asciiTheme="minorHAnsi" w:eastAsiaTheme="minorEastAsia" w:hAnsiTheme="minorHAnsi" w:cstheme="minorBidi"/>
          <w:sz w:val="22"/>
          <w:szCs w:val="22"/>
        </w:rPr>
        <w:t>s</w:t>
      </w:r>
      <w:r w:rsidR="5C648F13" w:rsidRPr="7D2D8AE1">
        <w:rPr>
          <w:rFonts w:asciiTheme="minorHAnsi" w:eastAsiaTheme="minorEastAsia" w:hAnsiTheme="minorHAnsi" w:cstheme="minorBidi"/>
          <w:sz w:val="22"/>
          <w:szCs w:val="22"/>
        </w:rPr>
        <w:t>. In particular, we aim</w:t>
      </w:r>
      <w:r w:rsidR="6A0B91E3" w:rsidRPr="7D2D8AE1">
        <w:rPr>
          <w:rFonts w:asciiTheme="minorHAnsi" w:eastAsiaTheme="minorEastAsia" w:hAnsiTheme="minorHAnsi" w:cstheme="minorBidi"/>
          <w:sz w:val="22"/>
          <w:szCs w:val="22"/>
        </w:rPr>
        <w:t xml:space="preserve"> </w:t>
      </w:r>
      <w:r w:rsidR="671520FE" w:rsidRPr="7D2D8AE1">
        <w:rPr>
          <w:rFonts w:asciiTheme="minorHAnsi" w:eastAsiaTheme="minorEastAsia" w:hAnsiTheme="minorHAnsi" w:cstheme="minorBidi"/>
          <w:sz w:val="22"/>
          <w:szCs w:val="22"/>
        </w:rPr>
        <w:t xml:space="preserve">to </w:t>
      </w:r>
      <w:r w:rsidR="749B9253" w:rsidRPr="7D2D8AE1">
        <w:rPr>
          <w:rFonts w:asciiTheme="minorHAnsi" w:eastAsiaTheme="minorEastAsia" w:hAnsiTheme="minorHAnsi" w:cstheme="minorBidi"/>
          <w:sz w:val="22"/>
          <w:szCs w:val="22"/>
        </w:rPr>
        <w:t xml:space="preserve">1) </w:t>
      </w:r>
      <w:r w:rsidR="5D811DAC" w:rsidRPr="7D2D8AE1">
        <w:rPr>
          <w:rFonts w:asciiTheme="minorHAnsi" w:eastAsiaTheme="minorEastAsia" w:hAnsiTheme="minorHAnsi" w:cstheme="minorBidi"/>
          <w:sz w:val="22"/>
          <w:szCs w:val="22"/>
        </w:rPr>
        <w:t>identify</w:t>
      </w:r>
      <w:r w:rsidR="5E4150FD" w:rsidRPr="7D2D8AE1">
        <w:rPr>
          <w:rFonts w:asciiTheme="minorHAnsi" w:eastAsiaTheme="minorEastAsia" w:hAnsiTheme="minorHAnsi" w:cstheme="minorBidi"/>
          <w:sz w:val="22"/>
          <w:szCs w:val="22"/>
        </w:rPr>
        <w:t xml:space="preserve"> </w:t>
      </w:r>
      <w:r w:rsidR="6F7A5DF0" w:rsidRPr="7D2D8AE1">
        <w:rPr>
          <w:rFonts w:asciiTheme="minorHAnsi" w:eastAsiaTheme="minorEastAsia" w:hAnsiTheme="minorHAnsi" w:cstheme="minorBidi"/>
          <w:sz w:val="22"/>
          <w:szCs w:val="22"/>
        </w:rPr>
        <w:t xml:space="preserve">adult </w:t>
      </w:r>
      <w:r w:rsidR="5E4150FD" w:rsidRPr="7D2D8AE1">
        <w:rPr>
          <w:rFonts w:asciiTheme="minorHAnsi" w:eastAsiaTheme="minorEastAsia" w:hAnsiTheme="minorHAnsi" w:cstheme="minorBidi"/>
          <w:sz w:val="22"/>
          <w:szCs w:val="22"/>
        </w:rPr>
        <w:t>patient</w:t>
      </w:r>
      <w:r w:rsidR="7F3F3B43" w:rsidRPr="7D2D8AE1">
        <w:rPr>
          <w:rFonts w:asciiTheme="minorHAnsi" w:eastAsiaTheme="minorEastAsia" w:hAnsiTheme="minorHAnsi" w:cstheme="minorBidi"/>
          <w:sz w:val="22"/>
          <w:szCs w:val="22"/>
        </w:rPr>
        <w:t>s</w:t>
      </w:r>
      <w:r w:rsidR="38D040AD" w:rsidRPr="7D2D8AE1">
        <w:rPr>
          <w:rFonts w:asciiTheme="minorHAnsi" w:eastAsiaTheme="minorEastAsia" w:hAnsiTheme="minorHAnsi" w:cstheme="minorBidi"/>
          <w:sz w:val="22"/>
          <w:szCs w:val="22"/>
        </w:rPr>
        <w:t xml:space="preserve"> </w:t>
      </w:r>
      <w:r w:rsidR="7DC8C6E3" w:rsidRPr="7D2D8AE1">
        <w:rPr>
          <w:rFonts w:asciiTheme="minorHAnsi" w:eastAsiaTheme="minorEastAsia" w:hAnsiTheme="minorHAnsi" w:cstheme="minorBidi"/>
          <w:sz w:val="22"/>
          <w:szCs w:val="22"/>
        </w:rPr>
        <w:t xml:space="preserve">who are </w:t>
      </w:r>
      <w:r w:rsidR="38D040AD" w:rsidRPr="7D2D8AE1">
        <w:rPr>
          <w:rFonts w:asciiTheme="minorHAnsi" w:eastAsiaTheme="minorEastAsia" w:hAnsiTheme="minorHAnsi" w:cstheme="minorBidi"/>
          <w:sz w:val="22"/>
          <w:szCs w:val="22"/>
        </w:rPr>
        <w:t xml:space="preserve">at risk of </w:t>
      </w:r>
      <w:r w:rsidR="5E4150FD" w:rsidRPr="7D2D8AE1">
        <w:rPr>
          <w:rFonts w:asciiTheme="minorHAnsi" w:eastAsiaTheme="minorEastAsia" w:hAnsiTheme="minorHAnsi" w:cstheme="minorBidi"/>
          <w:sz w:val="22"/>
          <w:szCs w:val="22"/>
        </w:rPr>
        <w:t>h</w:t>
      </w:r>
      <w:r w:rsidR="4ACB0673" w:rsidRPr="7D2D8AE1">
        <w:rPr>
          <w:rFonts w:asciiTheme="minorHAnsi" w:eastAsiaTheme="minorEastAsia" w:hAnsiTheme="minorHAnsi" w:cstheme="minorBidi"/>
          <w:sz w:val="22"/>
          <w:szCs w:val="22"/>
        </w:rPr>
        <w:t>ospitali</w:t>
      </w:r>
      <w:r w:rsidR="10C0AF53" w:rsidRPr="7D2D8AE1">
        <w:rPr>
          <w:rFonts w:asciiTheme="minorHAnsi" w:eastAsiaTheme="minorEastAsia" w:hAnsiTheme="minorHAnsi" w:cstheme="minorBidi"/>
          <w:sz w:val="22"/>
          <w:szCs w:val="22"/>
        </w:rPr>
        <w:t>z</w:t>
      </w:r>
      <w:r w:rsidR="4ACB0673" w:rsidRPr="7D2D8AE1">
        <w:rPr>
          <w:rFonts w:asciiTheme="minorHAnsi" w:eastAsiaTheme="minorEastAsia" w:hAnsiTheme="minorHAnsi" w:cstheme="minorBidi"/>
          <w:sz w:val="22"/>
          <w:szCs w:val="22"/>
        </w:rPr>
        <w:t xml:space="preserve">ation </w:t>
      </w:r>
      <w:r w:rsidR="20661064" w:rsidRPr="7D2D8AE1">
        <w:rPr>
          <w:rFonts w:asciiTheme="minorHAnsi" w:eastAsiaTheme="minorEastAsia" w:hAnsiTheme="minorHAnsi" w:cstheme="minorBidi"/>
          <w:sz w:val="22"/>
          <w:szCs w:val="22"/>
        </w:rPr>
        <w:t>after</w:t>
      </w:r>
      <w:r w:rsidR="173781D0" w:rsidRPr="7D2D8AE1">
        <w:rPr>
          <w:rFonts w:asciiTheme="minorHAnsi" w:eastAsiaTheme="minorEastAsia" w:hAnsiTheme="minorHAnsi" w:cstheme="minorBidi"/>
          <w:sz w:val="22"/>
          <w:szCs w:val="22"/>
        </w:rPr>
        <w:t xml:space="preserve"> presenting </w:t>
      </w:r>
      <w:r w:rsidR="6270298C" w:rsidRPr="7D2D8AE1">
        <w:rPr>
          <w:rFonts w:asciiTheme="minorHAnsi" w:eastAsiaTheme="minorEastAsia" w:hAnsiTheme="minorHAnsi" w:cstheme="minorBidi"/>
          <w:sz w:val="22"/>
          <w:szCs w:val="22"/>
        </w:rPr>
        <w:t xml:space="preserve">for the first time </w:t>
      </w:r>
      <w:r w:rsidR="173781D0" w:rsidRPr="7D2D8AE1">
        <w:rPr>
          <w:rFonts w:asciiTheme="minorHAnsi" w:eastAsiaTheme="minorEastAsia" w:hAnsiTheme="minorHAnsi" w:cstheme="minorBidi"/>
          <w:sz w:val="22"/>
          <w:szCs w:val="22"/>
        </w:rPr>
        <w:t xml:space="preserve">with flu or </w:t>
      </w:r>
      <w:r w:rsidR="20661064" w:rsidRPr="7D2D8AE1">
        <w:rPr>
          <w:rFonts w:asciiTheme="minorHAnsi" w:eastAsiaTheme="minorEastAsia" w:hAnsiTheme="minorHAnsi" w:cstheme="minorBidi"/>
          <w:sz w:val="22"/>
          <w:szCs w:val="22"/>
        </w:rPr>
        <w:t>flu-li</w:t>
      </w:r>
      <w:r w:rsidR="6249FED0" w:rsidRPr="7D2D8AE1">
        <w:rPr>
          <w:rFonts w:asciiTheme="minorHAnsi" w:eastAsiaTheme="minorEastAsia" w:hAnsiTheme="minorHAnsi" w:cstheme="minorBidi"/>
          <w:sz w:val="22"/>
          <w:szCs w:val="22"/>
        </w:rPr>
        <w:t>k</w:t>
      </w:r>
      <w:r w:rsidR="20661064" w:rsidRPr="7D2D8AE1">
        <w:rPr>
          <w:rFonts w:asciiTheme="minorHAnsi" w:eastAsiaTheme="minorEastAsia" w:hAnsiTheme="minorHAnsi" w:cstheme="minorBidi"/>
          <w:sz w:val="22"/>
          <w:szCs w:val="22"/>
        </w:rPr>
        <w:t>e symptoms</w:t>
      </w:r>
      <w:r w:rsidR="0B9945C4" w:rsidRPr="7D2D8AE1">
        <w:rPr>
          <w:rFonts w:asciiTheme="minorHAnsi" w:eastAsiaTheme="minorEastAsia" w:hAnsiTheme="minorHAnsi" w:cstheme="minorBidi"/>
          <w:sz w:val="22"/>
          <w:szCs w:val="22"/>
        </w:rPr>
        <w:t xml:space="preserve"> at a </w:t>
      </w:r>
      <w:r w:rsidR="327C6BE8" w:rsidRPr="7D2D8AE1">
        <w:rPr>
          <w:sz w:val="22"/>
          <w:szCs w:val="22"/>
        </w:rPr>
        <w:t xml:space="preserve">GP/OP or ER visit </w:t>
      </w:r>
      <w:r w:rsidR="38036644" w:rsidRPr="7D2D8AE1">
        <w:rPr>
          <w:rFonts w:asciiTheme="minorHAnsi" w:eastAsiaTheme="minorEastAsia" w:hAnsiTheme="minorHAnsi" w:cstheme="minorBidi"/>
          <w:sz w:val="22"/>
          <w:szCs w:val="22"/>
        </w:rPr>
        <w:t>and</w:t>
      </w:r>
      <w:r w:rsidR="485345E8" w:rsidRPr="7D2D8AE1">
        <w:rPr>
          <w:rFonts w:asciiTheme="minorHAnsi" w:eastAsiaTheme="minorEastAsia" w:hAnsiTheme="minorHAnsi" w:cstheme="minorBidi"/>
          <w:sz w:val="22"/>
          <w:szCs w:val="22"/>
        </w:rPr>
        <w:t xml:space="preserve"> to</w:t>
      </w:r>
      <w:r w:rsidR="38036644" w:rsidRPr="7D2D8AE1">
        <w:rPr>
          <w:rFonts w:asciiTheme="minorHAnsi" w:eastAsiaTheme="minorEastAsia" w:hAnsiTheme="minorHAnsi" w:cstheme="minorBidi"/>
          <w:sz w:val="22"/>
          <w:szCs w:val="22"/>
        </w:rPr>
        <w:t xml:space="preserve"> </w:t>
      </w:r>
      <w:r w:rsidR="489B39B7" w:rsidRPr="7D2D8AE1">
        <w:rPr>
          <w:rFonts w:asciiTheme="minorHAnsi" w:eastAsiaTheme="minorEastAsia" w:hAnsiTheme="minorHAnsi" w:cstheme="minorBidi"/>
          <w:sz w:val="22"/>
          <w:szCs w:val="22"/>
        </w:rPr>
        <w:t xml:space="preserve">2) </w:t>
      </w:r>
      <w:r w:rsidR="5710102B" w:rsidRPr="7D2D8AE1">
        <w:rPr>
          <w:rFonts w:asciiTheme="minorHAnsi" w:eastAsiaTheme="minorEastAsia" w:hAnsiTheme="minorHAnsi" w:cstheme="minorBidi"/>
          <w:sz w:val="22"/>
          <w:szCs w:val="22"/>
        </w:rPr>
        <w:t xml:space="preserve">identify adult patients </w:t>
      </w:r>
      <w:r w:rsidR="675A817E" w:rsidRPr="7D2D8AE1">
        <w:rPr>
          <w:rFonts w:asciiTheme="minorHAnsi" w:eastAsiaTheme="minorEastAsia" w:hAnsiTheme="minorHAnsi" w:cstheme="minorBidi"/>
          <w:sz w:val="22"/>
          <w:szCs w:val="22"/>
        </w:rPr>
        <w:t xml:space="preserve">who are </w:t>
      </w:r>
      <w:r w:rsidR="5710102B" w:rsidRPr="7D2D8AE1">
        <w:rPr>
          <w:rFonts w:asciiTheme="minorHAnsi" w:eastAsiaTheme="minorEastAsia" w:hAnsiTheme="minorHAnsi" w:cstheme="minorBidi"/>
          <w:sz w:val="22"/>
          <w:szCs w:val="22"/>
        </w:rPr>
        <w:t xml:space="preserve">at risk of </w:t>
      </w:r>
      <w:r w:rsidR="3AC1C6A5" w:rsidRPr="7D2D8AE1">
        <w:rPr>
          <w:rFonts w:asciiTheme="minorHAnsi" w:eastAsiaTheme="minorEastAsia" w:hAnsiTheme="minorHAnsi" w:cstheme="minorBidi"/>
          <w:sz w:val="22"/>
          <w:szCs w:val="22"/>
        </w:rPr>
        <w:t>hospitalization</w:t>
      </w:r>
      <w:r w:rsidR="5710102B" w:rsidRPr="7D2D8AE1">
        <w:rPr>
          <w:rFonts w:asciiTheme="minorHAnsi" w:eastAsiaTheme="minorEastAsia" w:hAnsiTheme="minorHAnsi" w:cstheme="minorBidi"/>
          <w:sz w:val="22"/>
          <w:szCs w:val="22"/>
        </w:rPr>
        <w:t xml:space="preserve"> after being sent home</w:t>
      </w:r>
      <w:r w:rsidR="461659A5" w:rsidRPr="7D2D8AE1">
        <w:rPr>
          <w:rFonts w:asciiTheme="minorHAnsi" w:eastAsiaTheme="minorEastAsia" w:hAnsiTheme="minorHAnsi" w:cstheme="minorBidi"/>
          <w:sz w:val="22"/>
          <w:szCs w:val="22"/>
        </w:rPr>
        <w:t xml:space="preserve"> first</w:t>
      </w:r>
      <w:r w:rsidR="5710102B" w:rsidRPr="7D2D8AE1">
        <w:rPr>
          <w:rFonts w:asciiTheme="minorHAnsi" w:eastAsiaTheme="minorEastAsia" w:hAnsiTheme="minorHAnsi" w:cstheme="minorBidi"/>
          <w:sz w:val="22"/>
          <w:szCs w:val="22"/>
        </w:rPr>
        <w:t xml:space="preserve"> with flu or flu-like symptoms at a </w:t>
      </w:r>
      <w:r w:rsidR="5545D7EE" w:rsidRPr="7D2D8AE1">
        <w:rPr>
          <w:sz w:val="22"/>
          <w:szCs w:val="22"/>
        </w:rPr>
        <w:t>GP/OP or ER visit.</w:t>
      </w:r>
    </w:p>
    <w:p w14:paraId="4BB46325" w14:textId="6C285F68" w:rsidR="4C571C93" w:rsidRDefault="4C571C93" w:rsidP="4C571C93">
      <w:pPr>
        <w:rPr>
          <w:rFonts w:asciiTheme="minorHAnsi" w:eastAsiaTheme="minorEastAsia" w:hAnsiTheme="minorHAnsi" w:cstheme="minorBidi"/>
          <w:sz w:val="22"/>
          <w:szCs w:val="22"/>
        </w:rPr>
      </w:pPr>
    </w:p>
    <w:p w14:paraId="5E15C1EC" w14:textId="3ABB7CDC" w:rsidR="786FD2D3" w:rsidRDefault="5396C7AA" w:rsidP="4C571C93">
      <w:pPr>
        <w:spacing w:after="200" w:line="276" w:lineRule="auto"/>
        <w:rPr>
          <w:rFonts w:asciiTheme="minorHAnsi" w:eastAsiaTheme="minorEastAsia" w:hAnsiTheme="minorHAnsi" w:cstheme="minorBidi"/>
          <w:b/>
          <w:bCs/>
          <w:color w:val="000000" w:themeColor="text1"/>
          <w:sz w:val="22"/>
          <w:szCs w:val="22"/>
        </w:rPr>
      </w:pPr>
      <w:r w:rsidRPr="4C571C93">
        <w:rPr>
          <w:rFonts w:asciiTheme="minorHAnsi" w:eastAsiaTheme="minorEastAsia" w:hAnsiTheme="minorHAnsi" w:cstheme="minorBidi"/>
          <w:b/>
          <w:bCs/>
          <w:color w:val="000000" w:themeColor="text1"/>
          <w:sz w:val="22"/>
          <w:szCs w:val="22"/>
        </w:rPr>
        <w:t>Clinical use case</w:t>
      </w:r>
    </w:p>
    <w:p w14:paraId="18742608" w14:textId="667E88F3" w:rsidR="3DF26E48" w:rsidRDefault="4DC28E84" w:rsidP="052E1EF1">
      <w:pPr>
        <w:rPr>
          <w:rFonts w:asciiTheme="minorHAnsi" w:eastAsiaTheme="minorEastAsia" w:hAnsiTheme="minorHAnsi" w:cstheme="minorBidi"/>
          <w:sz w:val="22"/>
          <w:szCs w:val="22"/>
        </w:rPr>
      </w:pPr>
      <w:r w:rsidRPr="052E1EF1">
        <w:rPr>
          <w:rFonts w:asciiTheme="minorHAnsi" w:eastAsiaTheme="minorEastAsia" w:hAnsiTheme="minorHAnsi" w:cstheme="minorBidi"/>
          <w:sz w:val="22"/>
          <w:szCs w:val="22"/>
        </w:rPr>
        <w:t xml:space="preserve">These </w:t>
      </w:r>
      <w:r w:rsidR="7E10110C" w:rsidRPr="052E1EF1">
        <w:rPr>
          <w:rFonts w:asciiTheme="minorHAnsi" w:eastAsiaTheme="minorEastAsia" w:hAnsiTheme="minorHAnsi" w:cstheme="minorBidi"/>
          <w:sz w:val="22"/>
          <w:szCs w:val="22"/>
        </w:rPr>
        <w:t>model</w:t>
      </w:r>
      <w:r w:rsidR="6D20176F" w:rsidRPr="052E1EF1">
        <w:rPr>
          <w:rFonts w:asciiTheme="minorHAnsi" w:eastAsiaTheme="minorEastAsia" w:hAnsiTheme="minorHAnsi" w:cstheme="minorBidi"/>
          <w:sz w:val="22"/>
          <w:szCs w:val="22"/>
        </w:rPr>
        <w:t>s</w:t>
      </w:r>
      <w:r w:rsidR="7E10110C" w:rsidRPr="052E1EF1">
        <w:rPr>
          <w:rFonts w:asciiTheme="minorHAnsi" w:eastAsiaTheme="minorEastAsia" w:hAnsiTheme="minorHAnsi" w:cstheme="minorBidi"/>
          <w:sz w:val="22"/>
          <w:szCs w:val="22"/>
        </w:rPr>
        <w:t xml:space="preserve"> </w:t>
      </w:r>
      <w:r w:rsidR="043835A0" w:rsidRPr="052E1EF1">
        <w:rPr>
          <w:rFonts w:asciiTheme="minorHAnsi" w:eastAsiaTheme="minorEastAsia" w:hAnsiTheme="minorHAnsi" w:cstheme="minorBidi"/>
          <w:sz w:val="22"/>
          <w:szCs w:val="22"/>
        </w:rPr>
        <w:t xml:space="preserve">identify </w:t>
      </w:r>
      <w:r w:rsidR="161EA2D8" w:rsidRPr="052E1EF1">
        <w:rPr>
          <w:rFonts w:asciiTheme="minorHAnsi" w:eastAsiaTheme="minorEastAsia" w:hAnsiTheme="minorHAnsi" w:cstheme="minorBidi"/>
          <w:sz w:val="22"/>
          <w:szCs w:val="22"/>
        </w:rPr>
        <w:t>the</w:t>
      </w:r>
      <w:r w:rsidR="6D3B3CF6" w:rsidRPr="052E1EF1">
        <w:rPr>
          <w:rFonts w:asciiTheme="minorHAnsi" w:eastAsiaTheme="minorEastAsia" w:hAnsiTheme="minorHAnsi" w:cstheme="minorBidi"/>
          <w:sz w:val="22"/>
          <w:szCs w:val="22"/>
        </w:rPr>
        <w:t xml:space="preserve"> </w:t>
      </w:r>
      <w:r w:rsidR="6BB31039" w:rsidRPr="052E1EF1">
        <w:rPr>
          <w:rFonts w:asciiTheme="minorHAnsi" w:eastAsiaTheme="minorEastAsia" w:hAnsiTheme="minorHAnsi" w:cstheme="minorBidi"/>
          <w:sz w:val="22"/>
          <w:szCs w:val="22"/>
        </w:rPr>
        <w:t xml:space="preserve">short-term </w:t>
      </w:r>
      <w:r w:rsidR="6D3B3CF6" w:rsidRPr="052E1EF1">
        <w:rPr>
          <w:rFonts w:asciiTheme="minorHAnsi" w:eastAsiaTheme="minorEastAsia" w:hAnsiTheme="minorHAnsi" w:cstheme="minorBidi"/>
          <w:sz w:val="22"/>
          <w:szCs w:val="22"/>
        </w:rPr>
        <w:t>risk of</w:t>
      </w:r>
      <w:r w:rsidR="7E10110C" w:rsidRPr="052E1EF1">
        <w:rPr>
          <w:rFonts w:asciiTheme="minorHAnsi" w:eastAsiaTheme="minorEastAsia" w:hAnsiTheme="minorHAnsi" w:cstheme="minorBidi"/>
          <w:sz w:val="22"/>
          <w:szCs w:val="22"/>
        </w:rPr>
        <w:t xml:space="preserve"> hospitalization due to secondary infections</w:t>
      </w:r>
      <w:r w:rsidR="6D3B3CF6" w:rsidRPr="052E1EF1">
        <w:rPr>
          <w:rFonts w:asciiTheme="minorHAnsi" w:eastAsiaTheme="minorEastAsia" w:hAnsiTheme="minorHAnsi" w:cstheme="minorBidi"/>
          <w:sz w:val="22"/>
          <w:szCs w:val="22"/>
        </w:rPr>
        <w:t xml:space="preserve"> amongst patients with flu or flu-like symptoms</w:t>
      </w:r>
      <w:r w:rsidR="7E10110C" w:rsidRPr="052E1EF1">
        <w:rPr>
          <w:rFonts w:asciiTheme="minorHAnsi" w:eastAsiaTheme="minorEastAsia" w:hAnsiTheme="minorHAnsi" w:cstheme="minorBidi"/>
          <w:sz w:val="22"/>
          <w:szCs w:val="22"/>
        </w:rPr>
        <w:t>.</w:t>
      </w:r>
      <w:r w:rsidR="2E4F467A" w:rsidRPr="052E1EF1">
        <w:rPr>
          <w:rFonts w:asciiTheme="minorHAnsi" w:eastAsiaTheme="minorEastAsia" w:hAnsiTheme="minorHAnsi" w:cstheme="minorBidi"/>
          <w:sz w:val="22"/>
          <w:szCs w:val="22"/>
        </w:rPr>
        <w:t xml:space="preserve"> </w:t>
      </w:r>
      <w:r w:rsidR="3112841A" w:rsidRPr="052E1EF1">
        <w:rPr>
          <w:rFonts w:asciiTheme="minorHAnsi" w:eastAsiaTheme="minorEastAsia" w:hAnsiTheme="minorHAnsi" w:cstheme="minorBidi"/>
          <w:sz w:val="22"/>
          <w:szCs w:val="22"/>
        </w:rPr>
        <w:t xml:space="preserve">Due to the rapid onset of the COVID-19 pandemic </w:t>
      </w:r>
      <w:r w:rsidR="152C4BC5" w:rsidRPr="052E1EF1">
        <w:rPr>
          <w:rFonts w:asciiTheme="minorHAnsi" w:eastAsiaTheme="minorEastAsia" w:hAnsiTheme="minorHAnsi" w:cstheme="minorBidi"/>
          <w:sz w:val="22"/>
          <w:szCs w:val="22"/>
        </w:rPr>
        <w:t xml:space="preserve">a current </w:t>
      </w:r>
      <w:r w:rsidR="6EBC0E6B" w:rsidRPr="052E1EF1">
        <w:rPr>
          <w:rFonts w:asciiTheme="minorHAnsi" w:eastAsiaTheme="minorEastAsia" w:hAnsiTheme="minorHAnsi" w:cstheme="minorBidi"/>
          <w:sz w:val="22"/>
          <w:szCs w:val="22"/>
        </w:rPr>
        <w:t xml:space="preserve">barrier </w:t>
      </w:r>
      <w:r w:rsidR="2E4F467A" w:rsidRPr="052E1EF1">
        <w:rPr>
          <w:rFonts w:asciiTheme="minorHAnsi" w:eastAsiaTheme="minorEastAsia" w:hAnsiTheme="minorHAnsi" w:cstheme="minorBidi"/>
          <w:sz w:val="22"/>
          <w:szCs w:val="22"/>
        </w:rPr>
        <w:t xml:space="preserve">to producing a </w:t>
      </w:r>
      <w:r w:rsidR="44F3935B" w:rsidRPr="052E1EF1">
        <w:rPr>
          <w:rFonts w:asciiTheme="minorHAnsi" w:eastAsiaTheme="minorEastAsia" w:hAnsiTheme="minorHAnsi" w:cstheme="minorBidi"/>
          <w:sz w:val="22"/>
          <w:szCs w:val="22"/>
        </w:rPr>
        <w:t xml:space="preserve">patient-level prediction </w:t>
      </w:r>
      <w:r w:rsidR="027D3813" w:rsidRPr="052E1EF1">
        <w:rPr>
          <w:rFonts w:asciiTheme="minorHAnsi" w:eastAsiaTheme="minorEastAsia" w:hAnsiTheme="minorHAnsi" w:cstheme="minorBidi"/>
          <w:sz w:val="22"/>
          <w:szCs w:val="22"/>
        </w:rPr>
        <w:t xml:space="preserve">model for patients with COVID-19 is the low numbers of patients that are available to study in </w:t>
      </w:r>
      <w:r w:rsidR="62A56880" w:rsidRPr="052E1EF1">
        <w:rPr>
          <w:rFonts w:asciiTheme="minorHAnsi" w:eastAsiaTheme="minorEastAsia" w:hAnsiTheme="minorHAnsi" w:cstheme="minorBidi"/>
          <w:sz w:val="22"/>
          <w:szCs w:val="22"/>
        </w:rPr>
        <w:t xml:space="preserve">EHR </w:t>
      </w:r>
      <w:r w:rsidR="027D3813" w:rsidRPr="052E1EF1">
        <w:rPr>
          <w:rFonts w:asciiTheme="minorHAnsi" w:eastAsiaTheme="minorEastAsia" w:hAnsiTheme="minorHAnsi" w:cstheme="minorBidi"/>
          <w:sz w:val="22"/>
          <w:szCs w:val="22"/>
        </w:rPr>
        <w:t>and claims systems</w:t>
      </w:r>
      <w:r w:rsidR="3112841A" w:rsidRPr="052E1EF1">
        <w:rPr>
          <w:rFonts w:asciiTheme="minorHAnsi" w:eastAsiaTheme="minorEastAsia" w:hAnsiTheme="minorHAnsi" w:cstheme="minorBidi"/>
          <w:sz w:val="22"/>
          <w:szCs w:val="22"/>
        </w:rPr>
        <w:t>.</w:t>
      </w:r>
      <w:r w:rsidR="6EBC0E6B" w:rsidRPr="052E1EF1">
        <w:rPr>
          <w:rFonts w:asciiTheme="minorHAnsi" w:eastAsiaTheme="minorEastAsia" w:hAnsiTheme="minorHAnsi" w:cstheme="minorBidi"/>
          <w:sz w:val="22"/>
          <w:szCs w:val="22"/>
        </w:rPr>
        <w:t xml:space="preserve"> As such we </w:t>
      </w:r>
      <w:r w:rsidR="45380980" w:rsidRPr="052E1EF1">
        <w:rPr>
          <w:rFonts w:asciiTheme="minorHAnsi" w:eastAsiaTheme="minorEastAsia" w:hAnsiTheme="minorHAnsi" w:cstheme="minorBidi"/>
          <w:sz w:val="22"/>
          <w:szCs w:val="22"/>
        </w:rPr>
        <w:t xml:space="preserve">have chosen to use </w:t>
      </w:r>
      <w:r w:rsidR="10388BA4" w:rsidRPr="052E1EF1">
        <w:rPr>
          <w:rFonts w:asciiTheme="minorHAnsi" w:eastAsiaTheme="minorEastAsia" w:hAnsiTheme="minorHAnsi" w:cstheme="minorBidi"/>
          <w:sz w:val="22"/>
          <w:szCs w:val="22"/>
        </w:rPr>
        <w:t xml:space="preserve">flu or flu-like </w:t>
      </w:r>
      <w:r w:rsidR="38E91D56" w:rsidRPr="052E1EF1">
        <w:rPr>
          <w:rFonts w:asciiTheme="minorHAnsi" w:eastAsiaTheme="minorEastAsia" w:hAnsiTheme="minorHAnsi" w:cstheme="minorBidi"/>
          <w:sz w:val="22"/>
          <w:szCs w:val="22"/>
        </w:rPr>
        <w:t>symptoms</w:t>
      </w:r>
      <w:r w:rsidR="10388BA4" w:rsidRPr="052E1EF1">
        <w:rPr>
          <w:rFonts w:asciiTheme="minorHAnsi" w:eastAsiaTheme="minorEastAsia" w:hAnsiTheme="minorHAnsi" w:cstheme="minorBidi"/>
          <w:sz w:val="22"/>
          <w:szCs w:val="22"/>
        </w:rPr>
        <w:t xml:space="preserve"> as a proxy for </w:t>
      </w:r>
      <w:r w:rsidR="16D9C62C" w:rsidRPr="052E1EF1">
        <w:rPr>
          <w:rFonts w:asciiTheme="minorHAnsi" w:eastAsiaTheme="minorEastAsia" w:hAnsiTheme="minorHAnsi" w:cstheme="minorBidi"/>
          <w:sz w:val="22"/>
          <w:szCs w:val="22"/>
        </w:rPr>
        <w:t>COVID-19</w:t>
      </w:r>
      <w:r w:rsidR="4FD2A1A5" w:rsidRPr="052E1EF1">
        <w:rPr>
          <w:rFonts w:asciiTheme="minorHAnsi" w:eastAsiaTheme="minorEastAsia" w:hAnsiTheme="minorHAnsi" w:cstheme="minorBidi"/>
          <w:sz w:val="22"/>
          <w:szCs w:val="22"/>
        </w:rPr>
        <w:t>. This is due to the fact that both disease types share some similarities</w:t>
      </w:r>
      <w:r w:rsidR="4A690013" w:rsidRPr="052E1EF1">
        <w:rPr>
          <w:rFonts w:asciiTheme="minorHAnsi" w:eastAsiaTheme="minorEastAsia" w:hAnsiTheme="minorHAnsi" w:cstheme="minorBidi"/>
          <w:sz w:val="22"/>
          <w:szCs w:val="22"/>
        </w:rPr>
        <w:t xml:space="preserve">, for example symptom presentation at onset and it appears that similar groups of patients are at risk of negative outcomes in both disease trajectories, although </w:t>
      </w:r>
      <w:r w:rsidR="33C00AD4" w:rsidRPr="052E1EF1">
        <w:rPr>
          <w:rFonts w:asciiTheme="minorHAnsi" w:eastAsiaTheme="minorEastAsia" w:hAnsiTheme="minorHAnsi" w:cstheme="minorBidi"/>
          <w:sz w:val="22"/>
          <w:szCs w:val="22"/>
        </w:rPr>
        <w:t xml:space="preserve">COVID-19 does appear to </w:t>
      </w:r>
      <w:r w:rsidR="0AA3C078" w:rsidRPr="052E1EF1">
        <w:rPr>
          <w:rFonts w:asciiTheme="minorHAnsi" w:eastAsiaTheme="minorEastAsia" w:hAnsiTheme="minorHAnsi" w:cstheme="minorBidi"/>
          <w:sz w:val="22"/>
          <w:szCs w:val="22"/>
        </w:rPr>
        <w:t>have higher associated risks</w:t>
      </w:r>
      <w:r w:rsidR="5611FF3D" w:rsidRPr="052E1EF1">
        <w:rPr>
          <w:rFonts w:asciiTheme="minorHAnsi" w:eastAsiaTheme="minorEastAsia" w:hAnsiTheme="minorHAnsi" w:cstheme="minorBidi"/>
          <w:sz w:val="22"/>
          <w:szCs w:val="22"/>
        </w:rPr>
        <w:t xml:space="preserve"> </w:t>
      </w:r>
      <w:r w:rsidR="5B9B3340" w:rsidRPr="052E1EF1">
        <w:rPr>
          <w:rFonts w:asciiTheme="minorHAnsi" w:eastAsiaTheme="minorEastAsia" w:hAnsiTheme="minorHAnsi" w:cstheme="minorBidi"/>
          <w:sz w:val="22"/>
          <w:szCs w:val="22"/>
        </w:rPr>
        <w:t>(6</w:t>
      </w:r>
      <w:r w:rsidR="5611FF3D" w:rsidRPr="052E1EF1">
        <w:rPr>
          <w:rFonts w:asciiTheme="minorHAnsi" w:eastAsiaTheme="minorEastAsia" w:hAnsiTheme="minorHAnsi" w:cstheme="minorBidi"/>
          <w:sz w:val="22"/>
          <w:szCs w:val="22"/>
        </w:rPr>
        <w:t>)</w:t>
      </w:r>
      <w:r w:rsidR="0D4142E2" w:rsidRPr="052E1EF1">
        <w:rPr>
          <w:rFonts w:asciiTheme="minorHAnsi" w:eastAsiaTheme="minorEastAsia" w:hAnsiTheme="minorHAnsi" w:cstheme="minorBidi"/>
          <w:sz w:val="22"/>
          <w:szCs w:val="22"/>
        </w:rPr>
        <w:t xml:space="preserve">. </w:t>
      </w:r>
      <w:r w:rsidR="332244A9" w:rsidRPr="052E1EF1">
        <w:rPr>
          <w:rFonts w:asciiTheme="minorHAnsi" w:eastAsiaTheme="minorEastAsia" w:hAnsiTheme="minorHAnsi" w:cstheme="minorBidi"/>
          <w:sz w:val="22"/>
          <w:szCs w:val="22"/>
        </w:rPr>
        <w:t xml:space="preserve">After developing a model on </w:t>
      </w:r>
      <w:r w:rsidR="0F1419FD" w:rsidRPr="052E1EF1">
        <w:rPr>
          <w:rFonts w:asciiTheme="minorHAnsi" w:eastAsiaTheme="minorEastAsia" w:hAnsiTheme="minorHAnsi" w:cstheme="minorBidi"/>
          <w:sz w:val="22"/>
          <w:szCs w:val="22"/>
        </w:rPr>
        <w:t xml:space="preserve">flu </w:t>
      </w:r>
      <w:r w:rsidR="332244A9" w:rsidRPr="052E1EF1">
        <w:rPr>
          <w:rFonts w:asciiTheme="minorHAnsi" w:eastAsiaTheme="minorEastAsia" w:hAnsiTheme="minorHAnsi" w:cstheme="minorBidi"/>
          <w:sz w:val="22"/>
          <w:szCs w:val="22"/>
        </w:rPr>
        <w:t xml:space="preserve">and </w:t>
      </w:r>
      <w:r w:rsidR="15676BEC" w:rsidRPr="052E1EF1">
        <w:rPr>
          <w:rFonts w:asciiTheme="minorHAnsi" w:eastAsiaTheme="minorEastAsia" w:hAnsiTheme="minorHAnsi" w:cstheme="minorBidi"/>
          <w:sz w:val="22"/>
          <w:szCs w:val="22"/>
        </w:rPr>
        <w:t>flu-li</w:t>
      </w:r>
      <w:r w:rsidR="332244A9" w:rsidRPr="052E1EF1">
        <w:rPr>
          <w:rFonts w:asciiTheme="minorHAnsi" w:eastAsiaTheme="minorEastAsia" w:hAnsiTheme="minorHAnsi" w:cstheme="minorBidi"/>
          <w:sz w:val="22"/>
          <w:szCs w:val="22"/>
        </w:rPr>
        <w:t>ke symptoms we will then validate in the COVID-19 patient datasets as they become available.</w:t>
      </w:r>
      <w:r w:rsidR="53AF9353" w:rsidRPr="052E1EF1">
        <w:rPr>
          <w:rFonts w:asciiTheme="minorHAnsi" w:eastAsiaTheme="minorEastAsia" w:hAnsiTheme="minorHAnsi" w:cstheme="minorBidi"/>
          <w:sz w:val="22"/>
          <w:szCs w:val="22"/>
        </w:rPr>
        <w:t xml:space="preserve"> If the </w:t>
      </w:r>
      <w:r w:rsidR="3C982C0F" w:rsidRPr="052E1EF1">
        <w:rPr>
          <w:rFonts w:asciiTheme="minorHAnsi" w:eastAsiaTheme="minorEastAsia" w:hAnsiTheme="minorHAnsi" w:cstheme="minorBidi"/>
          <w:sz w:val="22"/>
          <w:szCs w:val="22"/>
        </w:rPr>
        <w:t>models are shown to be transportable then this will increase the speed at which they can be disseminated and as such have a greater impact on the attempt to control t</w:t>
      </w:r>
      <w:r w:rsidR="152DD7C4" w:rsidRPr="052E1EF1">
        <w:rPr>
          <w:rFonts w:asciiTheme="minorHAnsi" w:eastAsiaTheme="minorEastAsia" w:hAnsiTheme="minorHAnsi" w:cstheme="minorBidi"/>
          <w:sz w:val="22"/>
          <w:szCs w:val="22"/>
        </w:rPr>
        <w:t xml:space="preserve">he most negative impacts </w:t>
      </w:r>
      <w:r w:rsidR="15A61746" w:rsidRPr="052E1EF1">
        <w:rPr>
          <w:rFonts w:asciiTheme="minorHAnsi" w:eastAsiaTheme="minorEastAsia" w:hAnsiTheme="minorHAnsi" w:cstheme="minorBidi"/>
          <w:sz w:val="22"/>
          <w:szCs w:val="22"/>
        </w:rPr>
        <w:t>of the pandemic</w:t>
      </w:r>
      <w:r w:rsidR="186A4DC5" w:rsidRPr="052E1EF1">
        <w:rPr>
          <w:rFonts w:asciiTheme="minorHAnsi" w:eastAsiaTheme="minorEastAsia" w:hAnsiTheme="minorHAnsi" w:cstheme="minorBidi"/>
          <w:sz w:val="22"/>
          <w:szCs w:val="22"/>
        </w:rPr>
        <w:t>.</w:t>
      </w:r>
    </w:p>
    <w:p w14:paraId="5BDE280D" w14:textId="7417E6F0" w:rsidR="3DF26E48" w:rsidRDefault="3DF26E48" w:rsidP="4C571C93">
      <w:pPr>
        <w:rPr>
          <w:rFonts w:asciiTheme="minorHAnsi" w:eastAsiaTheme="minorEastAsia" w:hAnsiTheme="minorHAnsi" w:cstheme="minorBidi"/>
          <w:sz w:val="22"/>
          <w:szCs w:val="22"/>
        </w:rPr>
      </w:pPr>
    </w:p>
    <w:p w14:paraId="793F37EE" w14:textId="6D2B6D3E" w:rsidR="3DF26E48" w:rsidRDefault="248C9F18" w:rsidP="7D2D8AE1">
      <w:pPr>
        <w:spacing w:line="259" w:lineRule="auto"/>
        <w:rPr>
          <w:rFonts w:asciiTheme="minorHAnsi" w:eastAsiaTheme="minorEastAsia" w:hAnsiTheme="minorHAnsi" w:cstheme="minorBidi"/>
          <w:color w:val="333333"/>
          <w:sz w:val="22"/>
          <w:szCs w:val="22"/>
        </w:rPr>
      </w:pPr>
      <w:r w:rsidRPr="7D2D8AE1">
        <w:rPr>
          <w:rFonts w:asciiTheme="minorHAnsi" w:eastAsiaTheme="minorEastAsia" w:hAnsiTheme="minorHAnsi" w:cstheme="minorBidi"/>
          <w:sz w:val="22"/>
          <w:szCs w:val="22"/>
        </w:rPr>
        <w:t>We consider two scenarios</w:t>
      </w:r>
      <w:r w:rsidR="3E4ADD56" w:rsidRPr="7D2D8AE1">
        <w:rPr>
          <w:rFonts w:asciiTheme="minorHAnsi" w:eastAsiaTheme="minorEastAsia" w:hAnsiTheme="minorHAnsi" w:cstheme="minorBidi"/>
          <w:sz w:val="22"/>
          <w:szCs w:val="22"/>
        </w:rPr>
        <w:t>:</w:t>
      </w:r>
      <w:r w:rsidR="0F37DA73" w:rsidRPr="7D2D8AE1">
        <w:rPr>
          <w:rFonts w:asciiTheme="minorHAnsi" w:eastAsiaTheme="minorEastAsia" w:hAnsiTheme="minorHAnsi" w:cstheme="minorBidi"/>
          <w:sz w:val="22"/>
          <w:szCs w:val="22"/>
        </w:rPr>
        <w:t xml:space="preserve"> </w:t>
      </w:r>
      <w:r w:rsidR="395CEB2D" w:rsidRPr="7D2D8AE1">
        <w:rPr>
          <w:rFonts w:asciiTheme="minorHAnsi" w:eastAsiaTheme="minorEastAsia" w:hAnsiTheme="minorHAnsi" w:cstheme="minorBidi"/>
          <w:sz w:val="22"/>
          <w:szCs w:val="22"/>
        </w:rPr>
        <w:t>patients at risk of hospitalization after presenting for the first time and</w:t>
      </w:r>
      <w:r w:rsidR="3EB1101E" w:rsidRPr="7D2D8AE1">
        <w:rPr>
          <w:rFonts w:asciiTheme="minorHAnsi" w:eastAsiaTheme="minorEastAsia" w:hAnsiTheme="minorHAnsi" w:cstheme="minorBidi"/>
          <w:sz w:val="22"/>
          <w:szCs w:val="22"/>
        </w:rPr>
        <w:t xml:space="preserve"> patients at risk of hospitalization</w:t>
      </w:r>
      <w:r w:rsidR="395CEB2D" w:rsidRPr="7D2D8AE1">
        <w:rPr>
          <w:rFonts w:asciiTheme="minorHAnsi" w:eastAsiaTheme="minorEastAsia" w:hAnsiTheme="minorHAnsi" w:cstheme="minorBidi"/>
          <w:sz w:val="22"/>
          <w:szCs w:val="22"/>
        </w:rPr>
        <w:t xml:space="preserve"> after being sent home first.</w:t>
      </w:r>
      <w:r w:rsidR="161E7BDE" w:rsidRPr="7D2D8AE1">
        <w:rPr>
          <w:rFonts w:asciiTheme="minorHAnsi" w:eastAsiaTheme="minorEastAsia" w:hAnsiTheme="minorHAnsi" w:cstheme="minorBidi"/>
          <w:sz w:val="22"/>
          <w:szCs w:val="22"/>
        </w:rPr>
        <w:t xml:space="preserve"> The first model makes a prediction for all incoming patients, many of these patients will be given a low </w:t>
      </w:r>
      <w:r w:rsidR="5CE31B92" w:rsidRPr="7D2D8AE1">
        <w:rPr>
          <w:rFonts w:asciiTheme="minorHAnsi" w:eastAsiaTheme="minorEastAsia" w:hAnsiTheme="minorHAnsi" w:cstheme="minorBidi"/>
          <w:sz w:val="22"/>
          <w:szCs w:val="22"/>
        </w:rPr>
        <w:t xml:space="preserve">risk </w:t>
      </w:r>
      <w:r w:rsidR="161E7BDE" w:rsidRPr="7D2D8AE1">
        <w:rPr>
          <w:rFonts w:asciiTheme="minorHAnsi" w:eastAsiaTheme="minorEastAsia" w:hAnsiTheme="minorHAnsi" w:cstheme="minorBidi"/>
          <w:sz w:val="22"/>
          <w:szCs w:val="22"/>
        </w:rPr>
        <w:t xml:space="preserve">score and thus be sent home. However, we know that some of these patients </w:t>
      </w:r>
      <w:r w:rsidR="120593AF" w:rsidRPr="7D2D8AE1">
        <w:rPr>
          <w:rFonts w:asciiTheme="minorHAnsi" w:eastAsiaTheme="minorEastAsia" w:hAnsiTheme="minorHAnsi" w:cstheme="minorBidi"/>
          <w:sz w:val="22"/>
          <w:szCs w:val="22"/>
        </w:rPr>
        <w:t>will later experience disease progression. Therefore, we develop a second more targeted model to identify w</w:t>
      </w:r>
      <w:r w:rsidR="6FE6FA4A" w:rsidRPr="7D2D8AE1">
        <w:rPr>
          <w:rFonts w:asciiTheme="minorHAnsi" w:eastAsiaTheme="minorEastAsia" w:hAnsiTheme="minorHAnsi" w:cstheme="minorBidi"/>
          <w:sz w:val="22"/>
          <w:szCs w:val="22"/>
        </w:rPr>
        <w:t xml:space="preserve">ho of these generally less severe patients are at risk of returning and needing hospitalization. </w:t>
      </w:r>
      <w:r w:rsidR="0DE834F8" w:rsidRPr="7D2D8AE1">
        <w:rPr>
          <w:rFonts w:asciiTheme="minorHAnsi" w:eastAsiaTheme="minorEastAsia" w:hAnsiTheme="minorHAnsi" w:cstheme="minorBidi"/>
          <w:sz w:val="22"/>
          <w:szCs w:val="22"/>
        </w:rPr>
        <w:t>The first</w:t>
      </w:r>
      <w:r w:rsidR="6D0A92B0" w:rsidRPr="7D2D8AE1">
        <w:rPr>
          <w:rFonts w:asciiTheme="minorHAnsi" w:eastAsiaTheme="minorEastAsia" w:hAnsiTheme="minorHAnsi" w:cstheme="minorBidi"/>
          <w:sz w:val="22"/>
          <w:szCs w:val="22"/>
        </w:rPr>
        <w:t xml:space="preserve"> </w:t>
      </w:r>
      <w:r w:rsidR="1CC24686" w:rsidRPr="7D2D8AE1">
        <w:rPr>
          <w:rFonts w:asciiTheme="minorHAnsi" w:eastAsiaTheme="minorEastAsia" w:hAnsiTheme="minorHAnsi" w:cstheme="minorBidi"/>
          <w:sz w:val="22"/>
          <w:szCs w:val="22"/>
        </w:rPr>
        <w:t>model can</w:t>
      </w:r>
      <w:r w:rsidR="5A419617" w:rsidRPr="7D2D8AE1">
        <w:rPr>
          <w:rFonts w:asciiTheme="minorHAnsi" w:eastAsiaTheme="minorEastAsia" w:hAnsiTheme="minorHAnsi" w:cstheme="minorBidi"/>
          <w:sz w:val="22"/>
          <w:szCs w:val="22"/>
        </w:rPr>
        <w:t xml:space="preserve"> </w:t>
      </w:r>
      <w:r w:rsidR="4C571C93" w:rsidRPr="7D2D8AE1">
        <w:rPr>
          <w:rFonts w:asciiTheme="minorHAnsi" w:eastAsiaTheme="minorEastAsia" w:hAnsiTheme="minorHAnsi" w:cstheme="minorBidi"/>
          <w:sz w:val="22"/>
          <w:szCs w:val="22"/>
        </w:rPr>
        <w:t xml:space="preserve">be used as a tool for the triage of subjects at high risk of pneumonia/ARDS amongst early COVID-19 cases, to decide who is admitted to hospital and who is sent home. This information can help health care providers in the decision-making process to determine who should be hospitalized. </w:t>
      </w:r>
      <w:r w:rsidR="4C571C93" w:rsidRPr="7D2D8AE1">
        <w:rPr>
          <w:rFonts w:asciiTheme="minorHAnsi" w:eastAsiaTheme="minorEastAsia" w:hAnsiTheme="minorHAnsi" w:cstheme="minorBidi"/>
          <w:color w:val="333333"/>
          <w:sz w:val="22"/>
          <w:szCs w:val="22"/>
        </w:rPr>
        <w:t xml:space="preserve"> Alternatively, the model could be used to inform decisions in case of limited medical resources. In particular, a triage committee without direct clinical responsibility for patients, can use this estimated risk for patients as guidance to maximize population outcomes (</w:t>
      </w:r>
      <w:r w:rsidR="65153197" w:rsidRPr="7D2D8AE1">
        <w:rPr>
          <w:rFonts w:asciiTheme="minorHAnsi" w:eastAsiaTheme="minorEastAsia" w:hAnsiTheme="minorHAnsi" w:cstheme="minorBidi"/>
          <w:color w:val="333333"/>
          <w:sz w:val="22"/>
          <w:szCs w:val="22"/>
        </w:rPr>
        <w:t>7</w:t>
      </w:r>
      <w:r w:rsidR="4C571C93" w:rsidRPr="7D2D8AE1">
        <w:rPr>
          <w:rFonts w:asciiTheme="minorHAnsi" w:eastAsiaTheme="minorEastAsia" w:hAnsiTheme="minorHAnsi" w:cstheme="minorBidi"/>
          <w:color w:val="333333"/>
          <w:sz w:val="22"/>
          <w:szCs w:val="22"/>
        </w:rPr>
        <w:t>).</w:t>
      </w:r>
      <w:r w:rsidR="06ED1201" w:rsidRPr="7D2D8AE1">
        <w:rPr>
          <w:rFonts w:asciiTheme="minorHAnsi" w:eastAsiaTheme="minorEastAsia" w:hAnsiTheme="minorHAnsi" w:cstheme="minorBidi"/>
          <w:color w:val="333333"/>
          <w:sz w:val="22"/>
          <w:szCs w:val="22"/>
        </w:rPr>
        <w:t xml:space="preserve"> The second model can be used to reassure the public that they are safely being sent home when appropriate and being hospitalized when needed. </w:t>
      </w:r>
    </w:p>
    <w:p w14:paraId="45797629" w14:textId="3C98AA04" w:rsidR="3DF26E48" w:rsidRDefault="3DF26E48" w:rsidP="4C571C93">
      <w:pPr>
        <w:rPr>
          <w:color w:val="333333"/>
          <w:sz w:val="22"/>
          <w:szCs w:val="22"/>
        </w:rPr>
      </w:pPr>
    </w:p>
    <w:p w14:paraId="122342F3" w14:textId="43E9EDC3" w:rsidR="605F0FEA" w:rsidRDefault="2B5FF60B" w:rsidP="3DF26E48">
      <w:pPr>
        <w:spacing w:after="200" w:line="276" w:lineRule="auto"/>
        <w:rPr>
          <w:rFonts w:asciiTheme="minorHAnsi" w:eastAsiaTheme="minorEastAsia" w:hAnsiTheme="minorHAnsi" w:cstheme="minorBidi"/>
          <w:b/>
          <w:bCs/>
          <w:color w:val="000000" w:themeColor="text1"/>
        </w:rPr>
      </w:pPr>
      <w:r w:rsidRPr="0A213189">
        <w:rPr>
          <w:rFonts w:asciiTheme="minorHAnsi" w:eastAsiaTheme="minorEastAsia" w:hAnsiTheme="minorHAnsi" w:cstheme="minorBidi"/>
          <w:b/>
          <w:bCs/>
          <w:color w:val="000000" w:themeColor="text1"/>
        </w:rPr>
        <w:t xml:space="preserve">Description </w:t>
      </w:r>
      <w:r w:rsidR="00CC2ADF" w:rsidRPr="0A213189">
        <w:rPr>
          <w:rFonts w:asciiTheme="minorHAnsi" w:eastAsiaTheme="minorEastAsia" w:hAnsiTheme="minorHAnsi" w:cstheme="minorBidi"/>
          <w:b/>
          <w:bCs/>
          <w:color w:val="000000" w:themeColor="text1"/>
        </w:rPr>
        <w:t xml:space="preserve">of </w:t>
      </w:r>
      <w:r w:rsidRPr="0A213189">
        <w:rPr>
          <w:rFonts w:asciiTheme="minorHAnsi" w:eastAsiaTheme="minorEastAsia" w:hAnsiTheme="minorHAnsi" w:cstheme="minorBidi"/>
          <w:b/>
          <w:bCs/>
          <w:color w:val="000000" w:themeColor="text1"/>
        </w:rPr>
        <w:t>previous literature</w:t>
      </w:r>
    </w:p>
    <w:p w14:paraId="2E15C07A" w14:textId="6833F379" w:rsidR="00B91BBD" w:rsidRPr="00B91BBD" w:rsidRDefault="2E8608CB" w:rsidP="052E1EF1">
      <w:pPr>
        <w:rPr>
          <w:rFonts w:asciiTheme="minorHAnsi" w:eastAsiaTheme="minorEastAsia" w:hAnsiTheme="minorHAnsi" w:cstheme="minorBidi"/>
          <w:sz w:val="22"/>
          <w:szCs w:val="22"/>
        </w:rPr>
      </w:pPr>
      <w:r w:rsidRPr="052E1EF1">
        <w:rPr>
          <w:rFonts w:asciiTheme="minorHAnsi" w:eastAsiaTheme="minorEastAsia" w:hAnsiTheme="minorHAnsi" w:cstheme="minorBidi"/>
          <w:sz w:val="22"/>
          <w:szCs w:val="22"/>
        </w:rPr>
        <w:lastRenderedPageBreak/>
        <w:t xml:space="preserve">We </w:t>
      </w:r>
      <w:r w:rsidR="42FDD461" w:rsidRPr="052E1EF1">
        <w:rPr>
          <w:rFonts w:asciiTheme="minorHAnsi" w:eastAsiaTheme="minorEastAsia" w:hAnsiTheme="minorHAnsi" w:cstheme="minorBidi"/>
          <w:sz w:val="22"/>
          <w:szCs w:val="22"/>
        </w:rPr>
        <w:t xml:space="preserve">reviewed </w:t>
      </w:r>
      <w:r w:rsidR="26434B14" w:rsidRPr="052E1EF1">
        <w:rPr>
          <w:rFonts w:asciiTheme="minorHAnsi" w:eastAsiaTheme="minorEastAsia" w:hAnsiTheme="minorHAnsi" w:cstheme="minorBidi"/>
          <w:sz w:val="22"/>
          <w:szCs w:val="22"/>
        </w:rPr>
        <w:t xml:space="preserve">previous </w:t>
      </w:r>
      <w:r w:rsidR="004E15C5" w:rsidRPr="052E1EF1">
        <w:rPr>
          <w:rFonts w:asciiTheme="minorHAnsi" w:eastAsiaTheme="minorEastAsia" w:hAnsiTheme="minorHAnsi" w:cstheme="minorBidi"/>
          <w:sz w:val="22"/>
          <w:szCs w:val="22"/>
        </w:rPr>
        <w:t xml:space="preserve">literature </w:t>
      </w:r>
      <w:r w:rsidR="3B891C07" w:rsidRPr="052E1EF1">
        <w:rPr>
          <w:rFonts w:asciiTheme="minorHAnsi" w:eastAsiaTheme="minorEastAsia" w:hAnsiTheme="minorHAnsi" w:cstheme="minorBidi"/>
          <w:sz w:val="22"/>
          <w:szCs w:val="22"/>
        </w:rPr>
        <w:t>on</w:t>
      </w:r>
      <w:r w:rsidR="17EBA3F6" w:rsidRPr="052E1EF1">
        <w:rPr>
          <w:rFonts w:asciiTheme="minorHAnsi" w:eastAsiaTheme="minorEastAsia" w:hAnsiTheme="minorHAnsi" w:cstheme="minorBidi"/>
          <w:sz w:val="22"/>
          <w:szCs w:val="22"/>
        </w:rPr>
        <w:t xml:space="preserve"> </w:t>
      </w:r>
      <w:r w:rsidR="004E15C5" w:rsidRPr="052E1EF1">
        <w:rPr>
          <w:rFonts w:asciiTheme="minorHAnsi" w:eastAsiaTheme="minorEastAsia" w:hAnsiTheme="minorHAnsi" w:cstheme="minorBidi"/>
          <w:sz w:val="22"/>
          <w:szCs w:val="22"/>
        </w:rPr>
        <w:t xml:space="preserve">pneumonia/ARDS </w:t>
      </w:r>
      <w:r w:rsidR="4AE76DAA" w:rsidRPr="052E1EF1">
        <w:rPr>
          <w:rFonts w:asciiTheme="minorHAnsi" w:eastAsiaTheme="minorEastAsia" w:hAnsiTheme="minorHAnsi" w:cstheme="minorBidi"/>
          <w:sz w:val="22"/>
          <w:szCs w:val="22"/>
        </w:rPr>
        <w:t xml:space="preserve">severity </w:t>
      </w:r>
      <w:r w:rsidR="7CB35B6B" w:rsidRPr="052E1EF1">
        <w:rPr>
          <w:rFonts w:asciiTheme="minorHAnsi" w:eastAsiaTheme="minorEastAsia" w:hAnsiTheme="minorHAnsi" w:cstheme="minorBidi"/>
          <w:sz w:val="22"/>
          <w:szCs w:val="22"/>
        </w:rPr>
        <w:t>prediction</w:t>
      </w:r>
      <w:r w:rsidR="16737F52" w:rsidRPr="052E1EF1">
        <w:rPr>
          <w:rFonts w:asciiTheme="minorHAnsi" w:eastAsiaTheme="minorEastAsia" w:hAnsiTheme="minorHAnsi" w:cstheme="minorBidi"/>
          <w:sz w:val="22"/>
          <w:szCs w:val="22"/>
        </w:rPr>
        <w:t xml:space="preserve">. </w:t>
      </w:r>
      <w:r w:rsidR="0583CDAF" w:rsidRPr="052E1EF1">
        <w:rPr>
          <w:rFonts w:asciiTheme="minorHAnsi" w:eastAsiaTheme="minorEastAsia" w:hAnsiTheme="minorHAnsi" w:cstheme="minorBidi"/>
          <w:sz w:val="22"/>
          <w:szCs w:val="22"/>
        </w:rPr>
        <w:t>M</w:t>
      </w:r>
      <w:r w:rsidR="56DF8BE0" w:rsidRPr="052E1EF1">
        <w:rPr>
          <w:rFonts w:asciiTheme="minorHAnsi" w:eastAsiaTheme="minorEastAsia" w:hAnsiTheme="minorHAnsi" w:cstheme="minorBidi"/>
          <w:sz w:val="22"/>
          <w:szCs w:val="22"/>
        </w:rPr>
        <w:t>ost</w:t>
      </w:r>
      <w:r w:rsidR="298F6E1F" w:rsidRPr="052E1EF1">
        <w:rPr>
          <w:rFonts w:asciiTheme="minorHAnsi" w:eastAsiaTheme="minorEastAsia" w:hAnsiTheme="minorHAnsi" w:cstheme="minorBidi"/>
          <w:sz w:val="22"/>
          <w:szCs w:val="22"/>
        </w:rPr>
        <w:t xml:space="preserve"> papers</w:t>
      </w:r>
      <w:r w:rsidR="56DF8BE0" w:rsidRPr="052E1EF1">
        <w:rPr>
          <w:rFonts w:asciiTheme="minorHAnsi" w:eastAsiaTheme="minorEastAsia" w:hAnsiTheme="minorHAnsi" w:cstheme="minorBidi"/>
          <w:sz w:val="22"/>
          <w:szCs w:val="22"/>
        </w:rPr>
        <w:t xml:space="preserve"> st</w:t>
      </w:r>
      <w:r w:rsidR="4F91CFFC" w:rsidRPr="052E1EF1">
        <w:rPr>
          <w:rFonts w:asciiTheme="minorHAnsi" w:eastAsiaTheme="minorEastAsia" w:hAnsiTheme="minorHAnsi" w:cstheme="minorBidi"/>
          <w:sz w:val="22"/>
          <w:szCs w:val="22"/>
        </w:rPr>
        <w:t xml:space="preserve">udying </w:t>
      </w:r>
      <w:r w:rsidR="56DF8BE0" w:rsidRPr="052E1EF1">
        <w:rPr>
          <w:rFonts w:asciiTheme="minorHAnsi" w:eastAsiaTheme="minorEastAsia" w:hAnsiTheme="minorHAnsi" w:cstheme="minorBidi"/>
          <w:sz w:val="22"/>
          <w:szCs w:val="22"/>
        </w:rPr>
        <w:t>outcomes for patients presenting with flu, flu</w:t>
      </w:r>
      <w:r w:rsidR="39BD1552" w:rsidRPr="052E1EF1">
        <w:rPr>
          <w:rFonts w:asciiTheme="minorHAnsi" w:eastAsiaTheme="minorEastAsia" w:hAnsiTheme="minorHAnsi" w:cstheme="minorBidi"/>
          <w:sz w:val="22"/>
          <w:szCs w:val="22"/>
        </w:rPr>
        <w:t>-</w:t>
      </w:r>
      <w:r w:rsidR="56DF8BE0" w:rsidRPr="052E1EF1">
        <w:rPr>
          <w:rFonts w:asciiTheme="minorHAnsi" w:eastAsiaTheme="minorEastAsia" w:hAnsiTheme="minorHAnsi" w:cstheme="minorBidi"/>
          <w:sz w:val="22"/>
          <w:szCs w:val="22"/>
        </w:rPr>
        <w:t xml:space="preserve">like symptoms or pneumonia </w:t>
      </w:r>
      <w:r w:rsidR="5B349B8F" w:rsidRPr="052E1EF1">
        <w:rPr>
          <w:rFonts w:asciiTheme="minorHAnsi" w:eastAsiaTheme="minorEastAsia" w:hAnsiTheme="minorHAnsi" w:cstheme="minorBidi"/>
          <w:sz w:val="22"/>
          <w:szCs w:val="22"/>
        </w:rPr>
        <w:t>focu</w:t>
      </w:r>
      <w:r w:rsidR="009F4B2B" w:rsidRPr="052E1EF1">
        <w:rPr>
          <w:rFonts w:asciiTheme="minorHAnsi" w:eastAsiaTheme="minorEastAsia" w:hAnsiTheme="minorHAnsi" w:cstheme="minorBidi"/>
          <w:sz w:val="22"/>
          <w:szCs w:val="22"/>
        </w:rPr>
        <w:t>sed</w:t>
      </w:r>
      <w:r w:rsidR="5B349B8F" w:rsidRPr="052E1EF1">
        <w:rPr>
          <w:rFonts w:asciiTheme="minorHAnsi" w:eastAsiaTheme="minorEastAsia" w:hAnsiTheme="minorHAnsi" w:cstheme="minorBidi"/>
          <w:sz w:val="22"/>
          <w:szCs w:val="22"/>
        </w:rPr>
        <w:t xml:space="preserve"> on</w:t>
      </w:r>
      <w:r w:rsidR="56DF8BE0" w:rsidRPr="052E1EF1">
        <w:rPr>
          <w:rFonts w:asciiTheme="minorHAnsi" w:eastAsiaTheme="minorEastAsia" w:hAnsiTheme="minorHAnsi" w:cstheme="minorBidi"/>
          <w:sz w:val="22"/>
          <w:szCs w:val="22"/>
        </w:rPr>
        <w:t xml:space="preserve"> mortality, admission to </w:t>
      </w:r>
      <w:r w:rsidR="5AE661BF" w:rsidRPr="052E1EF1">
        <w:rPr>
          <w:rFonts w:asciiTheme="minorHAnsi" w:eastAsiaTheme="minorEastAsia" w:hAnsiTheme="minorHAnsi" w:cstheme="minorBidi"/>
          <w:sz w:val="22"/>
          <w:szCs w:val="22"/>
        </w:rPr>
        <w:t>intensive care units</w:t>
      </w:r>
      <w:r w:rsidR="56DF8BE0" w:rsidRPr="052E1EF1">
        <w:rPr>
          <w:rFonts w:asciiTheme="minorHAnsi" w:eastAsiaTheme="minorEastAsia" w:hAnsiTheme="minorHAnsi" w:cstheme="minorBidi"/>
          <w:sz w:val="22"/>
          <w:szCs w:val="22"/>
        </w:rPr>
        <w:t xml:space="preserve"> and other adverse outcomes </w:t>
      </w:r>
      <w:r w:rsidR="414772A9" w:rsidRPr="052E1EF1">
        <w:rPr>
          <w:rFonts w:asciiTheme="minorHAnsi" w:eastAsiaTheme="minorEastAsia" w:hAnsiTheme="minorHAnsi" w:cstheme="minorBidi"/>
          <w:sz w:val="22"/>
          <w:szCs w:val="22"/>
        </w:rPr>
        <w:t>(e.g.</w:t>
      </w:r>
      <w:r w:rsidR="56DF8BE0" w:rsidRPr="052E1EF1">
        <w:rPr>
          <w:rFonts w:asciiTheme="minorHAnsi" w:eastAsiaTheme="minorEastAsia" w:hAnsiTheme="minorHAnsi" w:cstheme="minorBidi"/>
          <w:sz w:val="22"/>
          <w:szCs w:val="22"/>
        </w:rPr>
        <w:t xml:space="preserve"> </w:t>
      </w:r>
      <w:r w:rsidR="37C4BC25" w:rsidRPr="052E1EF1">
        <w:rPr>
          <w:rFonts w:asciiTheme="minorHAnsi" w:eastAsiaTheme="minorEastAsia" w:hAnsiTheme="minorHAnsi" w:cstheme="minorBidi"/>
          <w:sz w:val="22"/>
          <w:szCs w:val="22"/>
        </w:rPr>
        <w:t xml:space="preserve">septic shock or mechanical </w:t>
      </w:r>
      <w:r w:rsidR="00102B21" w:rsidRPr="052E1EF1">
        <w:rPr>
          <w:rFonts w:asciiTheme="minorHAnsi" w:eastAsiaTheme="minorEastAsia" w:hAnsiTheme="minorHAnsi" w:cstheme="minorBidi"/>
          <w:sz w:val="22"/>
          <w:szCs w:val="22"/>
        </w:rPr>
        <w:t>ventilation</w:t>
      </w:r>
      <w:r w:rsidR="37C4BC25" w:rsidRPr="052E1EF1">
        <w:rPr>
          <w:rFonts w:asciiTheme="minorHAnsi" w:eastAsiaTheme="minorEastAsia" w:hAnsiTheme="minorHAnsi" w:cstheme="minorBidi"/>
          <w:sz w:val="22"/>
          <w:szCs w:val="22"/>
        </w:rPr>
        <w:t xml:space="preserve"> need)</w:t>
      </w:r>
      <w:r w:rsidR="56DF8BE0" w:rsidRPr="052E1EF1">
        <w:rPr>
          <w:rFonts w:asciiTheme="minorHAnsi" w:eastAsiaTheme="minorEastAsia" w:hAnsiTheme="minorHAnsi" w:cstheme="minorBidi"/>
          <w:sz w:val="22"/>
          <w:szCs w:val="22"/>
        </w:rPr>
        <w:t xml:space="preserve"> while </w:t>
      </w:r>
      <w:r w:rsidR="5822948D" w:rsidRPr="052E1EF1">
        <w:rPr>
          <w:rFonts w:asciiTheme="minorHAnsi" w:eastAsiaTheme="minorEastAsia" w:hAnsiTheme="minorHAnsi" w:cstheme="minorBidi"/>
          <w:sz w:val="22"/>
          <w:szCs w:val="22"/>
        </w:rPr>
        <w:t>hospitalized</w:t>
      </w:r>
      <w:r w:rsidR="56DF8BE0" w:rsidRPr="052E1EF1">
        <w:rPr>
          <w:rFonts w:asciiTheme="minorHAnsi" w:eastAsiaTheme="minorEastAsia" w:hAnsiTheme="minorHAnsi" w:cstheme="minorBidi"/>
          <w:sz w:val="22"/>
          <w:szCs w:val="22"/>
        </w:rPr>
        <w:t xml:space="preserve">. </w:t>
      </w:r>
      <w:r w:rsidR="00E575DF" w:rsidRPr="052E1EF1">
        <w:rPr>
          <w:rFonts w:asciiTheme="minorHAnsi" w:eastAsiaTheme="minorEastAsia" w:hAnsiTheme="minorHAnsi" w:cstheme="minorBidi"/>
          <w:sz w:val="22"/>
          <w:szCs w:val="22"/>
        </w:rPr>
        <w:t>Most of these</w:t>
      </w:r>
      <w:r w:rsidR="56DF8BE0" w:rsidRPr="052E1EF1">
        <w:rPr>
          <w:rFonts w:asciiTheme="minorHAnsi" w:eastAsiaTheme="minorEastAsia" w:hAnsiTheme="minorHAnsi" w:cstheme="minorBidi"/>
          <w:sz w:val="22"/>
          <w:szCs w:val="22"/>
        </w:rPr>
        <w:t xml:space="preserve"> </w:t>
      </w:r>
      <w:r w:rsidR="5DAC15F7" w:rsidRPr="052E1EF1">
        <w:rPr>
          <w:rFonts w:asciiTheme="minorHAnsi" w:eastAsiaTheme="minorEastAsia" w:hAnsiTheme="minorHAnsi" w:cstheme="minorBidi"/>
          <w:sz w:val="22"/>
          <w:szCs w:val="22"/>
        </w:rPr>
        <w:t>previous</w:t>
      </w:r>
      <w:r w:rsidR="56DF8BE0" w:rsidRPr="052E1EF1">
        <w:rPr>
          <w:rFonts w:asciiTheme="minorHAnsi" w:eastAsiaTheme="minorEastAsia" w:hAnsiTheme="minorHAnsi" w:cstheme="minorBidi"/>
          <w:sz w:val="22"/>
          <w:szCs w:val="22"/>
        </w:rPr>
        <w:t xml:space="preserve"> studies focused on </w:t>
      </w:r>
      <w:r w:rsidR="7202D782" w:rsidRPr="052E1EF1">
        <w:rPr>
          <w:rFonts w:asciiTheme="minorHAnsi" w:eastAsiaTheme="minorEastAsia" w:hAnsiTheme="minorHAnsi" w:cstheme="minorBidi"/>
          <w:sz w:val="22"/>
          <w:szCs w:val="22"/>
        </w:rPr>
        <w:t>target</w:t>
      </w:r>
      <w:r w:rsidR="5E2B149C" w:rsidRPr="052E1EF1">
        <w:rPr>
          <w:rFonts w:asciiTheme="minorHAnsi" w:eastAsiaTheme="minorEastAsia" w:hAnsiTheme="minorHAnsi" w:cstheme="minorBidi"/>
          <w:sz w:val="22"/>
          <w:szCs w:val="22"/>
        </w:rPr>
        <w:t xml:space="preserve"> </w:t>
      </w:r>
      <w:r w:rsidR="56DF8BE0" w:rsidRPr="052E1EF1">
        <w:rPr>
          <w:rFonts w:asciiTheme="minorHAnsi" w:eastAsiaTheme="minorEastAsia" w:hAnsiTheme="minorHAnsi" w:cstheme="minorBidi"/>
          <w:sz w:val="22"/>
          <w:szCs w:val="22"/>
        </w:rPr>
        <w:t xml:space="preserve">cohorts </w:t>
      </w:r>
      <w:r w:rsidR="4E992EE6" w:rsidRPr="052E1EF1">
        <w:rPr>
          <w:rFonts w:asciiTheme="minorHAnsi" w:eastAsiaTheme="minorEastAsia" w:hAnsiTheme="minorHAnsi" w:cstheme="minorBidi"/>
          <w:sz w:val="22"/>
          <w:szCs w:val="22"/>
        </w:rPr>
        <w:t>of patients</w:t>
      </w:r>
      <w:r w:rsidR="5E2B149C" w:rsidRPr="052E1EF1">
        <w:rPr>
          <w:rFonts w:asciiTheme="minorHAnsi" w:eastAsiaTheme="minorEastAsia" w:hAnsiTheme="minorHAnsi" w:cstheme="minorBidi"/>
          <w:sz w:val="22"/>
          <w:szCs w:val="22"/>
        </w:rPr>
        <w:t xml:space="preserve"> </w:t>
      </w:r>
      <w:r w:rsidR="56DF8BE0" w:rsidRPr="052E1EF1">
        <w:rPr>
          <w:rFonts w:asciiTheme="minorHAnsi" w:eastAsiaTheme="minorEastAsia" w:hAnsiTheme="minorHAnsi" w:cstheme="minorBidi"/>
          <w:sz w:val="22"/>
          <w:szCs w:val="22"/>
        </w:rPr>
        <w:t xml:space="preserve">already admitted to </w:t>
      </w:r>
      <w:r w:rsidR="5E2B149C" w:rsidRPr="052E1EF1">
        <w:rPr>
          <w:rFonts w:asciiTheme="minorHAnsi" w:eastAsiaTheme="minorEastAsia" w:hAnsiTheme="minorHAnsi" w:cstheme="minorBidi"/>
          <w:sz w:val="22"/>
          <w:szCs w:val="22"/>
        </w:rPr>
        <w:t>hospital</w:t>
      </w:r>
      <w:r w:rsidR="56DF8BE0" w:rsidRPr="052E1EF1">
        <w:rPr>
          <w:rFonts w:asciiTheme="minorHAnsi" w:eastAsiaTheme="minorEastAsia" w:hAnsiTheme="minorHAnsi" w:cstheme="minorBidi"/>
          <w:sz w:val="22"/>
          <w:szCs w:val="22"/>
        </w:rPr>
        <w:t>.</w:t>
      </w:r>
      <w:r w:rsidR="6223C26C" w:rsidRPr="052E1EF1">
        <w:rPr>
          <w:rFonts w:asciiTheme="minorHAnsi" w:eastAsiaTheme="minorEastAsia" w:hAnsiTheme="minorHAnsi" w:cstheme="minorBidi"/>
          <w:sz w:val="22"/>
          <w:szCs w:val="22"/>
        </w:rPr>
        <w:t xml:space="preserve"> Additionally, we </w:t>
      </w:r>
      <w:r w:rsidR="2AA11C93" w:rsidRPr="052E1EF1">
        <w:rPr>
          <w:rFonts w:asciiTheme="minorHAnsi" w:eastAsiaTheme="minorEastAsia" w:hAnsiTheme="minorHAnsi" w:cstheme="minorBidi"/>
          <w:sz w:val="22"/>
          <w:szCs w:val="22"/>
        </w:rPr>
        <w:t xml:space="preserve">reviewed </w:t>
      </w:r>
      <w:r w:rsidR="6223C26C" w:rsidRPr="052E1EF1">
        <w:rPr>
          <w:rFonts w:asciiTheme="minorHAnsi" w:eastAsiaTheme="minorEastAsia" w:hAnsiTheme="minorHAnsi" w:cstheme="minorBidi"/>
          <w:sz w:val="22"/>
          <w:szCs w:val="22"/>
        </w:rPr>
        <w:t xml:space="preserve">recent COVID-19 </w:t>
      </w:r>
      <w:r w:rsidR="661A37C7" w:rsidRPr="052E1EF1">
        <w:rPr>
          <w:rFonts w:asciiTheme="minorHAnsi" w:eastAsiaTheme="minorEastAsia" w:hAnsiTheme="minorHAnsi" w:cstheme="minorBidi"/>
          <w:sz w:val="22"/>
          <w:szCs w:val="22"/>
        </w:rPr>
        <w:t xml:space="preserve">studies </w:t>
      </w:r>
      <w:r w:rsidR="6223C26C" w:rsidRPr="052E1EF1">
        <w:rPr>
          <w:rFonts w:asciiTheme="minorHAnsi" w:eastAsiaTheme="minorEastAsia" w:hAnsiTheme="minorHAnsi" w:cstheme="minorBidi"/>
          <w:sz w:val="22"/>
          <w:szCs w:val="22"/>
        </w:rPr>
        <w:t>that considered prediction modelling</w:t>
      </w:r>
      <w:r w:rsidR="662732FF" w:rsidRPr="052E1EF1">
        <w:rPr>
          <w:rFonts w:asciiTheme="minorHAnsi" w:eastAsiaTheme="minorEastAsia" w:hAnsiTheme="minorHAnsi" w:cstheme="minorBidi"/>
          <w:sz w:val="22"/>
          <w:szCs w:val="22"/>
        </w:rPr>
        <w:t xml:space="preserve"> (</w:t>
      </w:r>
      <w:r w:rsidR="7E2A98DC" w:rsidRPr="052E1EF1">
        <w:rPr>
          <w:rFonts w:asciiTheme="minorHAnsi" w:eastAsiaTheme="minorEastAsia" w:hAnsiTheme="minorHAnsi" w:cstheme="minorBidi"/>
          <w:sz w:val="22"/>
          <w:szCs w:val="22"/>
        </w:rPr>
        <w:t>8</w:t>
      </w:r>
      <w:r w:rsidR="662732FF" w:rsidRPr="052E1EF1">
        <w:rPr>
          <w:rFonts w:asciiTheme="minorHAnsi" w:eastAsiaTheme="minorEastAsia" w:hAnsiTheme="minorHAnsi" w:cstheme="minorBidi"/>
          <w:sz w:val="22"/>
          <w:szCs w:val="22"/>
        </w:rPr>
        <w:t>)</w:t>
      </w:r>
      <w:r w:rsidR="446FE3B8" w:rsidRPr="052E1EF1">
        <w:rPr>
          <w:rFonts w:asciiTheme="minorHAnsi" w:eastAsiaTheme="minorEastAsia" w:hAnsiTheme="minorHAnsi" w:cstheme="minorBidi"/>
          <w:sz w:val="22"/>
          <w:szCs w:val="22"/>
        </w:rPr>
        <w:t>.</w:t>
      </w:r>
    </w:p>
    <w:p w14:paraId="1252299A" w14:textId="6CB0A0FE" w:rsidR="0F28F3DE" w:rsidRDefault="0F28F3DE" w:rsidP="0F28F3DE">
      <w:pPr>
        <w:rPr>
          <w:rFonts w:asciiTheme="minorHAnsi" w:eastAsiaTheme="minorEastAsia" w:hAnsiTheme="minorHAnsi" w:cstheme="minorBidi"/>
          <w:sz w:val="22"/>
          <w:szCs w:val="22"/>
        </w:rPr>
      </w:pPr>
    </w:p>
    <w:p w14:paraId="6347EB3B" w14:textId="20AE0B7D" w:rsidR="00D94ACA" w:rsidRPr="00D94ACA" w:rsidRDefault="3F84203F" w:rsidP="052E1EF1">
      <w:pPr>
        <w:rPr>
          <w:rFonts w:asciiTheme="minorHAnsi" w:eastAsiaTheme="minorEastAsia" w:hAnsiTheme="minorHAnsi" w:cstheme="minorBidi"/>
          <w:color w:val="000000" w:themeColor="text1"/>
          <w:sz w:val="22"/>
          <w:szCs w:val="22"/>
          <w:lang w:val="en-GB"/>
        </w:rPr>
      </w:pPr>
      <w:r w:rsidRPr="052E1EF1">
        <w:rPr>
          <w:rFonts w:asciiTheme="minorHAnsi" w:eastAsiaTheme="minorEastAsia" w:hAnsiTheme="minorHAnsi" w:cstheme="minorBidi"/>
          <w:sz w:val="22"/>
          <w:szCs w:val="22"/>
        </w:rPr>
        <w:t>We identified one study that is similar to our</w:t>
      </w:r>
      <w:r w:rsidR="6806CF2F" w:rsidRPr="052E1EF1">
        <w:rPr>
          <w:rFonts w:asciiTheme="minorHAnsi" w:eastAsiaTheme="minorEastAsia" w:hAnsiTheme="minorHAnsi" w:cstheme="minorBidi"/>
          <w:sz w:val="22"/>
          <w:szCs w:val="22"/>
        </w:rPr>
        <w:t xml:space="preserve"> first</w:t>
      </w:r>
      <w:r w:rsidRPr="052E1EF1">
        <w:rPr>
          <w:rFonts w:asciiTheme="minorHAnsi" w:eastAsiaTheme="minorEastAsia" w:hAnsiTheme="minorHAnsi" w:cstheme="minorBidi"/>
          <w:sz w:val="22"/>
          <w:szCs w:val="22"/>
        </w:rPr>
        <w:t xml:space="preserve"> prediction problem </w:t>
      </w:r>
      <w:r w:rsidR="72E0ABCF" w:rsidRPr="052E1EF1">
        <w:rPr>
          <w:sz w:val="22"/>
          <w:szCs w:val="22"/>
        </w:rPr>
        <w:t>(</w:t>
      </w:r>
      <w:r w:rsidR="08FEF6D2" w:rsidRPr="052E1EF1">
        <w:rPr>
          <w:sz w:val="22"/>
          <w:szCs w:val="22"/>
        </w:rPr>
        <w:t>9</w:t>
      </w:r>
      <w:r w:rsidR="72E0ABCF" w:rsidRPr="052E1EF1">
        <w:rPr>
          <w:sz w:val="22"/>
          <w:szCs w:val="22"/>
        </w:rPr>
        <w:t>).</w:t>
      </w:r>
      <w:r w:rsidR="72E0ABCF" w:rsidRPr="052E1EF1">
        <w:rPr>
          <w:rFonts w:asciiTheme="minorHAnsi" w:eastAsiaTheme="minorEastAsia" w:hAnsiTheme="minorHAnsi" w:cstheme="minorBidi"/>
          <w:sz w:val="22"/>
          <w:szCs w:val="22"/>
        </w:rPr>
        <w:t xml:space="preserve"> </w:t>
      </w:r>
      <w:r w:rsidR="08EEFFC4" w:rsidRPr="052E1EF1">
        <w:rPr>
          <w:rFonts w:asciiTheme="minorHAnsi" w:eastAsiaTheme="minorEastAsia" w:hAnsiTheme="minorHAnsi" w:cstheme="minorBidi"/>
          <w:sz w:val="22"/>
          <w:szCs w:val="22"/>
        </w:rPr>
        <w:t>To date</w:t>
      </w:r>
      <w:r w:rsidR="0EA98AAE" w:rsidRPr="052E1EF1">
        <w:rPr>
          <w:rFonts w:asciiTheme="minorHAnsi" w:eastAsiaTheme="minorEastAsia" w:hAnsiTheme="minorHAnsi" w:cstheme="minorBidi"/>
          <w:sz w:val="22"/>
          <w:szCs w:val="22"/>
        </w:rPr>
        <w:t>,</w:t>
      </w:r>
      <w:r w:rsidR="08EEFFC4" w:rsidRPr="052E1EF1">
        <w:rPr>
          <w:rFonts w:asciiTheme="minorHAnsi" w:eastAsiaTheme="minorEastAsia" w:hAnsiTheme="minorHAnsi" w:cstheme="minorBidi"/>
          <w:sz w:val="22"/>
          <w:szCs w:val="22"/>
        </w:rPr>
        <w:t xml:space="preserve"> </w:t>
      </w:r>
      <w:r w:rsidR="2D051102" w:rsidRPr="052E1EF1">
        <w:rPr>
          <w:rFonts w:asciiTheme="minorHAnsi" w:eastAsiaTheme="minorEastAsia" w:hAnsiTheme="minorHAnsi" w:cstheme="minorBidi"/>
          <w:sz w:val="22"/>
          <w:szCs w:val="22"/>
        </w:rPr>
        <w:t xml:space="preserve">this </w:t>
      </w:r>
      <w:r w:rsidR="08EEFFC4" w:rsidRPr="052E1EF1">
        <w:rPr>
          <w:rFonts w:asciiTheme="minorHAnsi" w:eastAsiaTheme="minorEastAsia" w:hAnsiTheme="minorHAnsi" w:cstheme="minorBidi"/>
          <w:sz w:val="22"/>
          <w:szCs w:val="22"/>
        </w:rPr>
        <w:t xml:space="preserve">seems </w:t>
      </w:r>
      <w:r w:rsidR="2D051102" w:rsidRPr="052E1EF1">
        <w:rPr>
          <w:rFonts w:asciiTheme="minorHAnsi" w:eastAsiaTheme="minorEastAsia" w:hAnsiTheme="minorHAnsi" w:cstheme="minorBidi"/>
          <w:sz w:val="22"/>
          <w:szCs w:val="22"/>
        </w:rPr>
        <w:t>to be the on</w:t>
      </w:r>
      <w:r w:rsidR="08EEFFC4" w:rsidRPr="052E1EF1">
        <w:rPr>
          <w:rFonts w:asciiTheme="minorHAnsi" w:eastAsiaTheme="minorEastAsia" w:hAnsiTheme="minorHAnsi" w:cstheme="minorBidi"/>
          <w:sz w:val="22"/>
          <w:szCs w:val="22"/>
        </w:rPr>
        <w:t>ly study w</w:t>
      </w:r>
      <w:r w:rsidR="085CE1BB" w:rsidRPr="052E1EF1">
        <w:rPr>
          <w:rFonts w:asciiTheme="minorHAnsi" w:eastAsiaTheme="minorEastAsia" w:hAnsiTheme="minorHAnsi" w:cstheme="minorBidi"/>
          <w:sz w:val="22"/>
          <w:szCs w:val="22"/>
        </w:rPr>
        <w:t>ith</w:t>
      </w:r>
      <w:r w:rsidR="08EEFFC4" w:rsidRPr="052E1EF1">
        <w:rPr>
          <w:rFonts w:asciiTheme="minorHAnsi" w:eastAsiaTheme="minorEastAsia" w:hAnsiTheme="minorHAnsi" w:cstheme="minorBidi"/>
          <w:sz w:val="22"/>
          <w:szCs w:val="22"/>
        </w:rPr>
        <w:t xml:space="preserve"> </w:t>
      </w:r>
      <w:r w:rsidR="5226EDE4" w:rsidRPr="052E1EF1">
        <w:rPr>
          <w:rFonts w:asciiTheme="minorHAnsi" w:eastAsiaTheme="minorEastAsia" w:hAnsiTheme="minorHAnsi" w:cstheme="minorBidi"/>
          <w:sz w:val="22"/>
          <w:szCs w:val="22"/>
        </w:rPr>
        <w:t>similar</w:t>
      </w:r>
      <w:r w:rsidR="08EEFFC4" w:rsidRPr="052E1EF1">
        <w:rPr>
          <w:rFonts w:asciiTheme="minorHAnsi" w:eastAsiaTheme="minorEastAsia" w:hAnsiTheme="minorHAnsi" w:cstheme="minorBidi"/>
          <w:sz w:val="22"/>
          <w:szCs w:val="22"/>
        </w:rPr>
        <w:t xml:space="preserve"> inclusion criteria of flu or flu-like symptoms </w:t>
      </w:r>
      <w:r w:rsidR="30C0252A" w:rsidRPr="052E1EF1">
        <w:rPr>
          <w:rFonts w:asciiTheme="minorHAnsi" w:eastAsiaTheme="minorEastAsia" w:hAnsiTheme="minorHAnsi" w:cstheme="minorBidi"/>
          <w:sz w:val="22"/>
          <w:szCs w:val="22"/>
        </w:rPr>
        <w:t xml:space="preserve">in adults </w:t>
      </w:r>
      <w:r w:rsidR="08EEFFC4" w:rsidRPr="052E1EF1">
        <w:rPr>
          <w:rFonts w:asciiTheme="minorHAnsi" w:eastAsiaTheme="minorEastAsia" w:hAnsiTheme="minorHAnsi" w:cstheme="minorBidi"/>
          <w:sz w:val="22"/>
          <w:szCs w:val="22"/>
        </w:rPr>
        <w:t xml:space="preserve">without a diagnosis of pneumonia or </w:t>
      </w:r>
      <w:r w:rsidR="72CB5CC3" w:rsidRPr="052E1EF1">
        <w:rPr>
          <w:rFonts w:asciiTheme="minorHAnsi" w:eastAsiaTheme="minorEastAsia" w:hAnsiTheme="minorHAnsi" w:cstheme="minorBidi"/>
          <w:sz w:val="22"/>
          <w:szCs w:val="22"/>
        </w:rPr>
        <w:t>hospitalization</w:t>
      </w:r>
      <w:r w:rsidR="08EEFFC4" w:rsidRPr="052E1EF1">
        <w:rPr>
          <w:rFonts w:asciiTheme="minorHAnsi" w:eastAsiaTheme="minorEastAsia" w:hAnsiTheme="minorHAnsi" w:cstheme="minorBidi"/>
          <w:sz w:val="22"/>
          <w:szCs w:val="22"/>
        </w:rPr>
        <w:t xml:space="preserve"> in the target cohort definition. </w:t>
      </w:r>
      <w:r w:rsidR="381ABA44" w:rsidRPr="052E1EF1">
        <w:rPr>
          <w:rFonts w:asciiTheme="minorHAnsi" w:eastAsiaTheme="minorEastAsia" w:hAnsiTheme="minorHAnsi" w:cstheme="minorBidi"/>
          <w:sz w:val="22"/>
          <w:szCs w:val="22"/>
        </w:rPr>
        <w:t>Moreover, t</w:t>
      </w:r>
      <w:r w:rsidR="08EEFFC4" w:rsidRPr="052E1EF1">
        <w:rPr>
          <w:rFonts w:asciiTheme="minorHAnsi" w:eastAsiaTheme="minorEastAsia" w:hAnsiTheme="minorHAnsi" w:cstheme="minorBidi"/>
          <w:sz w:val="22"/>
          <w:szCs w:val="22"/>
        </w:rPr>
        <w:t xml:space="preserve">he outcome cohort </w:t>
      </w:r>
      <w:r w:rsidR="0FB21C61" w:rsidRPr="052E1EF1">
        <w:rPr>
          <w:rFonts w:asciiTheme="minorHAnsi" w:eastAsiaTheme="minorEastAsia" w:hAnsiTheme="minorHAnsi" w:cstheme="minorBidi"/>
          <w:sz w:val="22"/>
          <w:szCs w:val="22"/>
        </w:rPr>
        <w:t xml:space="preserve">of </w:t>
      </w:r>
      <w:r w:rsidR="08EEFFC4" w:rsidRPr="052E1EF1">
        <w:rPr>
          <w:rFonts w:asciiTheme="minorHAnsi" w:eastAsiaTheme="minorEastAsia" w:hAnsiTheme="minorHAnsi" w:cstheme="minorBidi"/>
          <w:sz w:val="22"/>
          <w:szCs w:val="22"/>
        </w:rPr>
        <w:t xml:space="preserve">this study </w:t>
      </w:r>
      <w:r w:rsidR="403649FF" w:rsidRPr="052E1EF1">
        <w:rPr>
          <w:rFonts w:asciiTheme="minorHAnsi" w:eastAsiaTheme="minorEastAsia" w:hAnsiTheme="minorHAnsi" w:cstheme="minorBidi"/>
          <w:sz w:val="22"/>
          <w:szCs w:val="22"/>
        </w:rPr>
        <w:t>is</w:t>
      </w:r>
      <w:r w:rsidR="6AEF24FF" w:rsidRPr="052E1EF1">
        <w:rPr>
          <w:rFonts w:asciiTheme="minorHAnsi" w:eastAsiaTheme="minorEastAsia" w:hAnsiTheme="minorHAnsi" w:cstheme="minorBidi"/>
          <w:sz w:val="22"/>
          <w:szCs w:val="22"/>
        </w:rPr>
        <w:t xml:space="preserve"> also similarly</w:t>
      </w:r>
      <w:r w:rsidR="08EEFFC4" w:rsidRPr="052E1EF1">
        <w:rPr>
          <w:rFonts w:asciiTheme="minorHAnsi" w:eastAsiaTheme="minorEastAsia" w:hAnsiTheme="minorHAnsi" w:cstheme="minorBidi"/>
          <w:sz w:val="22"/>
          <w:szCs w:val="22"/>
        </w:rPr>
        <w:t xml:space="preserve"> </w:t>
      </w:r>
      <w:r w:rsidR="403649FF" w:rsidRPr="052E1EF1">
        <w:rPr>
          <w:rFonts w:asciiTheme="minorHAnsi" w:eastAsiaTheme="minorEastAsia" w:hAnsiTheme="minorHAnsi" w:cstheme="minorBidi"/>
          <w:sz w:val="22"/>
          <w:szCs w:val="22"/>
        </w:rPr>
        <w:t>defined as</w:t>
      </w:r>
      <w:r w:rsidR="08EEFFC4" w:rsidRPr="052E1EF1">
        <w:rPr>
          <w:rFonts w:asciiTheme="minorHAnsi" w:eastAsiaTheme="minorEastAsia" w:hAnsiTheme="minorHAnsi" w:cstheme="minorBidi"/>
          <w:sz w:val="22"/>
          <w:szCs w:val="22"/>
        </w:rPr>
        <w:t xml:space="preserve"> hospital admission or readmission without a focus on mortality or ICU admission. There are some differences in the study design as the prediction is made in a target cohort of severe influenza patients presenting at the hospital emergency department, predicting inclusion in the outcome cohort of hospital admission/readmission. The AU</w:t>
      </w:r>
      <w:r w:rsidR="7BAD5991" w:rsidRPr="052E1EF1">
        <w:rPr>
          <w:rFonts w:asciiTheme="minorHAnsi" w:eastAsiaTheme="minorEastAsia" w:hAnsiTheme="minorHAnsi" w:cstheme="minorBidi"/>
          <w:sz w:val="22"/>
          <w:szCs w:val="22"/>
        </w:rPr>
        <w:t>RO</w:t>
      </w:r>
      <w:r w:rsidR="08EEFFC4" w:rsidRPr="052E1EF1">
        <w:rPr>
          <w:rFonts w:asciiTheme="minorHAnsi" w:eastAsiaTheme="minorEastAsia" w:hAnsiTheme="minorHAnsi" w:cstheme="minorBidi"/>
          <w:sz w:val="22"/>
          <w:szCs w:val="22"/>
        </w:rPr>
        <w:t>C was 0.84 and the key discriminators</w:t>
      </w:r>
      <w:r w:rsidRPr="052E1EF1">
        <w:rPr>
          <w:rFonts w:asciiTheme="minorHAnsi" w:eastAsiaTheme="minorEastAsia" w:hAnsiTheme="minorHAnsi" w:cstheme="minorBidi"/>
          <w:sz w:val="22"/>
          <w:szCs w:val="22"/>
        </w:rPr>
        <w:t xml:space="preserve"> </w:t>
      </w:r>
      <w:r w:rsidR="08EEFFC4" w:rsidRPr="052E1EF1">
        <w:rPr>
          <w:rFonts w:asciiTheme="minorHAnsi" w:eastAsiaTheme="minorEastAsia" w:hAnsiTheme="minorHAnsi" w:cstheme="minorBidi"/>
          <w:sz w:val="22"/>
          <w:szCs w:val="22"/>
        </w:rPr>
        <w:t>identified by decision tree classification</w:t>
      </w:r>
      <w:r w:rsidR="2185CD1A" w:rsidRPr="052E1EF1">
        <w:rPr>
          <w:rFonts w:asciiTheme="minorHAnsi" w:eastAsiaTheme="minorEastAsia" w:hAnsiTheme="minorHAnsi" w:cstheme="minorBidi"/>
          <w:sz w:val="22"/>
          <w:szCs w:val="22"/>
        </w:rPr>
        <w:t xml:space="preserve"> were</w:t>
      </w:r>
      <w:r w:rsidR="08EEFFC4" w:rsidRPr="052E1EF1">
        <w:rPr>
          <w:rFonts w:asciiTheme="minorHAnsi" w:eastAsiaTheme="minorEastAsia" w:hAnsiTheme="minorHAnsi" w:cstheme="minorBidi"/>
          <w:sz w:val="22"/>
          <w:szCs w:val="22"/>
        </w:rPr>
        <w:t xml:space="preserve"> underlying illness, age, vaccination history, and influenza viral load. The study was run from </w:t>
      </w:r>
      <w:r w:rsidR="431ECE0C" w:rsidRPr="052E1EF1">
        <w:rPr>
          <w:rFonts w:asciiTheme="minorHAnsi" w:eastAsiaTheme="minorEastAsia" w:hAnsiTheme="minorHAnsi" w:cstheme="minorBidi"/>
          <w:sz w:val="22"/>
          <w:szCs w:val="22"/>
        </w:rPr>
        <w:t>EHR</w:t>
      </w:r>
      <w:r w:rsidR="08EEFFC4" w:rsidRPr="052E1EF1">
        <w:rPr>
          <w:rFonts w:asciiTheme="minorHAnsi" w:eastAsiaTheme="minorEastAsia" w:hAnsiTheme="minorHAnsi" w:cstheme="minorBidi"/>
          <w:sz w:val="22"/>
          <w:szCs w:val="22"/>
        </w:rPr>
        <w:t xml:space="preserve"> data in a small cohort of 184 patients. </w:t>
      </w:r>
      <w:r w:rsidR="70CECE2A" w:rsidRPr="052E1EF1">
        <w:rPr>
          <w:rFonts w:asciiTheme="minorHAnsi" w:eastAsiaTheme="minorEastAsia" w:hAnsiTheme="minorHAnsi" w:cstheme="minorBidi"/>
          <w:sz w:val="22"/>
          <w:szCs w:val="22"/>
        </w:rPr>
        <w:t xml:space="preserve">The authors </w:t>
      </w:r>
      <w:r w:rsidR="70CECE2A" w:rsidRPr="052E1EF1">
        <w:rPr>
          <w:rFonts w:asciiTheme="minorHAnsi" w:eastAsiaTheme="minorEastAsia" w:hAnsiTheme="minorHAnsi" w:cstheme="minorBidi"/>
          <w:color w:val="000000" w:themeColor="text1"/>
          <w:sz w:val="22"/>
          <w:szCs w:val="22"/>
          <w:lang w:val="nl"/>
        </w:rPr>
        <w:t>suggest the model can be used for</w:t>
      </w:r>
      <w:r w:rsidR="70CECE2A" w:rsidRPr="052E1EF1">
        <w:rPr>
          <w:rFonts w:asciiTheme="minorHAnsi" w:eastAsiaTheme="minorEastAsia" w:hAnsiTheme="minorHAnsi" w:cstheme="minorBidi"/>
          <w:color w:val="000000" w:themeColor="text1"/>
          <w:sz w:val="22"/>
          <w:szCs w:val="22"/>
          <w:lang w:val="en-GB"/>
        </w:rPr>
        <w:t xml:space="preserve"> further investigation of possible hospitalization of patients with confirmed influenza in the </w:t>
      </w:r>
      <w:r w:rsidR="39FDD2C6" w:rsidRPr="052E1EF1">
        <w:rPr>
          <w:rFonts w:asciiTheme="minorHAnsi" w:eastAsiaTheme="minorEastAsia" w:hAnsiTheme="minorHAnsi" w:cstheme="minorBidi"/>
          <w:color w:val="000000" w:themeColor="text1"/>
          <w:sz w:val="22"/>
          <w:szCs w:val="22"/>
          <w:lang w:val="en-GB"/>
        </w:rPr>
        <w:t>E</w:t>
      </w:r>
      <w:r w:rsidR="75241BA2" w:rsidRPr="052E1EF1">
        <w:rPr>
          <w:rFonts w:asciiTheme="minorHAnsi" w:eastAsiaTheme="minorEastAsia" w:hAnsiTheme="minorHAnsi" w:cstheme="minorBidi"/>
          <w:color w:val="000000" w:themeColor="text1"/>
          <w:sz w:val="22"/>
          <w:szCs w:val="22"/>
          <w:lang w:val="en-GB"/>
        </w:rPr>
        <w:t>R</w:t>
      </w:r>
      <w:r w:rsidR="70CECE2A" w:rsidRPr="052E1EF1">
        <w:rPr>
          <w:rFonts w:asciiTheme="minorHAnsi" w:eastAsiaTheme="minorEastAsia" w:hAnsiTheme="minorHAnsi" w:cstheme="minorBidi"/>
          <w:color w:val="000000" w:themeColor="text1"/>
          <w:sz w:val="22"/>
          <w:szCs w:val="22"/>
          <w:lang w:val="en-GB"/>
        </w:rPr>
        <w:t>.</w:t>
      </w:r>
      <w:r w:rsidR="15ADDC4D" w:rsidRPr="052E1EF1">
        <w:rPr>
          <w:rFonts w:asciiTheme="minorHAnsi" w:eastAsiaTheme="minorEastAsia" w:hAnsiTheme="minorHAnsi" w:cstheme="minorBidi"/>
          <w:color w:val="000000" w:themeColor="text1"/>
          <w:sz w:val="22"/>
          <w:szCs w:val="22"/>
          <w:lang w:val="en-GB"/>
        </w:rPr>
        <w:t xml:space="preserve"> </w:t>
      </w:r>
      <w:r w:rsidR="6E93691B" w:rsidRPr="052E1EF1">
        <w:rPr>
          <w:rFonts w:asciiTheme="minorHAnsi" w:eastAsiaTheme="minorEastAsia" w:hAnsiTheme="minorHAnsi" w:cstheme="minorBidi"/>
          <w:color w:val="000000" w:themeColor="text1"/>
          <w:sz w:val="22"/>
          <w:szCs w:val="22"/>
          <w:lang w:val="en-GB"/>
        </w:rPr>
        <w:t>We did not find any study focussing on predicting hospitalizati</w:t>
      </w:r>
      <w:r w:rsidR="136ED6C7" w:rsidRPr="052E1EF1">
        <w:rPr>
          <w:rFonts w:asciiTheme="minorHAnsi" w:eastAsiaTheme="minorEastAsia" w:hAnsiTheme="minorHAnsi" w:cstheme="minorBidi"/>
          <w:color w:val="000000" w:themeColor="text1"/>
          <w:sz w:val="22"/>
          <w:szCs w:val="22"/>
          <w:lang w:val="en-GB"/>
        </w:rPr>
        <w:t>o</w:t>
      </w:r>
      <w:r w:rsidR="6E93691B" w:rsidRPr="052E1EF1">
        <w:rPr>
          <w:rFonts w:asciiTheme="minorHAnsi" w:eastAsiaTheme="minorEastAsia" w:hAnsiTheme="minorHAnsi" w:cstheme="minorBidi"/>
          <w:color w:val="000000" w:themeColor="text1"/>
          <w:sz w:val="22"/>
          <w:szCs w:val="22"/>
          <w:lang w:val="en-GB"/>
        </w:rPr>
        <w:t xml:space="preserve">n after being sent home, as </w:t>
      </w:r>
      <w:r w:rsidR="6178F761" w:rsidRPr="052E1EF1">
        <w:rPr>
          <w:rFonts w:asciiTheme="minorHAnsi" w:eastAsiaTheme="minorEastAsia" w:hAnsiTheme="minorHAnsi" w:cstheme="minorBidi"/>
          <w:color w:val="000000" w:themeColor="text1"/>
          <w:sz w:val="22"/>
          <w:szCs w:val="22"/>
          <w:lang w:val="en-GB"/>
        </w:rPr>
        <w:t xml:space="preserve">we do in </w:t>
      </w:r>
      <w:r w:rsidR="15ADDC4D" w:rsidRPr="052E1EF1">
        <w:rPr>
          <w:rFonts w:asciiTheme="minorHAnsi" w:eastAsiaTheme="minorEastAsia" w:hAnsiTheme="minorHAnsi" w:cstheme="minorBidi"/>
          <w:color w:val="000000" w:themeColor="text1"/>
          <w:sz w:val="22"/>
          <w:szCs w:val="22"/>
          <w:lang w:val="en-GB"/>
        </w:rPr>
        <w:t>our second prediction problem</w:t>
      </w:r>
      <w:r w:rsidR="5F16B95B" w:rsidRPr="052E1EF1">
        <w:rPr>
          <w:rFonts w:asciiTheme="minorHAnsi" w:eastAsiaTheme="minorEastAsia" w:hAnsiTheme="minorHAnsi" w:cstheme="minorBidi"/>
          <w:color w:val="000000" w:themeColor="text1"/>
          <w:sz w:val="22"/>
          <w:szCs w:val="22"/>
          <w:lang w:val="en-GB"/>
        </w:rPr>
        <w:t>.</w:t>
      </w:r>
      <w:r w:rsidR="6E93691B" w:rsidRPr="052E1EF1">
        <w:rPr>
          <w:rFonts w:asciiTheme="minorHAnsi" w:eastAsiaTheme="minorEastAsia" w:hAnsiTheme="minorHAnsi" w:cstheme="minorBidi"/>
          <w:color w:val="000000" w:themeColor="text1"/>
          <w:sz w:val="22"/>
          <w:szCs w:val="22"/>
          <w:lang w:val="en-GB"/>
        </w:rPr>
        <w:t xml:space="preserve"> </w:t>
      </w:r>
    </w:p>
    <w:p w14:paraId="0A883D5F" w14:textId="1AE6774A" w:rsidR="713E128F" w:rsidRDefault="713E128F" w:rsidP="713E128F">
      <w:pPr>
        <w:rPr>
          <w:rFonts w:asciiTheme="minorHAnsi" w:eastAsiaTheme="minorEastAsia" w:hAnsiTheme="minorHAnsi" w:cstheme="minorBidi"/>
          <w:color w:val="000000" w:themeColor="text1"/>
          <w:sz w:val="22"/>
          <w:szCs w:val="22"/>
          <w:lang w:val="en-GB"/>
        </w:rPr>
      </w:pPr>
    </w:p>
    <w:p w14:paraId="4B1129CA" w14:textId="4223CACC" w:rsidR="00535758" w:rsidRPr="00535758" w:rsidRDefault="1B28A843" w:rsidP="00535758">
      <w:pPr>
        <w:rPr>
          <w:sz w:val="22"/>
          <w:szCs w:val="22"/>
        </w:rPr>
      </w:pPr>
      <w:r w:rsidRPr="052E1EF1">
        <w:rPr>
          <w:sz w:val="22"/>
          <w:szCs w:val="22"/>
        </w:rPr>
        <w:t xml:space="preserve">There does not seem to be an available model to predict risk of </w:t>
      </w:r>
      <w:r w:rsidR="51FF1536" w:rsidRPr="052E1EF1">
        <w:rPr>
          <w:sz w:val="22"/>
          <w:szCs w:val="22"/>
        </w:rPr>
        <w:t>hospitalization</w:t>
      </w:r>
      <w:r w:rsidR="241C3B9D" w:rsidRPr="052E1EF1">
        <w:rPr>
          <w:sz w:val="22"/>
          <w:szCs w:val="22"/>
        </w:rPr>
        <w:t xml:space="preserve"> </w:t>
      </w:r>
      <w:r w:rsidR="5977725C" w:rsidRPr="052E1EF1">
        <w:rPr>
          <w:sz w:val="22"/>
          <w:szCs w:val="22"/>
        </w:rPr>
        <w:t xml:space="preserve">due to secondary infections </w:t>
      </w:r>
      <w:r w:rsidRPr="052E1EF1">
        <w:rPr>
          <w:sz w:val="22"/>
          <w:szCs w:val="22"/>
        </w:rPr>
        <w:t>for COVID-19 patients. The closest such model is the COV</w:t>
      </w:r>
      <w:r w:rsidR="0FC0B424" w:rsidRPr="052E1EF1">
        <w:rPr>
          <w:sz w:val="22"/>
          <w:szCs w:val="22"/>
        </w:rPr>
        <w:t>ID</w:t>
      </w:r>
      <w:r w:rsidRPr="052E1EF1">
        <w:rPr>
          <w:sz w:val="22"/>
          <w:szCs w:val="22"/>
        </w:rPr>
        <w:t>-19 Vulnerability Index (</w:t>
      </w:r>
      <w:r w:rsidR="120EC79B" w:rsidRPr="052E1EF1">
        <w:rPr>
          <w:sz w:val="22"/>
          <w:szCs w:val="22"/>
        </w:rPr>
        <w:t>10</w:t>
      </w:r>
      <w:r w:rsidRPr="052E1EF1">
        <w:rPr>
          <w:sz w:val="22"/>
          <w:szCs w:val="22"/>
        </w:rPr>
        <w:t xml:space="preserve">) built from </w:t>
      </w:r>
      <w:r w:rsidR="3C5342BA" w:rsidRPr="052E1EF1">
        <w:rPr>
          <w:sz w:val="22"/>
          <w:szCs w:val="22"/>
        </w:rPr>
        <w:t xml:space="preserve">a 5% sample of </w:t>
      </w:r>
      <w:r w:rsidRPr="052E1EF1">
        <w:rPr>
          <w:sz w:val="22"/>
          <w:szCs w:val="22"/>
        </w:rPr>
        <w:t xml:space="preserve">Medicare </w:t>
      </w:r>
      <w:r w:rsidR="3C5342BA" w:rsidRPr="052E1EF1">
        <w:rPr>
          <w:sz w:val="22"/>
          <w:szCs w:val="22"/>
        </w:rPr>
        <w:t>c</w:t>
      </w:r>
      <w:r w:rsidRPr="052E1EF1">
        <w:rPr>
          <w:sz w:val="22"/>
          <w:szCs w:val="22"/>
        </w:rPr>
        <w:t>laims data</w:t>
      </w:r>
      <w:r w:rsidR="5AAF42FA" w:rsidRPr="052E1EF1">
        <w:rPr>
          <w:sz w:val="22"/>
          <w:szCs w:val="22"/>
        </w:rPr>
        <w:t xml:space="preserve"> from 2015-2016</w:t>
      </w:r>
      <w:r w:rsidR="3C5342BA" w:rsidRPr="052E1EF1">
        <w:rPr>
          <w:sz w:val="22"/>
          <w:szCs w:val="22"/>
        </w:rPr>
        <w:t xml:space="preserve"> (1.85M people)</w:t>
      </w:r>
      <w:r w:rsidR="6014C80C" w:rsidRPr="052E1EF1">
        <w:rPr>
          <w:sz w:val="22"/>
          <w:szCs w:val="22"/>
        </w:rPr>
        <w:t xml:space="preserve">, </w:t>
      </w:r>
      <w:r w:rsidR="7D683BEE" w:rsidRPr="052E1EF1">
        <w:rPr>
          <w:sz w:val="22"/>
          <w:szCs w:val="22"/>
        </w:rPr>
        <w:t xml:space="preserve">using </w:t>
      </w:r>
      <w:r w:rsidR="6944946C" w:rsidRPr="052E1EF1">
        <w:rPr>
          <w:sz w:val="22"/>
          <w:szCs w:val="22"/>
        </w:rPr>
        <w:t>a</w:t>
      </w:r>
      <w:r w:rsidR="01C7735D" w:rsidRPr="052E1EF1">
        <w:rPr>
          <w:sz w:val="22"/>
          <w:szCs w:val="22"/>
        </w:rPr>
        <w:t xml:space="preserve"> </w:t>
      </w:r>
      <w:r w:rsidRPr="052E1EF1">
        <w:rPr>
          <w:sz w:val="22"/>
          <w:szCs w:val="22"/>
        </w:rPr>
        <w:t>prox</w:t>
      </w:r>
      <w:r w:rsidR="6944946C" w:rsidRPr="052E1EF1">
        <w:rPr>
          <w:sz w:val="22"/>
          <w:szCs w:val="22"/>
        </w:rPr>
        <w:t>y</w:t>
      </w:r>
      <w:r w:rsidR="2E12EE58" w:rsidRPr="052E1EF1">
        <w:rPr>
          <w:sz w:val="22"/>
          <w:szCs w:val="22"/>
        </w:rPr>
        <w:t xml:space="preserve"> for COVID-19</w:t>
      </w:r>
      <w:r w:rsidR="63E66A39" w:rsidRPr="052E1EF1">
        <w:rPr>
          <w:sz w:val="22"/>
          <w:szCs w:val="22"/>
        </w:rPr>
        <w:t>:</w:t>
      </w:r>
      <w:r w:rsidR="6F982463" w:rsidRPr="052E1EF1">
        <w:rPr>
          <w:sz w:val="22"/>
          <w:szCs w:val="22"/>
        </w:rPr>
        <w:t xml:space="preserve"> </w:t>
      </w:r>
      <w:r w:rsidR="49C736D5" w:rsidRPr="052E1EF1">
        <w:rPr>
          <w:sz w:val="22"/>
          <w:szCs w:val="22"/>
        </w:rPr>
        <w:t>hospitalization</w:t>
      </w:r>
      <w:r w:rsidR="6F982463" w:rsidRPr="052E1EF1">
        <w:rPr>
          <w:sz w:val="22"/>
          <w:szCs w:val="22"/>
        </w:rPr>
        <w:t xml:space="preserve"> in patients </w:t>
      </w:r>
      <w:r w:rsidR="6F982463" w:rsidRPr="052E1EF1">
        <w:rPr>
          <w:rFonts w:asciiTheme="minorHAnsi" w:eastAsiaTheme="minorEastAsia" w:hAnsiTheme="minorHAnsi" w:cstheme="minorBidi"/>
          <w:sz w:val="22"/>
          <w:szCs w:val="22"/>
        </w:rPr>
        <w:t xml:space="preserve">diagnosed with pneumonia (except </w:t>
      </w:r>
      <w:r w:rsidR="285EACD6" w:rsidRPr="052E1EF1">
        <w:rPr>
          <w:rFonts w:asciiTheme="minorHAnsi" w:eastAsiaTheme="minorEastAsia" w:hAnsiTheme="minorHAnsi" w:cstheme="minorBidi"/>
          <w:sz w:val="22"/>
          <w:szCs w:val="22"/>
        </w:rPr>
        <w:t>when</w:t>
      </w:r>
      <w:r w:rsidR="6F982463" w:rsidRPr="052E1EF1">
        <w:rPr>
          <w:rFonts w:asciiTheme="minorHAnsi" w:eastAsiaTheme="minorEastAsia" w:hAnsiTheme="minorHAnsi" w:cstheme="minorBidi"/>
          <w:sz w:val="22"/>
          <w:szCs w:val="22"/>
        </w:rPr>
        <w:t xml:space="preserve"> caused by tuberculosis), influenza, acute bronchitis</w:t>
      </w:r>
      <w:r w:rsidR="64786827" w:rsidRPr="052E1EF1">
        <w:rPr>
          <w:rFonts w:asciiTheme="minorHAnsi" w:eastAsiaTheme="minorEastAsia" w:hAnsiTheme="minorHAnsi" w:cstheme="minorBidi"/>
          <w:sz w:val="22"/>
          <w:szCs w:val="22"/>
        </w:rPr>
        <w:t>, or</w:t>
      </w:r>
      <w:r w:rsidR="6F982463" w:rsidRPr="052E1EF1">
        <w:rPr>
          <w:rFonts w:asciiTheme="minorHAnsi" w:eastAsiaTheme="minorEastAsia" w:hAnsiTheme="minorHAnsi" w:cstheme="minorBidi"/>
          <w:sz w:val="22"/>
          <w:szCs w:val="22"/>
        </w:rPr>
        <w:t xml:space="preserve"> other specified upper respiratory infections</w:t>
      </w:r>
      <w:r w:rsidR="6A502F08" w:rsidRPr="052E1EF1">
        <w:rPr>
          <w:rFonts w:asciiTheme="minorHAnsi" w:eastAsiaTheme="minorEastAsia" w:hAnsiTheme="minorHAnsi" w:cstheme="minorBidi"/>
          <w:sz w:val="22"/>
          <w:szCs w:val="22"/>
        </w:rPr>
        <w:t>. T</w:t>
      </w:r>
      <w:r w:rsidRPr="052E1EF1">
        <w:rPr>
          <w:sz w:val="22"/>
          <w:szCs w:val="22"/>
        </w:rPr>
        <w:t>he</w:t>
      </w:r>
      <w:r w:rsidR="463A5303" w:rsidRPr="052E1EF1">
        <w:rPr>
          <w:sz w:val="22"/>
          <w:szCs w:val="22"/>
        </w:rPr>
        <w:t xml:space="preserve"> model performs with an AU</w:t>
      </w:r>
      <w:r w:rsidR="0AD54F04" w:rsidRPr="052E1EF1">
        <w:rPr>
          <w:sz w:val="22"/>
          <w:szCs w:val="22"/>
        </w:rPr>
        <w:t>RO</w:t>
      </w:r>
      <w:r w:rsidR="463A5303" w:rsidRPr="052E1EF1">
        <w:rPr>
          <w:sz w:val="22"/>
          <w:szCs w:val="22"/>
        </w:rPr>
        <w:t xml:space="preserve">C of 0.731 and has not been validated externally either against a COVID-19 cohort nor against data with an available </w:t>
      </w:r>
      <w:r w:rsidR="77000992" w:rsidRPr="052E1EF1">
        <w:rPr>
          <w:sz w:val="22"/>
          <w:szCs w:val="22"/>
        </w:rPr>
        <w:t>hospitalization</w:t>
      </w:r>
      <w:r w:rsidR="463A5303" w:rsidRPr="052E1EF1">
        <w:rPr>
          <w:sz w:val="22"/>
          <w:szCs w:val="22"/>
        </w:rPr>
        <w:t xml:space="preserve"> outcome.</w:t>
      </w:r>
    </w:p>
    <w:p w14:paraId="5EAFCF90" w14:textId="0FF7C12C" w:rsidR="3DF26E48" w:rsidRDefault="3DF26E48" w:rsidP="3DF26E48">
      <w:pPr>
        <w:rPr>
          <w:rFonts w:asciiTheme="minorHAnsi" w:eastAsiaTheme="minorEastAsia" w:hAnsiTheme="minorHAnsi" w:cstheme="minorBidi"/>
        </w:rPr>
      </w:pPr>
    </w:p>
    <w:p w14:paraId="32254F5E" w14:textId="531BCCB4" w:rsidR="786FD2D3" w:rsidRDefault="2B5FF60B" w:rsidP="3DF26E48">
      <w:pPr>
        <w:spacing w:after="200" w:line="276" w:lineRule="auto"/>
        <w:rPr>
          <w:rFonts w:asciiTheme="minorHAnsi" w:eastAsiaTheme="minorEastAsia" w:hAnsiTheme="minorHAnsi" w:cstheme="minorBidi"/>
          <w:b/>
          <w:bCs/>
          <w:color w:val="000000" w:themeColor="text1"/>
          <w:sz w:val="22"/>
          <w:szCs w:val="22"/>
        </w:rPr>
      </w:pPr>
      <w:r w:rsidRPr="0A213189">
        <w:rPr>
          <w:rFonts w:asciiTheme="minorHAnsi" w:eastAsiaTheme="minorEastAsia" w:hAnsiTheme="minorHAnsi" w:cstheme="minorBidi"/>
          <w:b/>
          <w:bCs/>
          <w:color w:val="000000" w:themeColor="text1"/>
          <w:sz w:val="22"/>
          <w:szCs w:val="22"/>
        </w:rPr>
        <w:t xml:space="preserve">How </w:t>
      </w:r>
      <w:r w:rsidR="00CC2ADF" w:rsidRPr="0A213189">
        <w:rPr>
          <w:rFonts w:asciiTheme="minorHAnsi" w:eastAsiaTheme="minorEastAsia" w:hAnsiTheme="minorHAnsi" w:cstheme="minorBidi"/>
          <w:b/>
          <w:bCs/>
          <w:color w:val="000000" w:themeColor="text1"/>
          <w:sz w:val="22"/>
          <w:szCs w:val="22"/>
        </w:rPr>
        <w:t xml:space="preserve">the </w:t>
      </w:r>
      <w:r w:rsidRPr="0A213189">
        <w:rPr>
          <w:rFonts w:asciiTheme="minorHAnsi" w:eastAsiaTheme="minorEastAsia" w:hAnsiTheme="minorHAnsi" w:cstheme="minorBidi"/>
          <w:b/>
          <w:bCs/>
          <w:color w:val="000000" w:themeColor="text1"/>
          <w:sz w:val="22"/>
          <w:szCs w:val="22"/>
        </w:rPr>
        <w:t>study is performed</w:t>
      </w:r>
    </w:p>
    <w:p w14:paraId="2B367E77" w14:textId="14C86278" w:rsidR="7F913EEC" w:rsidRDefault="58A0E0C5" w:rsidP="4C571C93">
      <w:pPr>
        <w:rPr>
          <w:sz w:val="20"/>
          <w:szCs w:val="20"/>
        </w:rPr>
      </w:pPr>
      <w:r w:rsidRPr="15FBA471">
        <w:rPr>
          <w:rFonts w:asciiTheme="minorHAnsi" w:eastAsiaTheme="minorEastAsia" w:hAnsiTheme="minorHAnsi" w:cstheme="minorBidi"/>
          <w:sz w:val="22"/>
          <w:szCs w:val="22"/>
        </w:rPr>
        <w:t xml:space="preserve">In this study we aim </w:t>
      </w:r>
      <w:r w:rsidR="22400207" w:rsidRPr="15FBA471">
        <w:rPr>
          <w:rFonts w:asciiTheme="minorHAnsi" w:eastAsiaTheme="minorEastAsia" w:hAnsiTheme="minorHAnsi" w:cstheme="minorBidi"/>
          <w:sz w:val="22"/>
          <w:szCs w:val="22"/>
        </w:rPr>
        <w:t>to identify, based on the medical history prior to the first encounter</w:t>
      </w:r>
      <w:r w:rsidR="0F0B584C" w:rsidRPr="15FBA471">
        <w:rPr>
          <w:rFonts w:asciiTheme="minorHAnsi" w:eastAsiaTheme="minorEastAsia" w:hAnsiTheme="minorHAnsi" w:cstheme="minorBidi"/>
          <w:sz w:val="22"/>
          <w:szCs w:val="22"/>
        </w:rPr>
        <w:t xml:space="preserve"> (GP/OP or ER visit)</w:t>
      </w:r>
      <w:r w:rsidR="22400207" w:rsidRPr="15FBA471">
        <w:rPr>
          <w:rFonts w:asciiTheme="minorHAnsi" w:eastAsiaTheme="minorEastAsia" w:hAnsiTheme="minorHAnsi" w:cstheme="minorBidi"/>
          <w:sz w:val="22"/>
          <w:szCs w:val="22"/>
        </w:rPr>
        <w:t>, which patients</w:t>
      </w:r>
      <w:r w:rsidR="2D9378DD" w:rsidRPr="15FBA471">
        <w:rPr>
          <w:rFonts w:asciiTheme="minorHAnsi" w:eastAsiaTheme="minorEastAsia" w:hAnsiTheme="minorHAnsi" w:cstheme="minorBidi"/>
          <w:sz w:val="22"/>
          <w:szCs w:val="22"/>
        </w:rPr>
        <w:t xml:space="preserve"> </w:t>
      </w:r>
      <w:r w:rsidR="3096C2B4" w:rsidRPr="15FBA471">
        <w:rPr>
          <w:rFonts w:asciiTheme="minorHAnsi" w:eastAsiaTheme="minorEastAsia" w:hAnsiTheme="minorHAnsi" w:cstheme="minorBidi"/>
          <w:sz w:val="22"/>
          <w:szCs w:val="22"/>
        </w:rPr>
        <w:t>with flu or flu-like symptoms</w:t>
      </w:r>
      <w:r w:rsidR="5B71B932" w:rsidRPr="15FBA471">
        <w:rPr>
          <w:rFonts w:asciiTheme="minorHAnsi" w:eastAsiaTheme="minorEastAsia" w:hAnsiTheme="minorHAnsi" w:cstheme="minorBidi"/>
          <w:sz w:val="22"/>
          <w:szCs w:val="22"/>
        </w:rPr>
        <w:t xml:space="preserve"> (fever</w:t>
      </w:r>
      <w:r w:rsidR="35A74405" w:rsidRPr="15FBA471">
        <w:rPr>
          <w:rFonts w:asciiTheme="minorHAnsi" w:eastAsiaTheme="minorEastAsia" w:hAnsiTheme="minorHAnsi" w:cstheme="minorBidi"/>
          <w:sz w:val="22"/>
          <w:szCs w:val="22"/>
        </w:rPr>
        <w:t xml:space="preserve"> with </w:t>
      </w:r>
      <w:r w:rsidR="5B71B932" w:rsidRPr="15FBA471">
        <w:rPr>
          <w:rFonts w:asciiTheme="minorHAnsi" w:eastAsiaTheme="minorEastAsia" w:hAnsiTheme="minorHAnsi" w:cstheme="minorBidi"/>
          <w:sz w:val="22"/>
          <w:szCs w:val="22"/>
        </w:rPr>
        <w:t>cough, myalgia</w:t>
      </w:r>
      <w:r w:rsidR="38B345AC" w:rsidRPr="15FBA471">
        <w:rPr>
          <w:rFonts w:asciiTheme="minorHAnsi" w:eastAsiaTheme="minorEastAsia" w:hAnsiTheme="minorHAnsi" w:cstheme="minorBidi"/>
          <w:sz w:val="22"/>
          <w:szCs w:val="22"/>
        </w:rPr>
        <w:t>,</w:t>
      </w:r>
      <w:r w:rsidR="7FD7BBD4" w:rsidRPr="15FBA471">
        <w:rPr>
          <w:rFonts w:asciiTheme="minorHAnsi" w:eastAsiaTheme="minorEastAsia" w:hAnsiTheme="minorHAnsi" w:cstheme="minorBidi"/>
          <w:sz w:val="22"/>
          <w:szCs w:val="22"/>
        </w:rPr>
        <w:t xml:space="preserve"> </w:t>
      </w:r>
      <w:r w:rsidR="1A099C2D" w:rsidRPr="15FBA471">
        <w:rPr>
          <w:rFonts w:asciiTheme="minorHAnsi" w:eastAsiaTheme="minorEastAsia" w:hAnsiTheme="minorHAnsi" w:cstheme="minorBidi"/>
          <w:sz w:val="22"/>
          <w:szCs w:val="22"/>
        </w:rPr>
        <w:t>dyspnea</w:t>
      </w:r>
      <w:r w:rsidR="63325142" w:rsidRPr="15FBA471">
        <w:rPr>
          <w:rFonts w:asciiTheme="minorHAnsi" w:eastAsiaTheme="minorEastAsia" w:hAnsiTheme="minorHAnsi" w:cstheme="minorBidi"/>
          <w:sz w:val="22"/>
          <w:szCs w:val="22"/>
        </w:rPr>
        <w:t>, fatigue or malaise</w:t>
      </w:r>
      <w:r w:rsidR="3735F4F0" w:rsidRPr="15FBA471">
        <w:rPr>
          <w:rFonts w:asciiTheme="minorHAnsi" w:eastAsiaTheme="minorEastAsia" w:hAnsiTheme="minorHAnsi" w:cstheme="minorBidi"/>
          <w:sz w:val="22"/>
          <w:szCs w:val="22"/>
        </w:rPr>
        <w:t xml:space="preserve">) </w:t>
      </w:r>
      <w:r w:rsidR="457D2447" w:rsidRPr="15FBA471">
        <w:rPr>
          <w:color w:val="000000" w:themeColor="text1"/>
          <w:sz w:val="22"/>
          <w:szCs w:val="22"/>
        </w:rPr>
        <w:t xml:space="preserve">after presenting for </w:t>
      </w:r>
      <w:r w:rsidR="3475FFCB" w:rsidRPr="15FBA471">
        <w:rPr>
          <w:color w:val="000000" w:themeColor="text1"/>
          <w:sz w:val="22"/>
          <w:szCs w:val="22"/>
        </w:rPr>
        <w:t xml:space="preserve">the first </w:t>
      </w:r>
      <w:r w:rsidR="457D2447" w:rsidRPr="15FBA471">
        <w:rPr>
          <w:color w:val="000000" w:themeColor="text1"/>
          <w:sz w:val="22"/>
          <w:szCs w:val="22"/>
        </w:rPr>
        <w:t>time</w:t>
      </w:r>
      <w:r w:rsidR="3475FFCB" w:rsidRPr="15FBA471">
        <w:rPr>
          <w:color w:val="000000" w:themeColor="text1"/>
          <w:sz w:val="22"/>
          <w:szCs w:val="22"/>
        </w:rPr>
        <w:t xml:space="preserve"> or after being sent home first </w:t>
      </w:r>
      <w:r w:rsidR="22400207" w:rsidRPr="15FBA471">
        <w:rPr>
          <w:color w:val="000000" w:themeColor="text1"/>
          <w:sz w:val="22"/>
          <w:szCs w:val="22"/>
        </w:rPr>
        <w:t>a</w:t>
      </w:r>
      <w:r w:rsidR="22400207" w:rsidRPr="15FBA471">
        <w:rPr>
          <w:rFonts w:asciiTheme="minorHAnsi" w:eastAsiaTheme="minorEastAsia" w:hAnsiTheme="minorHAnsi" w:cstheme="minorBidi"/>
          <w:sz w:val="22"/>
          <w:szCs w:val="22"/>
        </w:rPr>
        <w:t>re likely going to need hospitalization</w:t>
      </w:r>
      <w:r w:rsidR="031170D1" w:rsidRPr="15FBA471">
        <w:rPr>
          <w:rFonts w:asciiTheme="minorHAnsi" w:eastAsiaTheme="minorEastAsia" w:hAnsiTheme="minorHAnsi" w:cstheme="minorBidi"/>
          <w:sz w:val="22"/>
          <w:szCs w:val="22"/>
        </w:rPr>
        <w:t xml:space="preserve"> due to secondary infections</w:t>
      </w:r>
      <w:r w:rsidR="22400207" w:rsidRPr="15FBA471">
        <w:rPr>
          <w:rFonts w:asciiTheme="minorHAnsi" w:eastAsiaTheme="minorEastAsia" w:hAnsiTheme="minorHAnsi" w:cstheme="minorBidi"/>
          <w:sz w:val="22"/>
          <w:szCs w:val="22"/>
        </w:rPr>
        <w:t>.</w:t>
      </w:r>
      <w:r w:rsidR="4C5AB4B8" w:rsidRPr="15FBA471">
        <w:rPr>
          <w:rFonts w:asciiTheme="minorHAnsi" w:eastAsiaTheme="minorEastAsia" w:hAnsiTheme="minorHAnsi" w:cstheme="minorBidi"/>
          <w:sz w:val="22"/>
          <w:szCs w:val="22"/>
        </w:rPr>
        <w:t xml:space="preserve"> </w:t>
      </w:r>
      <w:r w:rsidR="269D3DBA" w:rsidRPr="15FBA471">
        <w:rPr>
          <w:rFonts w:asciiTheme="minorHAnsi" w:eastAsiaTheme="minorEastAsia" w:hAnsiTheme="minorHAnsi" w:cstheme="minorBidi"/>
          <w:sz w:val="22"/>
          <w:szCs w:val="22"/>
        </w:rPr>
        <w:t>K</w:t>
      </w:r>
      <w:r w:rsidR="5D7973D4" w:rsidRPr="15FBA471">
        <w:rPr>
          <w:rFonts w:asciiTheme="minorHAnsi" w:eastAsiaTheme="minorEastAsia" w:hAnsiTheme="minorHAnsi" w:cstheme="minorBidi"/>
          <w:sz w:val="22"/>
          <w:szCs w:val="22"/>
        </w:rPr>
        <w:t>nown complications in COVID-19 patients</w:t>
      </w:r>
      <w:r w:rsidR="76368541" w:rsidRPr="15FBA471">
        <w:rPr>
          <w:rFonts w:asciiTheme="minorHAnsi" w:eastAsiaTheme="minorEastAsia" w:hAnsiTheme="minorHAnsi" w:cstheme="minorBidi"/>
          <w:sz w:val="22"/>
          <w:szCs w:val="22"/>
        </w:rPr>
        <w:t xml:space="preserve"> include </w:t>
      </w:r>
      <w:r w:rsidR="6D2627D2" w:rsidRPr="15FBA471">
        <w:rPr>
          <w:rFonts w:asciiTheme="minorHAnsi" w:eastAsiaTheme="minorEastAsia" w:hAnsiTheme="minorHAnsi" w:cstheme="minorBidi"/>
          <w:sz w:val="22"/>
          <w:szCs w:val="22"/>
        </w:rPr>
        <w:t>hospitalization</w:t>
      </w:r>
      <w:r w:rsidR="4C5AB4B8" w:rsidRPr="15FBA471">
        <w:rPr>
          <w:rFonts w:asciiTheme="minorHAnsi" w:eastAsiaTheme="minorEastAsia" w:hAnsiTheme="minorHAnsi" w:cstheme="minorBidi"/>
          <w:sz w:val="22"/>
          <w:szCs w:val="22"/>
        </w:rPr>
        <w:t xml:space="preserve"> due to pneumonia, ARDS</w:t>
      </w:r>
      <w:r w:rsidR="198BA9A3" w:rsidRPr="15FBA471">
        <w:rPr>
          <w:rFonts w:asciiTheme="minorHAnsi" w:eastAsiaTheme="minorEastAsia" w:hAnsiTheme="minorHAnsi" w:cstheme="minorBidi"/>
          <w:sz w:val="22"/>
          <w:szCs w:val="22"/>
        </w:rPr>
        <w:t xml:space="preserve">, </w:t>
      </w:r>
      <w:r w:rsidR="4C5AB4B8" w:rsidRPr="15FBA471">
        <w:rPr>
          <w:rFonts w:asciiTheme="minorHAnsi" w:eastAsiaTheme="minorEastAsia" w:hAnsiTheme="minorHAnsi" w:cstheme="minorBidi"/>
          <w:sz w:val="22"/>
          <w:szCs w:val="22"/>
        </w:rPr>
        <w:t xml:space="preserve">sepsis </w:t>
      </w:r>
      <w:r w:rsidR="198BA9A3" w:rsidRPr="15FBA471">
        <w:rPr>
          <w:rFonts w:asciiTheme="minorHAnsi" w:eastAsiaTheme="minorEastAsia" w:hAnsiTheme="minorHAnsi" w:cstheme="minorBidi"/>
          <w:sz w:val="22"/>
          <w:szCs w:val="22"/>
        </w:rPr>
        <w:t xml:space="preserve">or </w:t>
      </w:r>
      <w:r w:rsidR="4C5AB4B8" w:rsidRPr="15FBA471">
        <w:rPr>
          <w:rFonts w:asciiTheme="minorHAnsi" w:eastAsiaTheme="minorEastAsia" w:hAnsiTheme="minorHAnsi" w:cstheme="minorBidi"/>
          <w:sz w:val="22"/>
          <w:szCs w:val="22"/>
        </w:rPr>
        <w:t>acute</w:t>
      </w:r>
      <w:r w:rsidR="198BA9A3" w:rsidRPr="15FBA471">
        <w:rPr>
          <w:rFonts w:asciiTheme="minorHAnsi" w:eastAsiaTheme="minorEastAsia" w:hAnsiTheme="minorHAnsi" w:cstheme="minorBidi"/>
          <w:sz w:val="22"/>
          <w:szCs w:val="22"/>
        </w:rPr>
        <w:t xml:space="preserve"> kidney injury</w:t>
      </w:r>
      <w:r w:rsidR="1A0D2758" w:rsidRPr="15FBA471">
        <w:rPr>
          <w:rFonts w:asciiTheme="minorHAnsi" w:eastAsiaTheme="minorEastAsia" w:hAnsiTheme="minorHAnsi" w:cstheme="minorBidi"/>
          <w:sz w:val="22"/>
          <w:szCs w:val="22"/>
        </w:rPr>
        <w:t xml:space="preserve"> </w:t>
      </w:r>
      <w:r w:rsidR="3AF38093" w:rsidRPr="15FBA471">
        <w:rPr>
          <w:rFonts w:asciiTheme="minorHAnsi" w:eastAsiaTheme="minorEastAsia" w:hAnsiTheme="minorHAnsi" w:cstheme="minorBidi"/>
          <w:sz w:val="22"/>
          <w:szCs w:val="22"/>
        </w:rPr>
        <w:t>(</w:t>
      </w:r>
      <w:r w:rsidR="5D5F5C0B" w:rsidRPr="15FBA471">
        <w:rPr>
          <w:rFonts w:asciiTheme="minorHAnsi" w:eastAsiaTheme="minorEastAsia" w:hAnsiTheme="minorHAnsi" w:cstheme="minorBidi"/>
          <w:sz w:val="22"/>
          <w:szCs w:val="22"/>
        </w:rPr>
        <w:t>4</w:t>
      </w:r>
      <w:r w:rsidR="3AF38093" w:rsidRPr="15FBA471">
        <w:rPr>
          <w:rFonts w:asciiTheme="minorHAnsi" w:eastAsiaTheme="minorEastAsia" w:hAnsiTheme="minorHAnsi" w:cstheme="minorBidi"/>
          <w:sz w:val="22"/>
          <w:szCs w:val="22"/>
        </w:rPr>
        <w:t>)</w:t>
      </w:r>
      <w:r w:rsidR="4C5AB4B8" w:rsidRPr="15FBA471">
        <w:rPr>
          <w:rFonts w:asciiTheme="minorHAnsi" w:eastAsiaTheme="minorEastAsia" w:hAnsiTheme="minorHAnsi" w:cstheme="minorBidi"/>
          <w:sz w:val="22"/>
          <w:szCs w:val="22"/>
        </w:rPr>
        <w:t>.</w:t>
      </w:r>
      <w:r w:rsidR="6C7F27B7" w:rsidRPr="15FBA471">
        <w:rPr>
          <w:rFonts w:asciiTheme="minorHAnsi" w:eastAsiaTheme="minorEastAsia" w:hAnsiTheme="minorHAnsi" w:cstheme="minorBidi"/>
          <w:sz w:val="22"/>
          <w:szCs w:val="22"/>
        </w:rPr>
        <w:t xml:space="preserve"> </w:t>
      </w:r>
      <w:r w:rsidRPr="15FBA471">
        <w:rPr>
          <w:rFonts w:asciiTheme="minorHAnsi" w:eastAsiaTheme="minorEastAsia" w:hAnsiTheme="minorHAnsi" w:cstheme="minorBidi"/>
          <w:sz w:val="22"/>
          <w:szCs w:val="22"/>
        </w:rPr>
        <w:t>We will develop patient-level prediction models using the Observational Health Data Sciences and Informatics (OHDSI) Patient-Level Prediction framework. The OHDSI collaboration is a network of researchers working towards a common goal of standardizations and best practice frameworks for analysing observational data in healthcare. The OHDSI collaboration relies on researchers mapping their datasets into the Observational Medical Outcomes Partnership (OMOP) Common Data Model (CDM). This</w:t>
      </w:r>
      <w:r w:rsidR="1ABED901" w:rsidRPr="15FBA471">
        <w:rPr>
          <w:rFonts w:asciiTheme="minorHAnsi" w:eastAsiaTheme="minorEastAsia" w:hAnsiTheme="minorHAnsi" w:cstheme="minorBidi"/>
          <w:sz w:val="22"/>
          <w:szCs w:val="22"/>
        </w:rPr>
        <w:t>,</w:t>
      </w:r>
      <w:r w:rsidRPr="15FBA471">
        <w:rPr>
          <w:rFonts w:asciiTheme="minorHAnsi" w:eastAsiaTheme="minorEastAsia" w:hAnsiTheme="minorHAnsi" w:cstheme="minorBidi"/>
          <w:sz w:val="22"/>
          <w:szCs w:val="22"/>
        </w:rPr>
        <w:t xml:space="preserve"> along with the Patient-Level Prediction framework</w:t>
      </w:r>
      <w:r w:rsidR="1ABED901" w:rsidRPr="15FBA471">
        <w:rPr>
          <w:rFonts w:asciiTheme="minorHAnsi" w:eastAsiaTheme="minorEastAsia" w:hAnsiTheme="minorHAnsi" w:cstheme="minorBidi"/>
          <w:sz w:val="22"/>
          <w:szCs w:val="22"/>
        </w:rPr>
        <w:t>,</w:t>
      </w:r>
      <w:r w:rsidRPr="15FBA471">
        <w:rPr>
          <w:rFonts w:asciiTheme="minorHAnsi" w:eastAsiaTheme="minorEastAsia" w:hAnsiTheme="minorHAnsi" w:cstheme="minorBidi"/>
          <w:sz w:val="22"/>
          <w:szCs w:val="22"/>
        </w:rPr>
        <w:t xml:space="preserve"> allows for rapid model development and validation following accepted best practices (</w:t>
      </w:r>
      <w:r w:rsidR="004B4548" w:rsidRPr="15FBA471">
        <w:rPr>
          <w:rFonts w:asciiTheme="minorHAnsi" w:eastAsiaTheme="minorEastAsia" w:hAnsiTheme="minorHAnsi" w:cstheme="minorBidi"/>
          <w:sz w:val="22"/>
          <w:szCs w:val="22"/>
        </w:rPr>
        <w:t>11</w:t>
      </w:r>
      <w:r w:rsidRPr="15FBA471">
        <w:rPr>
          <w:rFonts w:asciiTheme="minorHAnsi" w:eastAsiaTheme="minorEastAsia" w:hAnsiTheme="minorHAnsi" w:cstheme="minorBidi"/>
          <w:sz w:val="22"/>
          <w:szCs w:val="22"/>
        </w:rPr>
        <w:t>)</w:t>
      </w:r>
      <w:r w:rsidR="5CE556B7" w:rsidRPr="15FBA471">
        <w:rPr>
          <w:rFonts w:asciiTheme="minorHAnsi" w:eastAsiaTheme="minorEastAsia" w:hAnsiTheme="minorHAnsi" w:cstheme="minorBidi"/>
          <w:sz w:val="22"/>
          <w:szCs w:val="22"/>
        </w:rPr>
        <w:t>, which provides a unique opportunity to make a difference in the current crisis.</w:t>
      </w:r>
      <w:r w:rsidR="09E1BF90" w:rsidRPr="15FBA471">
        <w:rPr>
          <w:rFonts w:asciiTheme="minorHAnsi" w:eastAsiaTheme="minorEastAsia" w:hAnsiTheme="minorHAnsi" w:cstheme="minorBidi"/>
          <w:sz w:val="22"/>
          <w:szCs w:val="22"/>
        </w:rPr>
        <w:t xml:space="preserve"> </w:t>
      </w:r>
      <w:r w:rsidR="229D4986" w:rsidRPr="15FBA471">
        <w:rPr>
          <w:sz w:val="22"/>
          <w:szCs w:val="22"/>
        </w:rPr>
        <w:t xml:space="preserve">We will train the patient-level prediction models across databases in the OHDSI collaborator network and </w:t>
      </w:r>
      <w:r w:rsidR="622B307E" w:rsidRPr="15FBA471">
        <w:rPr>
          <w:sz w:val="22"/>
          <w:szCs w:val="22"/>
        </w:rPr>
        <w:t xml:space="preserve">perform external validation of each model across the OHDSI network.  The main advantage of our approach </w:t>
      </w:r>
      <w:r w:rsidRPr="15FBA471">
        <w:rPr>
          <w:sz w:val="22"/>
          <w:szCs w:val="22"/>
        </w:rPr>
        <w:t xml:space="preserve">is </w:t>
      </w:r>
      <w:r w:rsidR="622B307E" w:rsidRPr="15FBA471">
        <w:rPr>
          <w:sz w:val="22"/>
          <w:szCs w:val="22"/>
        </w:rPr>
        <w:t xml:space="preserve">that we have access to some COVID-19 data and </w:t>
      </w:r>
      <w:r w:rsidR="229D4986" w:rsidRPr="15FBA471">
        <w:rPr>
          <w:sz w:val="22"/>
          <w:szCs w:val="22"/>
        </w:rPr>
        <w:t>will externally validate the models on recent COVID-19 data</w:t>
      </w:r>
      <w:r w:rsidR="20B51F2F" w:rsidRPr="15FBA471">
        <w:rPr>
          <w:sz w:val="22"/>
          <w:szCs w:val="22"/>
        </w:rPr>
        <w:t xml:space="preserve"> to evaluate whether the models transport to this similar patient population</w:t>
      </w:r>
      <w:r w:rsidR="229D4986" w:rsidRPr="15FBA471">
        <w:rPr>
          <w:sz w:val="22"/>
          <w:szCs w:val="22"/>
        </w:rPr>
        <w:t xml:space="preserve">.  </w:t>
      </w:r>
    </w:p>
    <w:p w14:paraId="00000039" w14:textId="77777777" w:rsidR="00000FB1" w:rsidRPr="00EA3DE1" w:rsidRDefault="005434AA" w:rsidP="00CC5A52">
      <w:pPr>
        <w:pStyle w:val="Heading1"/>
        <w:numPr>
          <w:ilvl w:val="0"/>
          <w:numId w:val="5"/>
        </w:numPr>
        <w:rPr>
          <w:rFonts w:asciiTheme="minorHAnsi" w:eastAsiaTheme="minorEastAsia" w:hAnsiTheme="minorHAnsi" w:cstheme="minorBidi"/>
          <w:color w:val="000000" w:themeColor="text1"/>
          <w:lang w:val="en-GB"/>
        </w:rPr>
      </w:pPr>
      <w:bookmarkStart w:id="8" w:name="_Toc36401872"/>
      <w:r w:rsidRPr="074D35E5">
        <w:rPr>
          <w:rFonts w:asciiTheme="minorHAnsi" w:eastAsiaTheme="minorEastAsia" w:hAnsiTheme="minorHAnsi" w:cstheme="minorBidi"/>
          <w:color w:val="000000" w:themeColor="text1"/>
        </w:rPr>
        <w:t>Objective</w:t>
      </w:r>
      <w:bookmarkEnd w:id="8"/>
    </w:p>
    <w:p w14:paraId="0000003A" w14:textId="77777777" w:rsidR="00E00517" w:rsidRPr="00EA3DE1" w:rsidRDefault="00E00517" w:rsidP="3DF26E48">
      <w:pPr>
        <w:rPr>
          <w:rFonts w:asciiTheme="minorHAnsi" w:eastAsiaTheme="minorEastAsia" w:hAnsiTheme="minorHAnsi" w:cstheme="minorBidi"/>
          <w:color w:val="000000" w:themeColor="text1"/>
        </w:rPr>
      </w:pPr>
    </w:p>
    <w:p w14:paraId="37F9498D" w14:textId="26B5B9B7" w:rsidR="786FD2D3" w:rsidRDefault="338566C3" w:rsidP="54AC9EE2">
      <w:pPr>
        <w:rPr>
          <w:rFonts w:asciiTheme="minorHAnsi" w:eastAsiaTheme="minorEastAsia" w:hAnsiTheme="minorHAnsi" w:cstheme="minorBidi"/>
          <w:color w:val="000000" w:themeColor="text1"/>
          <w:sz w:val="22"/>
          <w:szCs w:val="22"/>
        </w:rPr>
      </w:pPr>
      <w:r w:rsidRPr="54AC9EE2">
        <w:rPr>
          <w:rFonts w:asciiTheme="minorHAnsi" w:eastAsiaTheme="minorEastAsia" w:hAnsiTheme="minorHAnsi" w:cstheme="minorBidi"/>
          <w:color w:val="000000" w:themeColor="text1"/>
          <w:sz w:val="22"/>
          <w:szCs w:val="22"/>
        </w:rPr>
        <w:lastRenderedPageBreak/>
        <w:t xml:space="preserve">The objective is to develop and validate patient-level prediction models for </w:t>
      </w:r>
      <w:r w:rsidR="1241B4F4" w:rsidRPr="54AC9EE2">
        <w:rPr>
          <w:rFonts w:asciiTheme="minorHAnsi" w:eastAsiaTheme="minorEastAsia" w:hAnsiTheme="minorHAnsi" w:cstheme="minorBidi"/>
          <w:color w:val="000000" w:themeColor="text1"/>
          <w:sz w:val="22"/>
          <w:szCs w:val="22"/>
        </w:rPr>
        <w:t>hospitalization</w:t>
      </w:r>
      <w:r w:rsidRPr="54AC9EE2">
        <w:rPr>
          <w:rFonts w:asciiTheme="minorHAnsi" w:eastAsiaTheme="minorEastAsia" w:hAnsiTheme="minorHAnsi" w:cstheme="minorBidi"/>
          <w:color w:val="000000" w:themeColor="text1"/>
          <w:sz w:val="22"/>
          <w:szCs w:val="22"/>
        </w:rPr>
        <w:t xml:space="preserve"> </w:t>
      </w:r>
      <w:r w:rsidR="470A53F0" w:rsidRPr="54AC9EE2">
        <w:rPr>
          <w:rFonts w:asciiTheme="minorHAnsi" w:eastAsiaTheme="minorEastAsia" w:hAnsiTheme="minorHAnsi" w:cstheme="minorBidi"/>
          <w:color w:val="000000" w:themeColor="text1"/>
          <w:sz w:val="22"/>
          <w:szCs w:val="22"/>
        </w:rPr>
        <w:t>amongst</w:t>
      </w:r>
      <w:r w:rsidRPr="54AC9EE2">
        <w:rPr>
          <w:rFonts w:asciiTheme="minorHAnsi" w:eastAsiaTheme="minorEastAsia" w:hAnsiTheme="minorHAnsi" w:cstheme="minorBidi"/>
          <w:color w:val="000000" w:themeColor="text1"/>
          <w:sz w:val="22"/>
          <w:szCs w:val="22"/>
        </w:rPr>
        <w:t xml:space="preserve"> </w:t>
      </w:r>
      <w:r w:rsidR="2396189D" w:rsidRPr="54AC9EE2">
        <w:rPr>
          <w:rFonts w:asciiTheme="minorHAnsi" w:eastAsiaTheme="minorEastAsia" w:hAnsiTheme="minorHAnsi" w:cstheme="minorBidi"/>
          <w:color w:val="000000" w:themeColor="text1"/>
          <w:sz w:val="22"/>
          <w:szCs w:val="22"/>
        </w:rPr>
        <w:t>adult patients presenting with flu or flu-like symptoms</w:t>
      </w:r>
      <w:r w:rsidRPr="54AC9EE2">
        <w:rPr>
          <w:rFonts w:asciiTheme="minorHAnsi" w:eastAsiaTheme="minorEastAsia" w:hAnsiTheme="minorHAnsi" w:cstheme="minorBidi"/>
          <w:color w:val="000000" w:themeColor="text1"/>
          <w:sz w:val="22"/>
          <w:szCs w:val="22"/>
        </w:rPr>
        <w:t>:</w:t>
      </w:r>
    </w:p>
    <w:p w14:paraId="0000003C" w14:textId="77777777" w:rsidR="00E00517" w:rsidRPr="00EA3DE1" w:rsidRDefault="00E00517" w:rsidP="54AC9EE2">
      <w:pPr>
        <w:rPr>
          <w:rFonts w:asciiTheme="minorHAnsi" w:eastAsiaTheme="minorEastAsia" w:hAnsiTheme="minorHAnsi" w:cstheme="minorBidi"/>
          <w:color w:val="000000" w:themeColor="text1"/>
          <w:sz w:val="22"/>
          <w:szCs w:val="22"/>
        </w:rPr>
      </w:pPr>
    </w:p>
    <w:p w14:paraId="3B823CB4" w14:textId="5F64EC47" w:rsidR="005434AA" w:rsidRDefault="338566C3" w:rsidP="00CC5A52">
      <w:pPr>
        <w:pStyle w:val="ListParagraph"/>
        <w:numPr>
          <w:ilvl w:val="0"/>
          <w:numId w:val="3"/>
        </w:numPr>
        <w:rPr>
          <w:rFonts w:eastAsiaTheme="minorEastAsia"/>
          <w:color w:val="000000" w:themeColor="text1"/>
          <w:lang w:val="en-GB"/>
        </w:rPr>
      </w:pPr>
      <w:r w:rsidRPr="54AC9EE2">
        <w:rPr>
          <w:rFonts w:eastAsiaTheme="minorEastAsia"/>
          <w:color w:val="000000" w:themeColor="text1"/>
        </w:rPr>
        <w:t xml:space="preserve">To predict the </w:t>
      </w:r>
      <w:r w:rsidR="63DDC454" w:rsidRPr="54AC9EE2">
        <w:rPr>
          <w:rFonts w:eastAsiaTheme="minorEastAsia"/>
          <w:color w:val="000000" w:themeColor="text1"/>
        </w:rPr>
        <w:t>30-day</w:t>
      </w:r>
      <w:r w:rsidRPr="54AC9EE2">
        <w:rPr>
          <w:rFonts w:eastAsiaTheme="minorEastAsia"/>
          <w:color w:val="000000" w:themeColor="text1"/>
        </w:rPr>
        <w:t xml:space="preserve"> risk of</w:t>
      </w:r>
      <w:r w:rsidR="40111601" w:rsidRPr="54AC9EE2">
        <w:rPr>
          <w:rFonts w:eastAsiaTheme="minorEastAsia"/>
          <w:color w:val="000000" w:themeColor="text1"/>
        </w:rPr>
        <w:t xml:space="preserve"> </w:t>
      </w:r>
      <w:r w:rsidR="1241B4F4" w:rsidRPr="54AC9EE2">
        <w:rPr>
          <w:rFonts w:eastAsiaTheme="minorEastAsia"/>
          <w:color w:val="000000" w:themeColor="text1"/>
        </w:rPr>
        <w:t>hospitalization</w:t>
      </w:r>
      <w:r w:rsidR="11174070" w:rsidRPr="54AC9EE2">
        <w:rPr>
          <w:rFonts w:eastAsiaTheme="minorEastAsia"/>
          <w:color w:val="000000" w:themeColor="text1"/>
        </w:rPr>
        <w:t xml:space="preserve"> </w:t>
      </w:r>
      <w:r w:rsidR="55B61727" w:rsidRPr="54AC9EE2">
        <w:rPr>
          <w:rFonts w:eastAsiaTheme="minorEastAsia"/>
          <w:color w:val="000000" w:themeColor="text1"/>
        </w:rPr>
        <w:t xml:space="preserve">due to secondary infections (pneumonia, </w:t>
      </w:r>
      <w:r w:rsidR="2BCAEEC9" w:rsidRPr="54AC9EE2">
        <w:rPr>
          <w:rFonts w:eastAsiaTheme="minorEastAsia"/>
          <w:color w:val="000000" w:themeColor="text1"/>
        </w:rPr>
        <w:t xml:space="preserve">ARDS, sepsis or acute kidney </w:t>
      </w:r>
      <w:r w:rsidR="177DD2E3" w:rsidRPr="54AC9EE2">
        <w:rPr>
          <w:rFonts w:eastAsiaTheme="minorEastAsia"/>
          <w:color w:val="000000" w:themeColor="text1"/>
        </w:rPr>
        <w:t>injury</w:t>
      </w:r>
      <w:r w:rsidR="2BCAEEC9" w:rsidRPr="54AC9EE2">
        <w:rPr>
          <w:rFonts w:eastAsiaTheme="minorEastAsia"/>
          <w:color w:val="000000" w:themeColor="text1"/>
        </w:rPr>
        <w:t>)</w:t>
      </w:r>
      <w:r w:rsidR="1EC9E50A" w:rsidRPr="54AC9EE2">
        <w:rPr>
          <w:rFonts w:eastAsiaTheme="minorEastAsia"/>
          <w:color w:val="000000" w:themeColor="text1"/>
        </w:rPr>
        <w:t xml:space="preserve"> </w:t>
      </w:r>
      <w:r w:rsidRPr="54AC9EE2">
        <w:rPr>
          <w:rFonts w:eastAsiaTheme="minorEastAsia"/>
          <w:color w:val="000000" w:themeColor="text1"/>
        </w:rPr>
        <w:t>among</w:t>
      </w:r>
      <w:r w:rsidR="470A53F0" w:rsidRPr="54AC9EE2">
        <w:rPr>
          <w:rFonts w:eastAsiaTheme="minorEastAsia"/>
          <w:color w:val="000000" w:themeColor="text1"/>
        </w:rPr>
        <w:t>st</w:t>
      </w:r>
      <w:r w:rsidRPr="54AC9EE2">
        <w:rPr>
          <w:rFonts w:eastAsiaTheme="minorEastAsia"/>
          <w:color w:val="000000" w:themeColor="text1"/>
        </w:rPr>
        <w:t xml:space="preserve"> </w:t>
      </w:r>
      <w:r w:rsidR="13DA837D" w:rsidRPr="54AC9EE2">
        <w:rPr>
          <w:rFonts w:eastAsiaTheme="minorEastAsia"/>
          <w:color w:val="000000" w:themeColor="text1"/>
        </w:rPr>
        <w:t>adult patients with flu or flu-like symptoms</w:t>
      </w:r>
      <w:r w:rsidR="68BBB6D1" w:rsidRPr="54AC9EE2">
        <w:rPr>
          <w:rFonts w:eastAsiaTheme="minorEastAsia"/>
          <w:color w:val="000000" w:themeColor="text1"/>
        </w:rPr>
        <w:t xml:space="preserve"> (</w:t>
      </w:r>
      <w:r w:rsidR="68BBB6D1" w:rsidRPr="54AC9EE2">
        <w:rPr>
          <w:rFonts w:eastAsiaTheme="minorEastAsia"/>
        </w:rPr>
        <w:t>fever with cough, myalgia, dyspnea, fatigue or malaise)</w:t>
      </w:r>
      <w:r w:rsidR="14653A30" w:rsidRPr="54AC9EE2">
        <w:rPr>
          <w:rFonts w:eastAsiaTheme="minorEastAsia"/>
        </w:rPr>
        <w:t xml:space="preserve"> </w:t>
      </w:r>
      <w:r w:rsidR="1AC5BDBE" w:rsidRPr="54AC9EE2">
        <w:rPr>
          <w:rFonts w:eastAsiaTheme="minorEastAsia"/>
        </w:rPr>
        <w:t xml:space="preserve">after presenting </w:t>
      </w:r>
      <w:r w:rsidR="5F50ED12" w:rsidRPr="54AC9EE2">
        <w:rPr>
          <w:rFonts w:eastAsiaTheme="minorEastAsia"/>
        </w:rPr>
        <w:t xml:space="preserve">at a </w:t>
      </w:r>
      <w:r w:rsidR="5F50ED12" w:rsidRPr="54AC9EE2">
        <w:t>GP/OP or ER visit</w:t>
      </w:r>
      <w:r w:rsidR="5F50ED12" w:rsidRPr="54AC9EE2">
        <w:rPr>
          <w:rFonts w:eastAsiaTheme="minorEastAsia"/>
        </w:rPr>
        <w:t xml:space="preserve"> </w:t>
      </w:r>
      <w:r w:rsidR="14653A30" w:rsidRPr="54AC9EE2">
        <w:rPr>
          <w:rFonts w:eastAsiaTheme="minorEastAsia"/>
        </w:rPr>
        <w:t>for the first time</w:t>
      </w:r>
      <w:r w:rsidR="5A7BC621" w:rsidRPr="54AC9EE2">
        <w:rPr>
          <w:rFonts w:eastAsiaTheme="minorEastAsia"/>
        </w:rPr>
        <w:t>.</w:t>
      </w:r>
    </w:p>
    <w:p w14:paraId="2F903973" w14:textId="00A0F36B" w:rsidR="676FA2B1" w:rsidRPr="00200345" w:rsidRDefault="265BDF32" w:rsidP="00CC5A52">
      <w:pPr>
        <w:pStyle w:val="ListParagraph"/>
        <w:numPr>
          <w:ilvl w:val="0"/>
          <w:numId w:val="3"/>
        </w:numPr>
        <w:rPr>
          <w:rFonts w:eastAsiaTheme="minorEastAsia"/>
          <w:color w:val="000000" w:themeColor="text1"/>
        </w:rPr>
      </w:pPr>
      <w:r w:rsidRPr="522BB32E">
        <w:rPr>
          <w:rFonts w:eastAsiaTheme="minorEastAsia"/>
          <w:color w:val="000000" w:themeColor="text1"/>
        </w:rPr>
        <w:t>To predict the 30-day risk of hospitalization due to secondary infections (pneumonia, ARDS, sepsis or acute kidney injury) amongst adult patients presenting with flu or flu-like symptoms (</w:t>
      </w:r>
      <w:r w:rsidRPr="522BB32E">
        <w:rPr>
          <w:rFonts w:eastAsiaTheme="minorEastAsia"/>
        </w:rPr>
        <w:t>fever with cough, myalgia, dyspnea, fatigue or malaise)</w:t>
      </w:r>
      <w:r w:rsidR="49263E6A" w:rsidRPr="522BB32E">
        <w:rPr>
          <w:rFonts w:eastAsiaTheme="minorEastAsia"/>
        </w:rPr>
        <w:t xml:space="preserve"> </w:t>
      </w:r>
      <w:r w:rsidR="49263E6A" w:rsidRPr="522BB32E">
        <w:rPr>
          <w:rFonts w:eastAsiaTheme="minorEastAsia"/>
          <w:color w:val="000000" w:themeColor="text1"/>
        </w:rPr>
        <w:t>after being sent home first</w:t>
      </w:r>
      <w:r w:rsidR="6E8B6EE1" w:rsidRPr="522BB32E">
        <w:rPr>
          <w:rFonts w:eastAsiaTheme="minorEastAsia"/>
          <w:color w:val="000000" w:themeColor="text1"/>
        </w:rPr>
        <w:t xml:space="preserve"> from </w:t>
      </w:r>
      <w:r w:rsidR="6E8B6EE1" w:rsidRPr="522BB32E">
        <w:rPr>
          <w:rFonts w:eastAsiaTheme="minorEastAsia"/>
        </w:rPr>
        <w:t xml:space="preserve">a </w:t>
      </w:r>
      <w:r w:rsidR="6E8B6EE1">
        <w:t>GP/OP or ER visit.</w:t>
      </w:r>
    </w:p>
    <w:p w14:paraId="39B5B3E2" w14:textId="0879074C" w:rsidR="00200345" w:rsidRDefault="00200345" w:rsidP="15FBA471">
      <w:pPr>
        <w:pStyle w:val="ListParagraph"/>
        <w:numPr>
          <w:ilvl w:val="0"/>
          <w:numId w:val="3"/>
        </w:numPr>
        <w:rPr>
          <w:rFonts w:eastAsiaTheme="minorEastAsia"/>
          <w:color w:val="000000" w:themeColor="text1"/>
        </w:rPr>
      </w:pPr>
      <w:r>
        <w:t xml:space="preserve">To assess if smaller models, with readily available variables for </w:t>
      </w:r>
      <w:r w:rsidR="6347E23A">
        <w:t xml:space="preserve">remote </w:t>
      </w:r>
      <w:r>
        <w:t>or in person screening could be used to assist rapid point of care prediction</w:t>
      </w:r>
      <w:r w:rsidR="2596389C">
        <w:t>.</w:t>
      </w:r>
      <w:r>
        <w:br/>
      </w:r>
    </w:p>
    <w:tbl>
      <w:tblPr>
        <w:tblStyle w:val="TableGrid"/>
        <w:tblW w:w="0" w:type="auto"/>
        <w:tblLayout w:type="fixed"/>
        <w:tblLook w:val="06A0" w:firstRow="1" w:lastRow="0" w:firstColumn="1" w:lastColumn="0" w:noHBand="1" w:noVBand="1"/>
      </w:tblPr>
      <w:tblGrid>
        <w:gridCol w:w="3022"/>
        <w:gridCol w:w="3022"/>
        <w:gridCol w:w="3022"/>
      </w:tblGrid>
      <w:tr w:rsidR="757B611C" w14:paraId="4EBE9599" w14:textId="77777777" w:rsidTr="522BB32E">
        <w:tc>
          <w:tcPr>
            <w:tcW w:w="3022" w:type="dxa"/>
          </w:tcPr>
          <w:p w14:paraId="1986BE07" w14:textId="1575A6A3" w:rsidR="757B611C" w:rsidRDefault="757B611C" w:rsidP="522BB32E">
            <w:pPr>
              <w:rPr>
                <w:rFonts w:asciiTheme="minorHAnsi" w:eastAsiaTheme="minorEastAsia" w:hAnsiTheme="minorHAnsi" w:cstheme="minorBidi"/>
                <w:b/>
                <w:bCs/>
                <w:sz w:val="22"/>
                <w:szCs w:val="22"/>
              </w:rPr>
            </w:pPr>
            <w:r w:rsidRPr="522BB32E">
              <w:rPr>
                <w:rFonts w:asciiTheme="minorHAnsi" w:eastAsiaTheme="minorEastAsia" w:hAnsiTheme="minorHAnsi" w:cstheme="minorBidi"/>
                <w:b/>
                <w:bCs/>
                <w:sz w:val="22"/>
                <w:szCs w:val="22"/>
              </w:rPr>
              <w:t>Target Cohorts</w:t>
            </w:r>
          </w:p>
        </w:tc>
        <w:tc>
          <w:tcPr>
            <w:tcW w:w="3022" w:type="dxa"/>
          </w:tcPr>
          <w:p w14:paraId="5602899D" w14:textId="03CCEA5A" w:rsidR="757B611C" w:rsidRDefault="757B611C" w:rsidP="522BB32E">
            <w:pPr>
              <w:rPr>
                <w:rFonts w:asciiTheme="minorHAnsi" w:eastAsiaTheme="minorEastAsia" w:hAnsiTheme="minorHAnsi" w:cstheme="minorBidi"/>
                <w:b/>
                <w:bCs/>
                <w:sz w:val="22"/>
                <w:szCs w:val="22"/>
              </w:rPr>
            </w:pPr>
            <w:r w:rsidRPr="522BB32E">
              <w:rPr>
                <w:rFonts w:asciiTheme="minorHAnsi" w:eastAsiaTheme="minorEastAsia" w:hAnsiTheme="minorHAnsi" w:cstheme="minorBidi"/>
                <w:b/>
                <w:bCs/>
                <w:sz w:val="22"/>
                <w:szCs w:val="22"/>
              </w:rPr>
              <w:t>Outcome Cohorts</w:t>
            </w:r>
          </w:p>
        </w:tc>
        <w:tc>
          <w:tcPr>
            <w:tcW w:w="3022" w:type="dxa"/>
          </w:tcPr>
          <w:p w14:paraId="648DE766" w14:textId="3DBA4E89" w:rsidR="757B611C" w:rsidRDefault="757B611C" w:rsidP="522BB32E">
            <w:pPr>
              <w:rPr>
                <w:rFonts w:asciiTheme="minorHAnsi" w:eastAsiaTheme="minorEastAsia" w:hAnsiTheme="minorHAnsi" w:cstheme="minorBidi"/>
                <w:b/>
                <w:bCs/>
                <w:sz w:val="22"/>
                <w:szCs w:val="22"/>
              </w:rPr>
            </w:pPr>
            <w:r w:rsidRPr="522BB32E">
              <w:rPr>
                <w:rFonts w:asciiTheme="minorHAnsi" w:eastAsiaTheme="minorEastAsia" w:hAnsiTheme="minorHAnsi" w:cstheme="minorBidi"/>
                <w:b/>
                <w:bCs/>
                <w:sz w:val="22"/>
                <w:szCs w:val="22"/>
              </w:rPr>
              <w:t>Time at Risk</w:t>
            </w:r>
          </w:p>
        </w:tc>
      </w:tr>
      <w:tr w:rsidR="757B611C" w14:paraId="6F07EC1D" w14:textId="77777777" w:rsidTr="522BB32E">
        <w:tc>
          <w:tcPr>
            <w:tcW w:w="3022" w:type="dxa"/>
          </w:tcPr>
          <w:p w14:paraId="54DD6BF7" w14:textId="6273F003" w:rsidR="757B611C" w:rsidRDefault="757B611C" w:rsidP="522BB32E">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[COVID ID13 v1] GP/OP/ER visits of patients presenting with Covid flu or flu-like symptoms AND no symptoms or pneumonia in prior 60d</w:t>
            </w:r>
          </w:p>
        </w:tc>
        <w:tc>
          <w:tcPr>
            <w:tcW w:w="3022" w:type="dxa"/>
          </w:tcPr>
          <w:p w14:paraId="7FBA09AB" w14:textId="7C270B05" w:rsidR="757B611C" w:rsidRDefault="757B611C" w:rsidP="522BB32E">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[COVID19 ID25 V1] Hospitalizations with pneumonia</w:t>
            </w:r>
          </w:p>
        </w:tc>
        <w:tc>
          <w:tcPr>
            <w:tcW w:w="3022" w:type="dxa"/>
          </w:tcPr>
          <w:p w14:paraId="3AC7D842" w14:textId="4D7EE490" w:rsidR="757B611C" w:rsidRDefault="757B611C" w:rsidP="522BB32E">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[Time at Risk Settings #1] Risk Window Start:  0, Add Exposure Days to Start:  FALSE, Risk Window End:  30, Add Exposure Days to End:  FALSE</w:t>
            </w:r>
          </w:p>
        </w:tc>
      </w:tr>
      <w:tr w:rsidR="757B611C" w14:paraId="3443B3AC" w14:textId="77777777" w:rsidTr="522BB32E">
        <w:tc>
          <w:tcPr>
            <w:tcW w:w="3022" w:type="dxa"/>
          </w:tcPr>
          <w:p w14:paraId="2DA994F0" w14:textId="51A9FFAB"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 ID13 v1] GP/OP/ER visits of patients presenting with Covid flu or flu-like symptoms AND no symptoms or pneumonia in prior 60d</w:t>
            </w:r>
          </w:p>
        </w:tc>
        <w:tc>
          <w:tcPr>
            <w:tcW w:w="3022" w:type="dxa"/>
          </w:tcPr>
          <w:p w14:paraId="266C7FF8" w14:textId="5F46C0CD"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ID26 V1] Hospitalizations with pneumonia or ARDS or sepsis or AKI</w:t>
            </w:r>
          </w:p>
        </w:tc>
        <w:tc>
          <w:tcPr>
            <w:tcW w:w="3022" w:type="dxa"/>
          </w:tcPr>
          <w:p w14:paraId="5E8E1D5A" w14:textId="0C0F8287"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0, Add Exposure Days to Start:  FALSE, Risk Window End:  30, Add Exposure Days to End:  FALSE</w:t>
            </w:r>
          </w:p>
        </w:tc>
      </w:tr>
      <w:tr w:rsidR="757B611C" w14:paraId="16B43420" w14:textId="77777777" w:rsidTr="522BB32E">
        <w:tc>
          <w:tcPr>
            <w:tcW w:w="3022" w:type="dxa"/>
          </w:tcPr>
          <w:p w14:paraId="64974D63" w14:textId="5BB4A557"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 ID13 v1] GP/OP/ER visits of patients presenting with Covid flu or flu-like symptoms AND no symptoms or pneumonia in prior 60d</w:t>
            </w:r>
          </w:p>
        </w:tc>
        <w:tc>
          <w:tcPr>
            <w:tcW w:w="3022" w:type="dxa"/>
          </w:tcPr>
          <w:p w14:paraId="63383365" w14:textId="32C2CBEF"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ID27 V1] Hospitalizations with pneumonia or ARDS or sepsis or AKI requiring intensive services or resulting in death in 30d</w:t>
            </w:r>
          </w:p>
        </w:tc>
        <w:tc>
          <w:tcPr>
            <w:tcW w:w="3022" w:type="dxa"/>
          </w:tcPr>
          <w:p w14:paraId="559C3B67" w14:textId="29F6B3B6"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0, Add Exposure Days to Start:  FALSE, Risk Window End:  30, Add Exposure Days to End:  FALSE</w:t>
            </w:r>
          </w:p>
        </w:tc>
      </w:tr>
      <w:tr w:rsidR="757B611C" w14:paraId="5EEBCC89" w14:textId="77777777" w:rsidTr="522BB32E">
        <w:tc>
          <w:tcPr>
            <w:tcW w:w="3022" w:type="dxa"/>
          </w:tcPr>
          <w:p w14:paraId="37588402" w14:textId="5961B27B" w:rsidR="757B611C" w:rsidRPr="004473EA" w:rsidRDefault="757B611C" w:rsidP="522BB32E">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 ID13 v1] GP/OP/ER visits of patients presenting with Covid flu or flu-like symptoms AND no symptoms or pneumonia in prior 60d</w:t>
            </w:r>
          </w:p>
        </w:tc>
        <w:tc>
          <w:tcPr>
            <w:tcW w:w="3022" w:type="dxa"/>
          </w:tcPr>
          <w:p w14:paraId="339E4752" w14:textId="302D56A5" w:rsidR="757B611C" w:rsidRPr="004473EA" w:rsidRDefault="757B611C" w:rsidP="522BB32E">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ID28 v1] persons who die</w:t>
            </w:r>
          </w:p>
        </w:tc>
        <w:tc>
          <w:tcPr>
            <w:tcW w:w="3022" w:type="dxa"/>
          </w:tcPr>
          <w:p w14:paraId="56C97BE7" w14:textId="1D91F4B1" w:rsidR="757B611C" w:rsidRPr="004473EA" w:rsidRDefault="757B611C" w:rsidP="522BB32E">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0, Add Exposure Days to Start:  FALSE, Risk Window End:  30, Add Exposure Days to End:  FALSE</w:t>
            </w:r>
          </w:p>
        </w:tc>
      </w:tr>
      <w:tr w:rsidR="757B611C" w14:paraId="676789C3" w14:textId="77777777" w:rsidTr="522BB32E">
        <w:tc>
          <w:tcPr>
            <w:tcW w:w="3022" w:type="dxa"/>
          </w:tcPr>
          <w:p w14:paraId="78B68728" w14:textId="73FCD930" w:rsidR="757B611C" w:rsidRPr="004473EA" w:rsidRDefault="757B611C" w:rsidP="522BB32E">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 ID14 v1] GP/OP/ER visits of patients presenting with Covid flu or flu-like symptoms with pneumonia and no admission</w:t>
            </w:r>
          </w:p>
        </w:tc>
        <w:tc>
          <w:tcPr>
            <w:tcW w:w="3022" w:type="dxa"/>
          </w:tcPr>
          <w:p w14:paraId="6973FCCD" w14:textId="1393578D" w:rsidR="757B611C" w:rsidRPr="004473EA" w:rsidRDefault="757B611C" w:rsidP="522BB32E">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ID27 V1] Hospitalizations with pneumonia or ARDS or sepsis or AKI requiring intensive services or resulting in death in 30d</w:t>
            </w:r>
          </w:p>
        </w:tc>
        <w:tc>
          <w:tcPr>
            <w:tcW w:w="3022" w:type="dxa"/>
          </w:tcPr>
          <w:p w14:paraId="7342F137" w14:textId="6597E0E9" w:rsidR="757B611C" w:rsidRPr="004473EA" w:rsidRDefault="757B611C" w:rsidP="522BB32E">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2, Add Exposure Days to Start:  FALSE, Risk Window End:  30, Add Exposure Days to End:  FALSE</w:t>
            </w:r>
          </w:p>
        </w:tc>
      </w:tr>
      <w:tr w:rsidR="757B611C" w14:paraId="0D5228B5" w14:textId="77777777" w:rsidTr="522BB32E">
        <w:tc>
          <w:tcPr>
            <w:tcW w:w="3022" w:type="dxa"/>
          </w:tcPr>
          <w:p w14:paraId="102145B0" w14:textId="64CC3D01"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 ID15 v1] GP/OP/ER visits of patients presenting with Covid flu or flu-like symptoms with no pneumonia and no admission</w:t>
            </w:r>
          </w:p>
        </w:tc>
        <w:tc>
          <w:tcPr>
            <w:tcW w:w="3022" w:type="dxa"/>
          </w:tcPr>
          <w:p w14:paraId="4BCD0E66" w14:textId="73E0767E"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ID27 V1] Hospitalizations with pneumonia or ARDS or sepsis or AKI requiring intensive services or resulting in death in 30d</w:t>
            </w:r>
          </w:p>
        </w:tc>
        <w:tc>
          <w:tcPr>
            <w:tcW w:w="3022" w:type="dxa"/>
          </w:tcPr>
          <w:p w14:paraId="560CFBBB" w14:textId="6732563D"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2, Add Exposure Days to Start:  FALSE, Risk Window End:  30, Add Exposure Days to End:  FALSE</w:t>
            </w:r>
          </w:p>
        </w:tc>
      </w:tr>
      <w:tr w:rsidR="757B611C" w14:paraId="22056EF3" w14:textId="77777777" w:rsidTr="522BB32E">
        <w:tc>
          <w:tcPr>
            <w:tcW w:w="3022" w:type="dxa"/>
          </w:tcPr>
          <w:p w14:paraId="52BC6576" w14:textId="1CB8F495"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lastRenderedPageBreak/>
              <w:t>[COVID ID14 v1] GP/OP/ER visits of patients presenting with Covid flu or flu-like symptoms with pneumonia and no admission</w:t>
            </w:r>
          </w:p>
        </w:tc>
        <w:tc>
          <w:tcPr>
            <w:tcW w:w="3022" w:type="dxa"/>
          </w:tcPr>
          <w:p w14:paraId="06374CC3" w14:textId="7E1CDD41"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ID26 V1] Hospitalizations with pneumonia or ARDS or sepsis or AKI</w:t>
            </w:r>
          </w:p>
        </w:tc>
        <w:tc>
          <w:tcPr>
            <w:tcW w:w="3022" w:type="dxa"/>
          </w:tcPr>
          <w:p w14:paraId="452BB6D1" w14:textId="26C78457"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2, Add Exposure Days to Start:  FALSE, Risk Window End:  30, Add Exposure Days to End:  FALSE</w:t>
            </w:r>
          </w:p>
        </w:tc>
      </w:tr>
      <w:tr w:rsidR="757B611C" w14:paraId="7381B13C" w14:textId="77777777" w:rsidTr="522BB32E">
        <w:tc>
          <w:tcPr>
            <w:tcW w:w="3022" w:type="dxa"/>
          </w:tcPr>
          <w:p w14:paraId="7C463013" w14:textId="2CEF6DE4"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 ID15 v1] GP/OP/ER visits of patients presenting with Covid flu or flu-like symptoms with no pneumonia and no admission</w:t>
            </w:r>
          </w:p>
        </w:tc>
        <w:tc>
          <w:tcPr>
            <w:tcW w:w="3022" w:type="dxa"/>
          </w:tcPr>
          <w:p w14:paraId="074C42E8" w14:textId="1FEF3B9E"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ID26 V1] Hospitalizations with pneumonia or ARDS or sepsis or AKI</w:t>
            </w:r>
          </w:p>
        </w:tc>
        <w:tc>
          <w:tcPr>
            <w:tcW w:w="3022" w:type="dxa"/>
          </w:tcPr>
          <w:p w14:paraId="651303BE" w14:textId="442C7993"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2, Add Exposure Days to Start:  FALSE, Risk Window End:  30, Add Exposure Days to End:  FALSE</w:t>
            </w:r>
          </w:p>
        </w:tc>
      </w:tr>
    </w:tbl>
    <w:p w14:paraId="583C1DEB" w14:textId="1E7141A5" w:rsidR="757B611C" w:rsidRDefault="757B611C" w:rsidP="757B611C">
      <w:pPr>
        <w:rPr>
          <w:color w:val="000000" w:themeColor="text1"/>
          <w:sz w:val="22"/>
          <w:szCs w:val="22"/>
          <w:u w:val="single"/>
        </w:rPr>
      </w:pPr>
    </w:p>
    <w:p w14:paraId="79B4C5C7" w14:textId="2FB78D9C" w:rsidR="757B611C" w:rsidRDefault="757B611C" w:rsidP="757B611C"/>
    <w:p w14:paraId="5F6EECA2" w14:textId="16C9D7C3" w:rsidR="211783AF" w:rsidRDefault="211783AF" w:rsidP="00CC5A52">
      <w:pPr>
        <w:pStyle w:val="Heading1"/>
        <w:numPr>
          <w:ilvl w:val="0"/>
          <w:numId w:val="5"/>
        </w:numPr>
        <w:rPr>
          <w:rFonts w:asciiTheme="minorHAnsi" w:eastAsiaTheme="minorEastAsia" w:hAnsiTheme="minorHAnsi" w:cstheme="minorBidi"/>
          <w:color w:val="000000" w:themeColor="text1"/>
        </w:rPr>
      </w:pPr>
      <w:bookmarkStart w:id="9" w:name="_Toc36401873"/>
      <w:r w:rsidRPr="54AC9EE2">
        <w:rPr>
          <w:rFonts w:asciiTheme="minorHAnsi" w:eastAsiaTheme="minorEastAsia" w:hAnsiTheme="minorHAnsi" w:cstheme="minorBidi"/>
          <w:color w:val="000000" w:themeColor="text1"/>
        </w:rPr>
        <w:t>Methods</w:t>
      </w:r>
      <w:bookmarkEnd w:id="9"/>
    </w:p>
    <w:p w14:paraId="00000045" w14:textId="115D392D" w:rsidR="00E00517" w:rsidRDefault="338566C3" w:rsidP="00CC5A52">
      <w:pPr>
        <w:pStyle w:val="Heading2"/>
        <w:numPr>
          <w:ilvl w:val="1"/>
          <w:numId w:val="5"/>
        </w:numPr>
        <w:rPr>
          <w:rFonts w:asciiTheme="minorHAnsi" w:eastAsiaTheme="minorEastAsia" w:hAnsiTheme="minorHAnsi" w:cstheme="minorBidi"/>
          <w:color w:val="000000" w:themeColor="text1"/>
          <w:lang w:val="en-GB"/>
        </w:rPr>
      </w:pPr>
      <w:bookmarkStart w:id="10" w:name="_Toc36401874"/>
      <w:r w:rsidRPr="54AC9EE2">
        <w:rPr>
          <w:rFonts w:asciiTheme="minorHAnsi" w:eastAsiaTheme="minorEastAsia" w:hAnsiTheme="minorHAnsi" w:cstheme="minorBidi"/>
          <w:color w:val="000000" w:themeColor="text1"/>
        </w:rPr>
        <w:t>Study Design</w:t>
      </w:r>
      <w:bookmarkEnd w:id="10"/>
    </w:p>
    <w:p w14:paraId="406736DC" w14:textId="77777777" w:rsidR="00AE7620" w:rsidRPr="00AE7620" w:rsidRDefault="00AE7620" w:rsidP="3DF26E48">
      <w:pPr>
        <w:jc w:val="both"/>
        <w:rPr>
          <w:rFonts w:asciiTheme="minorHAnsi" w:eastAsiaTheme="minorEastAsia" w:hAnsiTheme="minorHAnsi" w:cstheme="minorBidi"/>
        </w:rPr>
      </w:pPr>
    </w:p>
    <w:p w14:paraId="00000046" w14:textId="37E5792B" w:rsidR="00E00517" w:rsidRPr="00EA3DE1" w:rsidRDefault="005434AA" w:rsidP="3DF26E48">
      <w:pP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 xml:space="preserve">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w:t>
      </w:r>
      <w:r w:rsidR="00A913F7" w:rsidRPr="074D35E5">
        <w:rPr>
          <w:rFonts w:asciiTheme="minorHAnsi" w:eastAsiaTheme="minorEastAsia" w:hAnsiTheme="minorHAnsi" w:cstheme="minorBidi"/>
          <w:color w:val="000000" w:themeColor="text1"/>
          <w:sz w:val="22"/>
          <w:szCs w:val="22"/>
        </w:rPr>
        <w:t>modelling</w:t>
      </w:r>
      <w:r w:rsidRPr="074D35E5">
        <w:rPr>
          <w:rFonts w:asciiTheme="minorHAnsi" w:eastAsiaTheme="minorEastAsia" w:hAnsiTheme="minorHAnsi" w:cstheme="minorBidi"/>
          <w:color w:val="000000" w:themeColor="text1"/>
          <w:sz w:val="22"/>
          <w:szCs w:val="22"/>
        </w:rPr>
        <w:t xml:space="preserve"> process wherein an outcome is predicted within a time at risk relative to the target cohort start and/or end date.  Prediction is performed using a set of covariates derived using data prior to the start of the target cohort.</w:t>
      </w:r>
    </w:p>
    <w:p w14:paraId="00000047" w14:textId="77777777" w:rsidR="00E00517" w:rsidRPr="00EA3DE1" w:rsidRDefault="00E00517" w:rsidP="3DF26E48">
      <w:pPr>
        <w:jc w:val="both"/>
        <w:rPr>
          <w:rFonts w:asciiTheme="minorHAnsi" w:eastAsiaTheme="minorEastAsia" w:hAnsiTheme="minorHAnsi" w:cstheme="minorBidi"/>
          <w:color w:val="000000" w:themeColor="text1"/>
          <w:sz w:val="22"/>
          <w:szCs w:val="22"/>
        </w:rPr>
      </w:pPr>
    </w:p>
    <w:p w14:paraId="00000048" w14:textId="36E03062" w:rsidR="00E00517" w:rsidRPr="00EA3DE1" w:rsidRDefault="00C52370" w:rsidP="3DF26E48">
      <w:pP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Figure 1</w:t>
      </w:r>
      <w:r w:rsidR="005434AA" w:rsidRPr="074D35E5">
        <w:rPr>
          <w:rFonts w:asciiTheme="minorHAnsi" w:eastAsiaTheme="minorEastAsia" w:hAnsiTheme="minorHAnsi" w:cstheme="minorBidi"/>
          <w:color w:val="000000" w:themeColor="text1"/>
          <w:sz w:val="22"/>
          <w:szCs w:val="22"/>
        </w:rPr>
        <w:t xml:space="preserve"> illustrates the prediction problem we will address. Among a population at risk, we aim to predict which patients at a defined moment in time (t = 0) will experience some outcome during a time-at-risk (TAR). Prediction is done using only information about the patients in an observation window prior to that moment in time.</w:t>
      </w:r>
    </w:p>
    <w:p w14:paraId="00000049" w14:textId="77777777" w:rsidR="00E00517" w:rsidRPr="00EA3DE1" w:rsidRDefault="00E00517" w:rsidP="3DF26E48">
      <w:pPr>
        <w:jc w:val="both"/>
        <w:rPr>
          <w:rFonts w:asciiTheme="minorHAnsi" w:eastAsiaTheme="minorEastAsia" w:hAnsiTheme="minorHAnsi" w:cstheme="minorBidi"/>
          <w:color w:val="000000" w:themeColor="text1"/>
          <w:sz w:val="22"/>
          <w:szCs w:val="22"/>
        </w:rPr>
      </w:pPr>
    </w:p>
    <w:p w14:paraId="0000004A" w14:textId="77777777" w:rsidR="00E00517" w:rsidRPr="00EA3DE1" w:rsidRDefault="005434AA" w:rsidP="3DF26E48">
      <w:pPr>
        <w:pBdr>
          <w:top w:val="nil"/>
          <w:left w:val="nil"/>
          <w:bottom w:val="nil"/>
          <w:right w:val="nil"/>
          <w:between w:val="nil"/>
        </w:pBdr>
        <w:jc w:val="both"/>
        <w:rPr>
          <w:rFonts w:asciiTheme="minorHAnsi" w:eastAsiaTheme="minorEastAsia" w:hAnsiTheme="minorHAnsi" w:cstheme="minorBidi"/>
          <w:color w:val="000000" w:themeColor="text1"/>
          <w:sz w:val="22"/>
          <w:szCs w:val="22"/>
        </w:rPr>
      </w:pPr>
      <w:r w:rsidRPr="00EA3DE1">
        <w:rPr>
          <w:rFonts w:asciiTheme="minorHAnsi" w:hAnsiTheme="minorHAnsi"/>
          <w:noProof/>
          <w:color w:val="000000" w:themeColor="text1"/>
          <w:sz w:val="22"/>
          <w:szCs w:val="22"/>
          <w:shd w:val="clear" w:color="auto" w:fill="E6E6E6"/>
          <w:lang w:val="en-GB"/>
        </w:rPr>
        <w:drawing>
          <wp:inline distT="0" distB="0" distL="0" distR="0" wp14:anchorId="79473D8C" wp14:editId="3D110D82">
            <wp:extent cx="82550" cy="2552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82550" cy="25527"/>
                    </a:xfrm>
                    <a:prstGeom prst="rect">
                      <a:avLst/>
                    </a:prstGeom>
                    <a:ln/>
                  </pic:spPr>
                </pic:pic>
              </a:graphicData>
            </a:graphic>
          </wp:inline>
        </w:drawing>
      </w:r>
      <w:r w:rsidRPr="00EA3DE1">
        <w:rPr>
          <w:rFonts w:asciiTheme="minorHAnsi" w:hAnsiTheme="minorHAnsi"/>
          <w:noProof/>
          <w:color w:val="000000" w:themeColor="text1"/>
          <w:sz w:val="22"/>
          <w:szCs w:val="22"/>
          <w:shd w:val="clear" w:color="auto" w:fill="E6E6E6"/>
          <w:lang w:val="en-GB"/>
        </w:rPr>
        <w:drawing>
          <wp:inline distT="114300" distB="114300" distL="114300" distR="114300" wp14:anchorId="5240128F" wp14:editId="7F14EC16">
            <wp:extent cx="5763260" cy="177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63260" cy="1778000"/>
                    </a:xfrm>
                    <a:prstGeom prst="rect">
                      <a:avLst/>
                    </a:prstGeom>
                    <a:ln/>
                  </pic:spPr>
                </pic:pic>
              </a:graphicData>
            </a:graphic>
          </wp:inline>
        </w:drawing>
      </w:r>
    </w:p>
    <w:p w14:paraId="0000004B" w14:textId="77777777" w:rsidR="00E00517" w:rsidRPr="00EA3DE1" w:rsidRDefault="005434AA" w:rsidP="3DF26E48">
      <w:pPr>
        <w:pBdr>
          <w:top w:val="nil"/>
          <w:left w:val="nil"/>
          <w:bottom w:val="nil"/>
          <w:right w:val="nil"/>
          <w:between w:val="nil"/>
        </w:pBd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b/>
          <w:i/>
          <w:color w:val="000000" w:themeColor="text1"/>
          <w:sz w:val="22"/>
          <w:szCs w:val="22"/>
        </w:rPr>
        <w:t>Figure 1: The prediction problem</w:t>
      </w:r>
    </w:p>
    <w:p w14:paraId="0000004C" w14:textId="77777777" w:rsidR="00E00517" w:rsidRPr="00EA3DE1" w:rsidRDefault="00E00517" w:rsidP="3DF26E48">
      <w:pPr>
        <w:jc w:val="both"/>
        <w:rPr>
          <w:rFonts w:asciiTheme="minorHAnsi" w:eastAsiaTheme="minorEastAsia" w:hAnsiTheme="minorHAnsi" w:cstheme="minorBidi"/>
          <w:color w:val="000000" w:themeColor="text1"/>
          <w:sz w:val="22"/>
          <w:szCs w:val="22"/>
        </w:rPr>
      </w:pPr>
    </w:p>
    <w:p w14:paraId="0000004D" w14:textId="6305F927" w:rsidR="00E00517" w:rsidRDefault="005434AA" w:rsidP="3DF26E48">
      <w:pP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We follow the PROGRESS best practice recommendations for model development and the TRIPOD guidance for transparent reporting of the model result</w:t>
      </w:r>
      <w:r w:rsidR="004B4548">
        <w:rPr>
          <w:rFonts w:asciiTheme="minorHAnsi" w:eastAsiaTheme="minorEastAsia" w:hAnsiTheme="minorHAnsi" w:cstheme="minorBidi"/>
          <w:color w:val="000000" w:themeColor="text1"/>
          <w:sz w:val="22"/>
          <w:szCs w:val="22"/>
        </w:rPr>
        <w:t>s (12, 13)</w:t>
      </w:r>
      <w:r w:rsidRPr="074D35E5">
        <w:rPr>
          <w:rFonts w:asciiTheme="minorHAnsi" w:eastAsiaTheme="minorEastAsia" w:hAnsiTheme="minorHAnsi" w:cstheme="minorBidi"/>
          <w:color w:val="000000" w:themeColor="text1"/>
          <w:sz w:val="22"/>
          <w:szCs w:val="22"/>
        </w:rPr>
        <w:t>.</w:t>
      </w:r>
    </w:p>
    <w:p w14:paraId="14C5739B" w14:textId="77777777" w:rsidR="004B4548" w:rsidRPr="00EA3DE1" w:rsidRDefault="004B4548" w:rsidP="15FBA471">
      <w:pPr>
        <w:jc w:val="both"/>
        <w:rPr>
          <w:rFonts w:asciiTheme="minorHAnsi" w:eastAsiaTheme="minorEastAsia" w:hAnsiTheme="minorHAnsi" w:cstheme="minorBidi"/>
          <w:color w:val="000000" w:themeColor="text1"/>
          <w:sz w:val="22"/>
          <w:szCs w:val="22"/>
        </w:rPr>
      </w:pPr>
    </w:p>
    <w:p w14:paraId="00000052" w14:textId="2FF7DF3B" w:rsidR="00E00517" w:rsidRPr="00EA3DE1" w:rsidRDefault="004B4548" w:rsidP="00CC5A52">
      <w:pPr>
        <w:pStyle w:val="Heading2"/>
        <w:numPr>
          <w:ilvl w:val="1"/>
          <w:numId w:val="5"/>
        </w:num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000000" w:themeColor="text1"/>
        </w:rPr>
        <w:t xml:space="preserve"> </w:t>
      </w:r>
      <w:bookmarkStart w:id="11" w:name="_Toc36401875"/>
      <w:r w:rsidR="338566C3" w:rsidRPr="54AC9EE2">
        <w:rPr>
          <w:rFonts w:asciiTheme="minorHAnsi" w:eastAsiaTheme="minorEastAsia" w:hAnsiTheme="minorHAnsi" w:cstheme="minorBidi"/>
          <w:color w:val="000000" w:themeColor="text1"/>
        </w:rPr>
        <w:t>Data Source(s)</w:t>
      </w:r>
      <w:sdt>
        <w:sdtPr>
          <w:rPr>
            <w:rFonts w:asciiTheme="minorHAnsi" w:hAnsiTheme="minorHAnsi"/>
            <w:color w:val="000000" w:themeColor="text1"/>
            <w:shd w:val="clear" w:color="auto" w:fill="E6E6E6"/>
            <w:lang w:val="en-GB"/>
          </w:rPr>
          <w:tag w:val="goog_rdk_11"/>
          <w:id w:val="-1189676812"/>
          <w:placeholder>
            <w:docPart w:val="DefaultPlaceholder_1081868574"/>
          </w:placeholder>
          <w:showingPlcHdr/>
        </w:sdtPr>
        <w:sdtEndPr/>
        <w:sdtContent>
          <w:r w:rsidR="000D320D" w:rsidRPr="074D35E5">
            <w:rPr>
              <w:rFonts w:asciiTheme="minorHAnsi" w:eastAsiaTheme="minorEastAsia" w:hAnsiTheme="minorHAnsi" w:cstheme="minorBidi"/>
              <w:color w:val="000000" w:themeColor="text1"/>
            </w:rPr>
            <w:t xml:space="preserve">     </w:t>
          </w:r>
        </w:sdtContent>
      </w:sdt>
      <w:bookmarkEnd w:id="11"/>
    </w:p>
    <w:p w14:paraId="00000053" w14:textId="77777777" w:rsidR="00E00517" w:rsidRPr="00EA3DE1" w:rsidRDefault="00E00517" w:rsidP="3DF26E48">
      <w:pPr>
        <w:rPr>
          <w:rFonts w:asciiTheme="minorHAnsi" w:eastAsiaTheme="minorEastAsia" w:hAnsiTheme="minorHAnsi" w:cstheme="minorBidi"/>
          <w:color w:val="000000" w:themeColor="text1"/>
        </w:rPr>
      </w:pPr>
    </w:p>
    <w:p w14:paraId="0F536CC9" w14:textId="0365E45F" w:rsidR="009707ED" w:rsidRPr="00EA3DE1" w:rsidRDefault="00E676B9" w:rsidP="3DF26E48">
      <w:pPr>
        <w:rPr>
          <w:rFonts w:asciiTheme="minorHAnsi" w:eastAsiaTheme="minorEastAsia" w:hAnsiTheme="minorHAnsi" w:cstheme="minorBidi"/>
          <w:i/>
          <w:color w:val="000000" w:themeColor="text1"/>
          <w:sz w:val="20"/>
          <w:szCs w:val="20"/>
        </w:rPr>
      </w:pPr>
      <w:sdt>
        <w:sdtPr>
          <w:rPr>
            <w:rFonts w:asciiTheme="minorHAnsi" w:hAnsiTheme="minorHAnsi"/>
            <w:color w:val="000000" w:themeColor="text1"/>
            <w:shd w:val="clear" w:color="auto" w:fill="E6E6E6"/>
            <w:lang w:val="en-GB"/>
          </w:rPr>
          <w:tag w:val="goog_rdk_18"/>
          <w:id w:val="289638197"/>
          <w:placeholder>
            <w:docPart w:val="DefaultPlaceholder_1081868574"/>
          </w:placeholder>
          <w:showingPlcHdr/>
        </w:sdtPr>
        <w:sdtEndPr/>
        <w:sdtContent>
          <w:r w:rsidR="009707ED" w:rsidRPr="074D35E5">
            <w:rPr>
              <w:rFonts w:asciiTheme="minorHAnsi" w:eastAsiaTheme="minorEastAsia" w:hAnsiTheme="minorHAnsi" w:cstheme="minorBidi"/>
              <w:color w:val="000000" w:themeColor="text1"/>
            </w:rPr>
            <w:t xml:space="preserve">     </w:t>
          </w:r>
        </w:sdtContent>
      </w:sdt>
    </w:p>
    <w:tbl>
      <w:tblPr>
        <w:tblW w:w="9344" w:type="dxa"/>
        <w:tblCellMar>
          <w:left w:w="0" w:type="dxa"/>
          <w:right w:w="0" w:type="dxa"/>
        </w:tblCellMar>
        <w:tblLook w:val="04A0" w:firstRow="1" w:lastRow="0" w:firstColumn="1" w:lastColumn="0" w:noHBand="0" w:noVBand="1"/>
      </w:tblPr>
      <w:tblGrid>
        <w:gridCol w:w="1166"/>
        <w:gridCol w:w="787"/>
        <w:gridCol w:w="1099"/>
        <w:gridCol w:w="731"/>
        <w:gridCol w:w="725"/>
        <w:gridCol w:w="706"/>
        <w:gridCol w:w="861"/>
        <w:gridCol w:w="3269"/>
      </w:tblGrid>
      <w:tr w:rsidR="00D2691B" w:rsidRPr="00EA3DE1" w14:paraId="4D1A46B6" w14:textId="77777777" w:rsidTr="3DF26E48">
        <w:trPr>
          <w:trHeight w:val="315"/>
        </w:trPr>
        <w:tc>
          <w:tcPr>
            <w:tcW w:w="0" w:type="auto"/>
            <w:tcBorders>
              <w:top w:val="single" w:sz="6" w:space="0" w:color="000000" w:themeColor="text1"/>
              <w:left w:val="single" w:sz="6" w:space="0" w:color="000000" w:themeColor="text1"/>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735207A7"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lastRenderedPageBreak/>
              <w:t>Source Full Name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2CFC89DB"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Country Code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6F41630F"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Data Provenance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3A8221BF"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Source Short Name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2D557A6C"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Patient Count</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43465980"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History</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7CE45C49"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Patient Type</w:t>
            </w:r>
          </w:p>
        </w:tc>
        <w:tc>
          <w:tcPr>
            <w:tcW w:w="0" w:type="auto"/>
            <w:tcBorders>
              <w:top w:val="single" w:sz="6" w:space="0" w:color="000000" w:themeColor="text1"/>
              <w:left w:val="single" w:sz="6" w:space="0" w:color="CCCCCC"/>
              <w:bottom w:val="single" w:sz="6" w:space="0" w:color="000000" w:themeColor="text1"/>
              <w:right w:val="single" w:sz="6" w:space="0" w:color="000000" w:themeColor="text1"/>
            </w:tcBorders>
            <w:shd w:val="clear" w:color="auto" w:fill="auto"/>
            <w:tcMar>
              <w:top w:w="30" w:type="dxa"/>
              <w:left w:w="45" w:type="dxa"/>
              <w:bottom w:w="30" w:type="dxa"/>
              <w:right w:w="45" w:type="dxa"/>
            </w:tcMar>
            <w:vAlign w:val="bottom"/>
            <w:hideMark/>
          </w:tcPr>
          <w:p w14:paraId="5FB56616"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Data collection</w:t>
            </w:r>
          </w:p>
        </w:tc>
      </w:tr>
      <w:tr w:rsidR="00D2691B" w:rsidRPr="00EA3DE1" w14:paraId="42A632DC" w14:textId="77777777" w:rsidTr="3DF26E48">
        <w:trPr>
          <w:trHeight w:val="315"/>
        </w:trPr>
        <w:tc>
          <w:tcPr>
            <w:tcW w:w="0" w:type="auto"/>
            <w:tcBorders>
              <w:top w:val="single" w:sz="6" w:space="0" w:color="CCCCCC"/>
              <w:left w:val="single" w:sz="6" w:space="0" w:color="000000" w:themeColor="text1"/>
              <w:bottom w:val="single" w:sz="6" w:space="0" w:color="000000" w:themeColor="text1"/>
              <w:right w:val="single" w:sz="6" w:space="0" w:color="CCCCCC"/>
            </w:tcBorders>
            <w:tcMar>
              <w:top w:w="30" w:type="dxa"/>
              <w:left w:w="45" w:type="dxa"/>
              <w:bottom w:w="30" w:type="dxa"/>
              <w:right w:w="45" w:type="dxa"/>
            </w:tcMar>
            <w:vAlign w:val="bottom"/>
            <w:hideMark/>
          </w:tcPr>
          <w:p w14:paraId="7E3249FD"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Optum® de-identified Electronic </w:t>
            </w:r>
            <w:r>
              <w:br/>
            </w:r>
            <w:r w:rsidRPr="3DF26E48">
              <w:rPr>
                <w:rFonts w:asciiTheme="minorHAnsi" w:eastAsiaTheme="minorEastAsia" w:hAnsiTheme="minorHAnsi" w:cstheme="minorBidi"/>
                <w:color w:val="000000" w:themeColor="text1"/>
                <w:sz w:val="18"/>
                <w:szCs w:val="18"/>
              </w:rPr>
              <w:t>Health Record Dataset</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6A4D685E"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US</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36A9C8EC"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EMR</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2A8DD95B"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Optum EHR - EMR, US</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1ED846D0"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96m</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6A21495D"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2006-</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1A0870A5"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EHR / Privately Insured</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0D62715"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Optum© de-identified Electronic Health Record Dataset represents Humedica’s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tc>
      </w:tr>
    </w:tbl>
    <w:p w14:paraId="37CB4A03" w14:textId="544C0678" w:rsidR="004B6E7A" w:rsidRPr="00EA3DE1" w:rsidRDefault="004B6E7A" w:rsidP="3DF26E48">
      <w:pPr>
        <w:rPr>
          <w:rFonts w:asciiTheme="minorHAnsi" w:eastAsiaTheme="minorEastAsia" w:hAnsiTheme="minorHAnsi" w:cstheme="minorBidi"/>
          <w:i/>
          <w:color w:val="000000" w:themeColor="text1"/>
          <w:sz w:val="20"/>
          <w:szCs w:val="20"/>
        </w:rPr>
      </w:pPr>
    </w:p>
    <w:p w14:paraId="03A0FB32" w14:textId="51D15939" w:rsidR="004B6E7A" w:rsidRPr="00EA3DE1" w:rsidRDefault="004B6E7A" w:rsidP="3DF26E48">
      <w:pPr>
        <w:rPr>
          <w:rFonts w:asciiTheme="minorHAnsi" w:eastAsiaTheme="minorEastAsia" w:hAnsiTheme="minorHAnsi" w:cstheme="minorBidi"/>
          <w:i/>
          <w:color w:val="000000" w:themeColor="text1"/>
          <w:sz w:val="20"/>
          <w:szCs w:val="20"/>
        </w:rPr>
      </w:pPr>
    </w:p>
    <w:p w14:paraId="6758B20D" w14:textId="50B38E77" w:rsidR="004B6E7A" w:rsidRPr="00EA3DE1" w:rsidRDefault="004B6E7A" w:rsidP="3DF26E48">
      <w:pPr>
        <w:rPr>
          <w:rFonts w:asciiTheme="minorHAnsi" w:eastAsiaTheme="minorEastAsia" w:hAnsiTheme="minorHAnsi" w:cstheme="minorBidi"/>
          <w:i/>
          <w:color w:val="000000" w:themeColor="text1"/>
          <w:sz w:val="20"/>
          <w:szCs w:val="20"/>
        </w:rPr>
      </w:pPr>
    </w:p>
    <w:p w14:paraId="136D3ABC" w14:textId="6072E70E" w:rsidR="004B6E7A" w:rsidRPr="00EA3DE1" w:rsidRDefault="004B6E7A" w:rsidP="3DF26E48">
      <w:pPr>
        <w:rPr>
          <w:rFonts w:asciiTheme="minorHAnsi" w:eastAsiaTheme="minorEastAsia" w:hAnsiTheme="minorHAnsi" w:cstheme="minorBidi"/>
          <w:i/>
          <w:color w:val="000000" w:themeColor="text1"/>
          <w:sz w:val="20"/>
          <w:szCs w:val="20"/>
        </w:rPr>
      </w:pPr>
    </w:p>
    <w:p w14:paraId="3316FD19" w14:textId="13F868F9" w:rsidR="004B6E7A" w:rsidRPr="00EA3DE1" w:rsidRDefault="004B6E7A" w:rsidP="3DF26E48">
      <w:pPr>
        <w:rPr>
          <w:rFonts w:asciiTheme="minorHAnsi" w:eastAsiaTheme="minorEastAsia" w:hAnsiTheme="minorHAnsi" w:cstheme="minorBidi"/>
          <w:i/>
          <w:color w:val="000000" w:themeColor="text1"/>
          <w:sz w:val="20"/>
          <w:szCs w:val="20"/>
        </w:rPr>
      </w:pPr>
    </w:p>
    <w:p w14:paraId="3AC7D1B0" w14:textId="77777777" w:rsidR="004B6E7A" w:rsidRPr="00EA3DE1" w:rsidRDefault="004B6E7A" w:rsidP="3DF26E48">
      <w:pPr>
        <w:rPr>
          <w:rFonts w:asciiTheme="minorHAnsi" w:eastAsiaTheme="minorEastAsia" w:hAnsiTheme="minorHAnsi" w:cstheme="minorBidi"/>
          <w:i/>
          <w:color w:val="000000" w:themeColor="text1"/>
          <w:sz w:val="20"/>
          <w:szCs w:val="20"/>
        </w:rPr>
      </w:pPr>
    </w:p>
    <w:p w14:paraId="0000005B" w14:textId="77777777" w:rsidR="00E00517" w:rsidRPr="00EA3DE1" w:rsidRDefault="338566C3" w:rsidP="00CC5A52">
      <w:pPr>
        <w:pStyle w:val="Heading2"/>
        <w:numPr>
          <w:ilvl w:val="1"/>
          <w:numId w:val="5"/>
        </w:numPr>
        <w:rPr>
          <w:rFonts w:asciiTheme="minorHAnsi" w:eastAsiaTheme="minorEastAsia" w:hAnsiTheme="minorHAnsi" w:cstheme="minorBidi"/>
          <w:color w:val="000000" w:themeColor="text1"/>
          <w:lang w:val="en-GB"/>
        </w:rPr>
      </w:pPr>
      <w:bookmarkStart w:id="12" w:name="_Toc36401876"/>
      <w:r w:rsidRPr="54AC9EE2">
        <w:rPr>
          <w:rFonts w:asciiTheme="minorHAnsi" w:eastAsiaTheme="minorEastAsia" w:hAnsiTheme="minorHAnsi" w:cstheme="minorBidi"/>
          <w:color w:val="000000" w:themeColor="text1"/>
        </w:rPr>
        <w:t>Study Populations</w:t>
      </w:r>
      <w:bookmarkEnd w:id="12"/>
    </w:p>
    <w:p w14:paraId="0000005C" w14:textId="77777777" w:rsidR="00E00517" w:rsidRPr="00EA3DE1" w:rsidRDefault="338566C3" w:rsidP="00CC5A52">
      <w:pPr>
        <w:pStyle w:val="Heading3"/>
        <w:numPr>
          <w:ilvl w:val="2"/>
          <w:numId w:val="5"/>
        </w:numPr>
        <w:rPr>
          <w:rFonts w:asciiTheme="minorHAnsi" w:eastAsiaTheme="minorEastAsia" w:hAnsiTheme="minorHAnsi" w:cstheme="minorBidi"/>
          <w:color w:val="000000" w:themeColor="text1"/>
          <w:lang w:val="en-GB"/>
        </w:rPr>
      </w:pPr>
      <w:r w:rsidRPr="54AC9EE2">
        <w:rPr>
          <w:rFonts w:asciiTheme="minorHAnsi" w:eastAsiaTheme="minorEastAsia" w:hAnsiTheme="minorHAnsi" w:cstheme="minorBidi"/>
          <w:color w:val="000000" w:themeColor="text1"/>
        </w:rPr>
        <w:t>Target Cohort(s) [T]</w:t>
      </w:r>
    </w:p>
    <w:p w14:paraId="0000005D" w14:textId="77777777" w:rsidR="00E00517" w:rsidRPr="00EA3DE1" w:rsidRDefault="00E00517" w:rsidP="757B611C">
      <w:pPr>
        <w:rPr>
          <w:rFonts w:asciiTheme="minorHAnsi" w:eastAsiaTheme="minorEastAsia" w:hAnsiTheme="minorHAnsi" w:cstheme="minorBidi"/>
          <w:color w:val="000000" w:themeColor="text1"/>
        </w:rPr>
      </w:pPr>
    </w:p>
    <w:p w14:paraId="00000068" w14:textId="77777777" w:rsidR="00E00517" w:rsidRPr="00EA3DE1" w:rsidRDefault="00E00517" w:rsidP="757B611C">
      <w:pPr>
        <w:rPr>
          <w:rFonts w:asciiTheme="minorHAnsi" w:eastAsiaTheme="minorEastAsia" w:hAnsiTheme="minorHAnsi" w:cstheme="minorBidi"/>
          <w:color w:val="000000" w:themeColor="text1"/>
        </w:rPr>
      </w:pPr>
    </w:p>
    <w:tbl>
      <w:tblPr>
        <w:tblStyle w:val="TableGrid"/>
        <w:tblW w:w="9066" w:type="dxa"/>
        <w:tblLayout w:type="fixed"/>
        <w:tblLook w:val="06A0" w:firstRow="1" w:lastRow="0" w:firstColumn="1" w:lastColumn="0" w:noHBand="1" w:noVBand="1"/>
      </w:tblPr>
      <w:tblGrid>
        <w:gridCol w:w="3022"/>
        <w:gridCol w:w="3022"/>
        <w:gridCol w:w="3022"/>
      </w:tblGrid>
      <w:tr w:rsidR="757B611C" w14:paraId="03DE622B" w14:textId="77777777" w:rsidTr="00631C67">
        <w:tc>
          <w:tcPr>
            <w:tcW w:w="3022" w:type="dxa"/>
          </w:tcPr>
          <w:p w14:paraId="3C0B1DB7" w14:textId="2C953690" w:rsidR="757B611C" w:rsidRDefault="757B611C" w:rsidP="757B611C">
            <w:pPr>
              <w:rPr>
                <w:b/>
                <w:bCs/>
                <w:sz w:val="22"/>
                <w:szCs w:val="22"/>
              </w:rPr>
            </w:pPr>
            <w:r w:rsidRPr="757B611C">
              <w:rPr>
                <w:b/>
                <w:bCs/>
                <w:sz w:val="22"/>
                <w:szCs w:val="22"/>
              </w:rPr>
              <w:t>Cohort ID</w:t>
            </w:r>
          </w:p>
        </w:tc>
        <w:tc>
          <w:tcPr>
            <w:tcW w:w="3022" w:type="dxa"/>
          </w:tcPr>
          <w:p w14:paraId="64DD1218" w14:textId="659D6BD5" w:rsidR="757B611C" w:rsidRDefault="757B611C" w:rsidP="757B611C">
            <w:pPr>
              <w:rPr>
                <w:b/>
                <w:bCs/>
                <w:sz w:val="22"/>
                <w:szCs w:val="22"/>
              </w:rPr>
            </w:pPr>
            <w:r w:rsidRPr="757B611C">
              <w:rPr>
                <w:b/>
                <w:bCs/>
                <w:sz w:val="22"/>
                <w:szCs w:val="22"/>
              </w:rPr>
              <w:t>Cohort Name</w:t>
            </w:r>
          </w:p>
        </w:tc>
        <w:tc>
          <w:tcPr>
            <w:tcW w:w="3022" w:type="dxa"/>
          </w:tcPr>
          <w:p w14:paraId="781510AC" w14:textId="7454E0DD" w:rsidR="757B611C" w:rsidRDefault="757B611C" w:rsidP="757B611C">
            <w:pPr>
              <w:rPr>
                <w:b/>
                <w:bCs/>
                <w:sz w:val="22"/>
                <w:szCs w:val="22"/>
              </w:rPr>
            </w:pPr>
            <w:r w:rsidRPr="757B611C">
              <w:rPr>
                <w:b/>
                <w:bCs/>
                <w:sz w:val="22"/>
                <w:szCs w:val="22"/>
              </w:rPr>
              <w:t>Description</w:t>
            </w:r>
          </w:p>
        </w:tc>
      </w:tr>
      <w:tr w:rsidR="757B611C" w14:paraId="30DD5C6A" w14:textId="77777777" w:rsidTr="00631C67">
        <w:tc>
          <w:tcPr>
            <w:tcW w:w="3022" w:type="dxa"/>
          </w:tcPr>
          <w:p w14:paraId="1E541975" w14:textId="614B5C33" w:rsidR="757B611C" w:rsidRDefault="757B611C" w:rsidP="757B611C">
            <w:pPr>
              <w:rPr>
                <w:sz w:val="22"/>
                <w:szCs w:val="22"/>
              </w:rPr>
            </w:pPr>
            <w:r w:rsidRPr="757B611C">
              <w:rPr>
                <w:sz w:val="22"/>
                <w:szCs w:val="22"/>
              </w:rPr>
              <w:t>5894</w:t>
            </w:r>
          </w:p>
        </w:tc>
        <w:tc>
          <w:tcPr>
            <w:tcW w:w="3022" w:type="dxa"/>
          </w:tcPr>
          <w:p w14:paraId="20A01373" w14:textId="181F43EA" w:rsidR="757B611C" w:rsidRDefault="757B611C" w:rsidP="757B611C">
            <w:pPr>
              <w:rPr>
                <w:sz w:val="22"/>
                <w:szCs w:val="22"/>
              </w:rPr>
            </w:pPr>
            <w:r w:rsidRPr="757B611C">
              <w:rPr>
                <w:sz w:val="22"/>
                <w:szCs w:val="22"/>
              </w:rPr>
              <w:t>[COVID ID13 v1] GP/OP/ER visits of patients presenting with Covid flu or flu-like symptoms AND no symptoms or pneumonia in prior 60d</w:t>
            </w:r>
          </w:p>
        </w:tc>
        <w:tc>
          <w:tcPr>
            <w:tcW w:w="3022" w:type="dxa"/>
          </w:tcPr>
          <w:p w14:paraId="75AB679C" w14:textId="46D2DC04" w:rsidR="00631C67" w:rsidRDefault="00631C67" w:rsidP="00631C67">
            <w:pPr>
              <w:rPr>
                <w:ins w:id="13" w:author="Ross Williams" w:date="2020-04-17T17:07:00Z"/>
                <w:sz w:val="22"/>
                <w:szCs w:val="22"/>
              </w:rPr>
            </w:pPr>
            <w:ins w:id="14" w:author="Ross Williams" w:date="2020-04-17T17:07:00Z">
              <w:r>
                <w:t>Patients with either a co</w:t>
              </w:r>
              <w:r>
                <w:rPr>
                  <w:sz w:val="22"/>
                  <w:szCs w:val="22"/>
                </w:rPr>
                <w:t xml:space="preserve">vid19 diagnosis OR Influenza OR Flu-like symptoms </w:t>
              </w:r>
            </w:ins>
          </w:p>
          <w:p w14:paraId="30292F3B" w14:textId="7D926EA3" w:rsidR="757B611C" w:rsidRDefault="757B611C" w:rsidP="757B611C">
            <w:pPr>
              <w:rPr>
                <w:sz w:val="22"/>
                <w:szCs w:val="22"/>
              </w:rPr>
            </w:pPr>
            <w:del w:id="15" w:author="Ross Williams" w:date="2020-04-17T17:07:00Z">
              <w:r w:rsidRPr="522BB32E" w:rsidDel="00631C67">
                <w:rPr>
                  <w:sz w:val="22"/>
                  <w:szCs w:val="22"/>
                </w:rPr>
                <w:delText>TBD</w:delText>
              </w:r>
            </w:del>
          </w:p>
        </w:tc>
      </w:tr>
      <w:tr w:rsidR="757B611C" w14:paraId="3AD9C770" w14:textId="77777777" w:rsidTr="00631C67">
        <w:tc>
          <w:tcPr>
            <w:tcW w:w="3022" w:type="dxa"/>
          </w:tcPr>
          <w:p w14:paraId="6C782F1A" w14:textId="7636F072" w:rsidR="757B611C" w:rsidRDefault="757B611C" w:rsidP="757B611C">
            <w:pPr>
              <w:rPr>
                <w:sz w:val="22"/>
                <w:szCs w:val="22"/>
              </w:rPr>
            </w:pPr>
            <w:r w:rsidRPr="757B611C">
              <w:rPr>
                <w:sz w:val="22"/>
                <w:szCs w:val="22"/>
              </w:rPr>
              <w:t>5895</w:t>
            </w:r>
          </w:p>
        </w:tc>
        <w:tc>
          <w:tcPr>
            <w:tcW w:w="3022" w:type="dxa"/>
          </w:tcPr>
          <w:p w14:paraId="24A00F61" w14:textId="410BCE09" w:rsidR="757B611C" w:rsidRDefault="757B611C" w:rsidP="757B611C">
            <w:pPr>
              <w:rPr>
                <w:sz w:val="22"/>
                <w:szCs w:val="22"/>
              </w:rPr>
            </w:pPr>
            <w:r w:rsidRPr="757B611C">
              <w:rPr>
                <w:sz w:val="22"/>
                <w:szCs w:val="22"/>
              </w:rPr>
              <w:t>[COVID ID14 v1] GP/OP/ER visits of patients presenting with Covid flu or flu-like symptoms with pneumonia and no admission</w:t>
            </w:r>
          </w:p>
        </w:tc>
        <w:tc>
          <w:tcPr>
            <w:tcW w:w="3022" w:type="dxa"/>
          </w:tcPr>
          <w:p w14:paraId="487E7AF0" w14:textId="7F9EAD58" w:rsidR="00631C67" w:rsidRDefault="00631C67" w:rsidP="00631C67">
            <w:pPr>
              <w:rPr>
                <w:ins w:id="16" w:author="Ross Williams" w:date="2020-04-17T17:07:00Z"/>
                <w:sz w:val="22"/>
                <w:szCs w:val="22"/>
              </w:rPr>
            </w:pPr>
            <w:ins w:id="17" w:author="Ross Williams" w:date="2020-04-17T17:07:00Z">
              <w:r>
                <w:t>Patients with either a co</w:t>
              </w:r>
              <w:r>
                <w:rPr>
                  <w:sz w:val="22"/>
                  <w:szCs w:val="22"/>
                </w:rPr>
                <w:t xml:space="preserve">vid19 diagnosis OR Influenza OR Flu-like symptoms </w:t>
              </w:r>
            </w:ins>
            <w:ins w:id="18" w:author="Ross Williams" w:date="2020-04-17T17:10:00Z">
              <w:r>
                <w:rPr>
                  <w:sz w:val="22"/>
                  <w:szCs w:val="22"/>
                </w:rPr>
                <w:t>AND no pneumonia</w:t>
              </w:r>
            </w:ins>
          </w:p>
          <w:p w14:paraId="62FE4047" w14:textId="19FE1B5E" w:rsidR="757B611C" w:rsidRDefault="757B611C" w:rsidP="757B611C">
            <w:pPr>
              <w:rPr>
                <w:sz w:val="22"/>
                <w:szCs w:val="22"/>
              </w:rPr>
            </w:pPr>
            <w:del w:id="19" w:author="Ross Williams" w:date="2020-04-17T17:07:00Z">
              <w:r w:rsidRPr="757B611C" w:rsidDel="00631C67">
                <w:rPr>
                  <w:sz w:val="22"/>
                  <w:szCs w:val="22"/>
                </w:rPr>
                <w:delText>TBD</w:delText>
              </w:r>
            </w:del>
            <w:ins w:id="20" w:author="Ross Williams" w:date="2020-04-17T17:07:00Z">
              <w:r w:rsidR="00631C67">
                <w:rPr>
                  <w:sz w:val="22"/>
                  <w:szCs w:val="22"/>
                </w:rPr>
                <w:t xml:space="preserve">No </w:t>
              </w:r>
            </w:ins>
            <w:ins w:id="21" w:author="Ross Williams" w:date="2020-04-17T17:10:00Z">
              <w:r w:rsidR="00631C67">
                <w:rPr>
                  <w:sz w:val="22"/>
                  <w:szCs w:val="22"/>
                </w:rPr>
                <w:t>admission on index or day 1</w:t>
              </w:r>
            </w:ins>
          </w:p>
        </w:tc>
      </w:tr>
      <w:tr w:rsidR="00631C67" w14:paraId="5D72E221" w14:textId="77777777" w:rsidTr="00631C67">
        <w:tc>
          <w:tcPr>
            <w:tcW w:w="3022" w:type="dxa"/>
          </w:tcPr>
          <w:p w14:paraId="1A988180" w14:textId="7981D2E2" w:rsidR="00631C67" w:rsidRDefault="00631C67" w:rsidP="00631C67">
            <w:pPr>
              <w:rPr>
                <w:sz w:val="22"/>
                <w:szCs w:val="22"/>
              </w:rPr>
            </w:pPr>
            <w:r w:rsidRPr="757B611C">
              <w:rPr>
                <w:sz w:val="22"/>
                <w:szCs w:val="22"/>
              </w:rPr>
              <w:t>5896</w:t>
            </w:r>
          </w:p>
        </w:tc>
        <w:tc>
          <w:tcPr>
            <w:tcW w:w="3022" w:type="dxa"/>
          </w:tcPr>
          <w:p w14:paraId="07AD528D" w14:textId="04D9F0DC" w:rsidR="00631C67" w:rsidRDefault="00631C67" w:rsidP="00631C67">
            <w:pPr>
              <w:rPr>
                <w:sz w:val="22"/>
                <w:szCs w:val="22"/>
              </w:rPr>
            </w:pPr>
            <w:r w:rsidRPr="757B611C">
              <w:rPr>
                <w:sz w:val="22"/>
                <w:szCs w:val="22"/>
              </w:rPr>
              <w:t>[COVID ID15 v1] GP/OP/ER visits of patients presenting with Covid flu or flu-like symptoms with no pneumonia and no admission</w:t>
            </w:r>
          </w:p>
        </w:tc>
        <w:tc>
          <w:tcPr>
            <w:tcW w:w="3022" w:type="dxa"/>
          </w:tcPr>
          <w:p w14:paraId="7C741095" w14:textId="77777777" w:rsidR="00631C67" w:rsidRDefault="00631C67" w:rsidP="00631C67">
            <w:pPr>
              <w:rPr>
                <w:ins w:id="22" w:author="Ross Williams" w:date="2020-04-17T17:10:00Z"/>
                <w:sz w:val="22"/>
                <w:szCs w:val="22"/>
              </w:rPr>
            </w:pPr>
            <w:ins w:id="23" w:author="Ross Williams" w:date="2020-04-17T17:10:00Z">
              <w:r>
                <w:t>Patients with either a co</w:t>
              </w:r>
              <w:r>
                <w:rPr>
                  <w:sz w:val="22"/>
                  <w:szCs w:val="22"/>
                </w:rPr>
                <w:t xml:space="preserve">vid19 diagnosis OR Influenza OR Flu-like symptoms </w:t>
              </w:r>
            </w:ins>
          </w:p>
          <w:p w14:paraId="4AAE31E3" w14:textId="0BAD2A41" w:rsidR="00631C67" w:rsidRDefault="00631C67" w:rsidP="00631C67">
            <w:pPr>
              <w:rPr>
                <w:sz w:val="22"/>
                <w:szCs w:val="22"/>
              </w:rPr>
            </w:pPr>
            <w:ins w:id="24" w:author="Ross Williams" w:date="2020-04-17T17:10:00Z">
              <w:r>
                <w:rPr>
                  <w:sz w:val="22"/>
                  <w:szCs w:val="22"/>
                </w:rPr>
                <w:t>No admission on index or day 1</w:t>
              </w:r>
            </w:ins>
            <w:del w:id="25" w:author="Ross Williams" w:date="2020-04-17T17:10:00Z">
              <w:r w:rsidRPr="757B611C" w:rsidDel="0021744B">
                <w:rPr>
                  <w:sz w:val="22"/>
                  <w:szCs w:val="22"/>
                </w:rPr>
                <w:delText>TBD</w:delText>
              </w:r>
            </w:del>
          </w:p>
        </w:tc>
      </w:tr>
    </w:tbl>
    <w:p w14:paraId="795BA3F7" w14:textId="294D0419" w:rsidR="003B2F7E" w:rsidRPr="00EA3DE1" w:rsidRDefault="003B2F7E" w:rsidP="757B611C">
      <w:pPr>
        <w:rPr>
          <w:rFonts w:asciiTheme="minorHAnsi" w:eastAsiaTheme="minorEastAsia" w:hAnsiTheme="minorHAnsi" w:cstheme="minorBidi"/>
          <w:color w:val="000000" w:themeColor="text1"/>
        </w:rPr>
      </w:pPr>
    </w:p>
    <w:p w14:paraId="1A5030F7" w14:textId="707439CD" w:rsidR="003B2F7E" w:rsidRPr="00EA3DE1" w:rsidRDefault="003B2F7E" w:rsidP="757B611C">
      <w:pPr>
        <w:rPr>
          <w:rFonts w:asciiTheme="minorHAnsi" w:eastAsiaTheme="minorEastAsia" w:hAnsiTheme="minorHAnsi" w:cstheme="minorBidi"/>
          <w:color w:val="000000" w:themeColor="text1"/>
        </w:rPr>
      </w:pPr>
    </w:p>
    <w:p w14:paraId="323CA000" w14:textId="025585C2" w:rsidR="00F91D11" w:rsidRDefault="00F91D11" w:rsidP="00CC5A52">
      <w:pPr>
        <w:pStyle w:val="Heading3"/>
        <w:numPr>
          <w:ilvl w:val="2"/>
          <w:numId w:val="5"/>
        </w:numPr>
        <w:rPr>
          <w:ins w:id="26" w:author="Ross Williams" w:date="2020-04-17T16:22:00Z"/>
          <w:rFonts w:asciiTheme="minorHAnsi" w:eastAsiaTheme="minorEastAsia" w:hAnsiTheme="minorHAnsi" w:cstheme="minorBidi"/>
          <w:color w:val="000000" w:themeColor="text1"/>
        </w:rPr>
      </w:pPr>
      <w:ins w:id="27" w:author="Ross Williams" w:date="2020-04-17T16:22:00Z">
        <w:r>
          <w:rPr>
            <w:rFonts w:asciiTheme="minorHAnsi" w:eastAsiaTheme="minorEastAsia" w:hAnsiTheme="minorHAnsi" w:cstheme="minorBidi"/>
            <w:color w:val="000000" w:themeColor="text1"/>
          </w:rPr>
          <w:t>Validation Cohorts</w:t>
        </w:r>
      </w:ins>
    </w:p>
    <w:tbl>
      <w:tblPr>
        <w:tblStyle w:val="TableGrid"/>
        <w:tblW w:w="9066" w:type="dxa"/>
        <w:tblLayout w:type="fixed"/>
        <w:tblLook w:val="06A0" w:firstRow="1" w:lastRow="0" w:firstColumn="1" w:lastColumn="0" w:noHBand="1" w:noVBand="1"/>
      </w:tblPr>
      <w:tblGrid>
        <w:gridCol w:w="3022"/>
        <w:gridCol w:w="3022"/>
        <w:gridCol w:w="3022"/>
      </w:tblGrid>
      <w:tr w:rsidR="00F91D11" w14:paraId="77ADBD2D" w14:textId="77777777" w:rsidTr="000D490C">
        <w:trPr>
          <w:ins w:id="28" w:author="Ross Williams" w:date="2020-04-17T16:22:00Z"/>
        </w:trPr>
        <w:tc>
          <w:tcPr>
            <w:tcW w:w="3022" w:type="dxa"/>
          </w:tcPr>
          <w:p w14:paraId="4C60EED7" w14:textId="77777777" w:rsidR="00F91D11" w:rsidRDefault="00F91D11" w:rsidP="004D6627">
            <w:pPr>
              <w:rPr>
                <w:ins w:id="29" w:author="Ross Williams" w:date="2020-04-17T16:22:00Z"/>
                <w:b/>
                <w:bCs/>
                <w:sz w:val="22"/>
                <w:szCs w:val="22"/>
              </w:rPr>
            </w:pPr>
            <w:ins w:id="30" w:author="Ross Williams" w:date="2020-04-17T16:22:00Z">
              <w:r w:rsidRPr="757B611C">
                <w:rPr>
                  <w:b/>
                  <w:bCs/>
                  <w:sz w:val="22"/>
                  <w:szCs w:val="22"/>
                </w:rPr>
                <w:t>Cohort ID</w:t>
              </w:r>
            </w:ins>
          </w:p>
        </w:tc>
        <w:tc>
          <w:tcPr>
            <w:tcW w:w="3022" w:type="dxa"/>
          </w:tcPr>
          <w:p w14:paraId="3DB78B2B" w14:textId="77777777" w:rsidR="00F91D11" w:rsidRDefault="00F91D11" w:rsidP="004D6627">
            <w:pPr>
              <w:rPr>
                <w:ins w:id="31" w:author="Ross Williams" w:date="2020-04-17T16:22:00Z"/>
                <w:b/>
                <w:bCs/>
                <w:sz w:val="22"/>
                <w:szCs w:val="22"/>
              </w:rPr>
            </w:pPr>
            <w:ins w:id="32" w:author="Ross Williams" w:date="2020-04-17T16:22:00Z">
              <w:r w:rsidRPr="757B611C">
                <w:rPr>
                  <w:b/>
                  <w:bCs/>
                  <w:sz w:val="22"/>
                  <w:szCs w:val="22"/>
                </w:rPr>
                <w:t>Cohort Name</w:t>
              </w:r>
            </w:ins>
          </w:p>
        </w:tc>
        <w:tc>
          <w:tcPr>
            <w:tcW w:w="3022" w:type="dxa"/>
          </w:tcPr>
          <w:p w14:paraId="4562BB06" w14:textId="77777777" w:rsidR="00F91D11" w:rsidRDefault="00F91D11" w:rsidP="004D6627">
            <w:pPr>
              <w:rPr>
                <w:ins w:id="33" w:author="Ross Williams" w:date="2020-04-17T16:22:00Z"/>
                <w:b/>
                <w:bCs/>
                <w:sz w:val="22"/>
                <w:szCs w:val="22"/>
              </w:rPr>
            </w:pPr>
            <w:ins w:id="34" w:author="Ross Williams" w:date="2020-04-17T16:22:00Z">
              <w:r w:rsidRPr="757B611C">
                <w:rPr>
                  <w:b/>
                  <w:bCs/>
                  <w:sz w:val="22"/>
                  <w:szCs w:val="22"/>
                </w:rPr>
                <w:t>Description</w:t>
              </w:r>
            </w:ins>
          </w:p>
        </w:tc>
      </w:tr>
      <w:tr w:rsidR="000D490C" w14:paraId="64B09F69" w14:textId="77777777" w:rsidTr="000D490C">
        <w:trPr>
          <w:ins w:id="35" w:author="Ross Williams" w:date="2020-04-17T16:22:00Z"/>
        </w:trPr>
        <w:tc>
          <w:tcPr>
            <w:tcW w:w="3022" w:type="dxa"/>
          </w:tcPr>
          <w:p w14:paraId="5F3F6C0B" w14:textId="16EEB019" w:rsidR="000D490C" w:rsidRDefault="000D490C" w:rsidP="000D490C">
            <w:pPr>
              <w:rPr>
                <w:ins w:id="36" w:author="Ross Williams" w:date="2020-04-17T16:22:00Z"/>
                <w:sz w:val="22"/>
                <w:szCs w:val="22"/>
              </w:rPr>
            </w:pPr>
          </w:p>
        </w:tc>
        <w:tc>
          <w:tcPr>
            <w:tcW w:w="3022" w:type="dxa"/>
          </w:tcPr>
          <w:p w14:paraId="1F20D636" w14:textId="7A8EA00C" w:rsidR="000D490C" w:rsidRDefault="000D490C" w:rsidP="000D490C">
            <w:pPr>
              <w:rPr>
                <w:ins w:id="37" w:author="Ross Williams" w:date="2020-04-17T16:22:00Z"/>
                <w:sz w:val="22"/>
                <w:szCs w:val="22"/>
              </w:rPr>
            </w:pPr>
            <w:ins w:id="38" w:author="Ross Williams" w:date="2020-04-17T16:29:00Z">
              <w:r w:rsidRPr="757B611C">
                <w:rPr>
                  <w:sz w:val="22"/>
                  <w:szCs w:val="22"/>
                </w:rPr>
                <w:t>[COVID ID13 v1] GP/OP/ER visits of patients presenting with Covid flu or flu-like symptoms AND no symptoms or pneumonia in prior 60d</w:t>
              </w:r>
            </w:ins>
          </w:p>
        </w:tc>
        <w:tc>
          <w:tcPr>
            <w:tcW w:w="3022" w:type="dxa"/>
          </w:tcPr>
          <w:p w14:paraId="49C6A4E4" w14:textId="12AA7DA0" w:rsidR="000D490C" w:rsidRDefault="000D490C" w:rsidP="000D490C">
            <w:pPr>
              <w:rPr>
                <w:ins w:id="39" w:author="Ross Williams" w:date="2020-04-17T16:22:00Z"/>
                <w:sz w:val="22"/>
                <w:szCs w:val="22"/>
              </w:rPr>
            </w:pPr>
            <w:ins w:id="40" w:author="Ross Williams" w:date="2020-04-17T16:32:00Z">
              <w:r>
                <w:rPr>
                  <w:sz w:val="22"/>
                  <w:szCs w:val="22"/>
                </w:rPr>
                <w:t>- restricted to patients since January 1</w:t>
              </w:r>
              <w:r w:rsidRPr="004D6627">
                <w:rPr>
                  <w:sz w:val="22"/>
                  <w:szCs w:val="22"/>
                  <w:vertAlign w:val="superscript"/>
                </w:rPr>
                <w:t>st</w:t>
              </w:r>
              <w:r>
                <w:rPr>
                  <w:sz w:val="22"/>
                  <w:szCs w:val="22"/>
                </w:rPr>
                <w:t xml:space="preserve"> 2020</w:t>
              </w:r>
            </w:ins>
          </w:p>
        </w:tc>
      </w:tr>
      <w:tr w:rsidR="000D490C" w14:paraId="2BB9C4DF" w14:textId="77777777" w:rsidTr="000D490C">
        <w:trPr>
          <w:ins w:id="41" w:author="Ross Williams" w:date="2020-04-17T16:28:00Z"/>
        </w:trPr>
        <w:tc>
          <w:tcPr>
            <w:tcW w:w="3022" w:type="dxa"/>
          </w:tcPr>
          <w:p w14:paraId="425C629F" w14:textId="77777777" w:rsidR="000D490C" w:rsidRDefault="000D490C" w:rsidP="000D490C">
            <w:pPr>
              <w:rPr>
                <w:ins w:id="42" w:author="Ross Williams" w:date="2020-04-17T16:28:00Z"/>
                <w:sz w:val="22"/>
                <w:szCs w:val="22"/>
              </w:rPr>
            </w:pPr>
          </w:p>
        </w:tc>
        <w:tc>
          <w:tcPr>
            <w:tcW w:w="3022" w:type="dxa"/>
          </w:tcPr>
          <w:p w14:paraId="6D4039E3" w14:textId="224E5A24" w:rsidR="000D490C" w:rsidRDefault="000D490C" w:rsidP="000D490C">
            <w:pPr>
              <w:rPr>
                <w:ins w:id="43" w:author="Ross Williams" w:date="2020-04-17T16:28:00Z"/>
                <w:sz w:val="22"/>
                <w:szCs w:val="22"/>
              </w:rPr>
            </w:pPr>
            <w:ins w:id="44" w:author="Ross Williams" w:date="2020-04-17T16:30:00Z">
              <w:r w:rsidRPr="757B611C">
                <w:rPr>
                  <w:sz w:val="22"/>
                  <w:szCs w:val="22"/>
                </w:rPr>
                <w:t>[COVID ID14 v1] GP/OP/ER visits of patients presenting with Covid flu or flu-like symptoms with pneumonia and no admission</w:t>
              </w:r>
            </w:ins>
          </w:p>
        </w:tc>
        <w:tc>
          <w:tcPr>
            <w:tcW w:w="3022" w:type="dxa"/>
          </w:tcPr>
          <w:p w14:paraId="53F9A848" w14:textId="32E4DDD0" w:rsidR="000D490C" w:rsidRDefault="000D490C" w:rsidP="000D490C">
            <w:pPr>
              <w:rPr>
                <w:ins w:id="45" w:author="Ross Williams" w:date="2020-04-17T16:28:00Z"/>
                <w:sz w:val="22"/>
                <w:szCs w:val="22"/>
              </w:rPr>
            </w:pPr>
            <w:ins w:id="46" w:author="Ross Williams" w:date="2020-04-17T16:31:00Z">
              <w:r>
                <w:rPr>
                  <w:sz w:val="22"/>
                  <w:szCs w:val="22"/>
                </w:rPr>
                <w:t>- restricted to patients since January 1</w:t>
              </w:r>
              <w:r w:rsidRPr="004D6627">
                <w:rPr>
                  <w:sz w:val="22"/>
                  <w:szCs w:val="22"/>
                  <w:vertAlign w:val="superscript"/>
                </w:rPr>
                <w:t>st</w:t>
              </w:r>
              <w:r>
                <w:rPr>
                  <w:sz w:val="22"/>
                  <w:szCs w:val="22"/>
                </w:rPr>
                <w:t xml:space="preserve"> 2020</w:t>
              </w:r>
            </w:ins>
          </w:p>
        </w:tc>
      </w:tr>
      <w:tr w:rsidR="000D490C" w14:paraId="0714A164" w14:textId="77777777" w:rsidTr="000D490C">
        <w:trPr>
          <w:ins w:id="47" w:author="Ross Williams" w:date="2020-04-17T16:28:00Z"/>
        </w:trPr>
        <w:tc>
          <w:tcPr>
            <w:tcW w:w="3022" w:type="dxa"/>
          </w:tcPr>
          <w:p w14:paraId="10C27C60" w14:textId="77777777" w:rsidR="000D490C" w:rsidRDefault="000D490C" w:rsidP="000D490C">
            <w:pPr>
              <w:rPr>
                <w:ins w:id="48" w:author="Ross Williams" w:date="2020-04-17T16:28:00Z"/>
                <w:sz w:val="22"/>
                <w:szCs w:val="22"/>
              </w:rPr>
            </w:pPr>
          </w:p>
        </w:tc>
        <w:tc>
          <w:tcPr>
            <w:tcW w:w="3022" w:type="dxa"/>
          </w:tcPr>
          <w:p w14:paraId="102A2ECB" w14:textId="64535952" w:rsidR="000D490C" w:rsidRDefault="000D490C" w:rsidP="000D490C">
            <w:pPr>
              <w:rPr>
                <w:ins w:id="49" w:author="Ross Williams" w:date="2020-04-17T16:28:00Z"/>
                <w:sz w:val="22"/>
                <w:szCs w:val="22"/>
              </w:rPr>
            </w:pPr>
            <w:ins w:id="50" w:author="Ross Williams" w:date="2020-04-17T16:30:00Z">
              <w:r w:rsidRPr="757B611C">
                <w:rPr>
                  <w:sz w:val="22"/>
                  <w:szCs w:val="22"/>
                </w:rPr>
                <w:t>[COVID ID15 v1] GP/OP/ER visits of patients presenting with Covid flu or flu-like symptoms with no pneumonia and no admission</w:t>
              </w:r>
            </w:ins>
          </w:p>
        </w:tc>
        <w:tc>
          <w:tcPr>
            <w:tcW w:w="3022" w:type="dxa"/>
          </w:tcPr>
          <w:p w14:paraId="3D51D2E6" w14:textId="56F2C99A" w:rsidR="000D490C" w:rsidRDefault="00631C67" w:rsidP="000D490C">
            <w:pPr>
              <w:rPr>
                <w:ins w:id="51" w:author="Ross Williams" w:date="2020-04-17T16:28:00Z"/>
                <w:sz w:val="22"/>
                <w:szCs w:val="22"/>
              </w:rPr>
            </w:pPr>
            <w:ins w:id="52" w:author="Ross Williams" w:date="2020-04-17T17:04:00Z">
              <w:r>
                <w:rPr>
                  <w:sz w:val="22"/>
                  <w:szCs w:val="22"/>
                </w:rPr>
                <w:t>R</w:t>
              </w:r>
            </w:ins>
            <w:ins w:id="53" w:author="Ross Williams" w:date="2020-04-17T16:31:00Z">
              <w:r w:rsidR="000D490C">
                <w:rPr>
                  <w:sz w:val="22"/>
                  <w:szCs w:val="22"/>
                </w:rPr>
                <w:t>estricted to patients since January 1</w:t>
              </w:r>
              <w:r w:rsidR="000D490C" w:rsidRPr="004D6627">
                <w:rPr>
                  <w:sz w:val="22"/>
                  <w:szCs w:val="22"/>
                  <w:vertAlign w:val="superscript"/>
                </w:rPr>
                <w:t>st</w:t>
              </w:r>
              <w:r w:rsidR="000D490C">
                <w:rPr>
                  <w:sz w:val="22"/>
                  <w:szCs w:val="22"/>
                </w:rPr>
                <w:t xml:space="preserve"> 2020</w:t>
              </w:r>
            </w:ins>
          </w:p>
        </w:tc>
      </w:tr>
      <w:tr w:rsidR="000D490C" w14:paraId="50848D2A" w14:textId="77777777" w:rsidTr="000D490C">
        <w:trPr>
          <w:ins w:id="54" w:author="Ross Williams" w:date="2020-04-17T16:30:00Z"/>
        </w:trPr>
        <w:tc>
          <w:tcPr>
            <w:tcW w:w="3022" w:type="dxa"/>
          </w:tcPr>
          <w:p w14:paraId="1B10D28F" w14:textId="77777777" w:rsidR="000D490C" w:rsidRDefault="000D490C" w:rsidP="000D490C">
            <w:pPr>
              <w:rPr>
                <w:ins w:id="55" w:author="Ross Williams" w:date="2020-04-17T16:30:00Z"/>
                <w:sz w:val="22"/>
                <w:szCs w:val="22"/>
              </w:rPr>
            </w:pPr>
          </w:p>
        </w:tc>
        <w:tc>
          <w:tcPr>
            <w:tcW w:w="3022" w:type="dxa"/>
          </w:tcPr>
          <w:p w14:paraId="6F6A66ED" w14:textId="59DC99E2" w:rsidR="000D490C" w:rsidRPr="757B611C" w:rsidRDefault="006662CA" w:rsidP="000D490C">
            <w:pPr>
              <w:rPr>
                <w:ins w:id="56" w:author="Ross Williams" w:date="2020-04-17T16:30:00Z"/>
                <w:sz w:val="22"/>
                <w:szCs w:val="22"/>
              </w:rPr>
            </w:pPr>
            <w:ins w:id="57" w:author="Ross Williams" w:date="2020-04-17T16:59:00Z">
              <w:r w:rsidRPr="006662CA">
                <w:rPr>
                  <w:sz w:val="22"/>
                  <w:szCs w:val="22"/>
                </w:rPr>
                <w:t>[COVID ID69 v1] GP/OP/ER visits of patients presenting with Covid or flu-like symptoms with no pneumonia and no admission AND no influenza</w:t>
              </w:r>
            </w:ins>
          </w:p>
        </w:tc>
        <w:tc>
          <w:tcPr>
            <w:tcW w:w="3022" w:type="dxa"/>
          </w:tcPr>
          <w:p w14:paraId="5F174272" w14:textId="1D4D8739" w:rsidR="00631C67" w:rsidRDefault="00631C67" w:rsidP="00631C67">
            <w:pPr>
              <w:rPr>
                <w:ins w:id="58" w:author="Ross Williams" w:date="2020-04-17T17:04:00Z"/>
                <w:sz w:val="22"/>
                <w:szCs w:val="22"/>
              </w:rPr>
            </w:pPr>
            <w:ins w:id="59" w:author="Ross Williams" w:date="2020-04-17T17:03:00Z">
              <w:r>
                <w:t>Patients with either a co</w:t>
              </w:r>
            </w:ins>
            <w:ins w:id="60" w:author="Ross Williams" w:date="2020-04-17T17:04:00Z">
              <w:r>
                <w:rPr>
                  <w:sz w:val="22"/>
                  <w:szCs w:val="22"/>
                </w:rPr>
                <w:t>vid19 diagnosis OR Flu-like symptoms</w:t>
              </w:r>
            </w:ins>
          </w:p>
          <w:p w14:paraId="4249504D" w14:textId="77777777" w:rsidR="00631C67" w:rsidRPr="00631C67" w:rsidRDefault="00631C67">
            <w:pPr>
              <w:rPr>
                <w:ins w:id="61" w:author="Ross Williams" w:date="2020-04-17T17:03:00Z"/>
                <w:sz w:val="22"/>
                <w:szCs w:val="22"/>
                <w:rPrChange w:id="62" w:author="Ross Williams" w:date="2020-04-17T17:03:00Z">
                  <w:rPr>
                    <w:ins w:id="63" w:author="Ross Williams" w:date="2020-04-17T17:03:00Z"/>
                  </w:rPr>
                </w:rPrChange>
              </w:rPr>
            </w:pPr>
          </w:p>
          <w:p w14:paraId="5FFB8E07" w14:textId="4DE48E35" w:rsidR="000D490C" w:rsidRDefault="00631C67" w:rsidP="000D490C">
            <w:pPr>
              <w:rPr>
                <w:ins w:id="64" w:author="Ross Williams" w:date="2020-04-17T16:30:00Z"/>
                <w:sz w:val="22"/>
                <w:szCs w:val="22"/>
              </w:rPr>
            </w:pPr>
            <w:ins w:id="65" w:author="Ross Williams" w:date="2020-04-17T17:04:00Z">
              <w:r>
                <w:rPr>
                  <w:sz w:val="22"/>
                  <w:szCs w:val="22"/>
                </w:rPr>
                <w:t>R</w:t>
              </w:r>
            </w:ins>
            <w:ins w:id="66" w:author="Ross Williams" w:date="2020-04-17T17:00:00Z">
              <w:r w:rsidR="006662CA">
                <w:rPr>
                  <w:sz w:val="22"/>
                  <w:szCs w:val="22"/>
                </w:rPr>
                <w:t>estricted to patients since January 1</w:t>
              </w:r>
              <w:r w:rsidR="006662CA" w:rsidRPr="004D6627">
                <w:rPr>
                  <w:sz w:val="22"/>
                  <w:szCs w:val="22"/>
                  <w:vertAlign w:val="superscript"/>
                </w:rPr>
                <w:t>st</w:t>
              </w:r>
              <w:r w:rsidR="006662CA">
                <w:rPr>
                  <w:sz w:val="22"/>
                  <w:szCs w:val="22"/>
                </w:rPr>
                <w:t xml:space="preserve"> 2020</w:t>
              </w:r>
            </w:ins>
          </w:p>
        </w:tc>
      </w:tr>
      <w:tr w:rsidR="000D490C" w14:paraId="67E7EE4B" w14:textId="77777777" w:rsidTr="000D490C">
        <w:trPr>
          <w:ins w:id="67" w:author="Ross Williams" w:date="2020-04-17T16:30:00Z"/>
        </w:trPr>
        <w:tc>
          <w:tcPr>
            <w:tcW w:w="3022" w:type="dxa"/>
          </w:tcPr>
          <w:p w14:paraId="6485BB5C" w14:textId="77777777" w:rsidR="000D490C" w:rsidRDefault="000D490C" w:rsidP="000D490C">
            <w:pPr>
              <w:rPr>
                <w:ins w:id="68" w:author="Ross Williams" w:date="2020-04-17T16:30:00Z"/>
                <w:sz w:val="22"/>
                <w:szCs w:val="22"/>
              </w:rPr>
            </w:pPr>
          </w:p>
        </w:tc>
        <w:tc>
          <w:tcPr>
            <w:tcW w:w="3022" w:type="dxa"/>
          </w:tcPr>
          <w:p w14:paraId="79719EC5" w14:textId="0CA1BC26" w:rsidR="000D490C" w:rsidRPr="757B611C" w:rsidRDefault="000D490C" w:rsidP="000D490C">
            <w:pPr>
              <w:rPr>
                <w:ins w:id="69" w:author="Ross Williams" w:date="2020-04-17T16:30:00Z"/>
                <w:sz w:val="22"/>
                <w:szCs w:val="22"/>
              </w:rPr>
            </w:pPr>
            <w:ins w:id="70" w:author="Ross Williams" w:date="2020-04-17T16:32:00Z">
              <w:r w:rsidRPr="000D490C">
                <w:rPr>
                  <w:sz w:val="22"/>
                  <w:szCs w:val="22"/>
                </w:rPr>
                <w:t>[COVID ID70 v1] GP/OP/ER visits of patients presenting with Covid with no pneumonia and no admission AND no influenza</w:t>
              </w:r>
            </w:ins>
          </w:p>
        </w:tc>
        <w:tc>
          <w:tcPr>
            <w:tcW w:w="3022" w:type="dxa"/>
          </w:tcPr>
          <w:p w14:paraId="44D61666" w14:textId="25971CB3" w:rsidR="00631C67" w:rsidRDefault="00631C67" w:rsidP="00631C67">
            <w:pPr>
              <w:rPr>
                <w:ins w:id="71" w:author="Ross Williams" w:date="2020-04-17T17:04:00Z"/>
                <w:sz w:val="22"/>
                <w:szCs w:val="22"/>
              </w:rPr>
            </w:pPr>
            <w:ins w:id="72" w:author="Ross Williams" w:date="2020-04-17T17:04:00Z">
              <w:r>
                <w:t>Patients with a co</w:t>
              </w:r>
              <w:r>
                <w:rPr>
                  <w:sz w:val="22"/>
                  <w:szCs w:val="22"/>
                </w:rPr>
                <w:t>vid19 diagnosis</w:t>
              </w:r>
            </w:ins>
          </w:p>
          <w:p w14:paraId="17DAED80" w14:textId="77777777" w:rsidR="00631C67" w:rsidRDefault="00631C67" w:rsidP="000D490C">
            <w:pPr>
              <w:rPr>
                <w:ins w:id="73" w:author="Ross Williams" w:date="2020-04-17T17:04:00Z"/>
                <w:sz w:val="22"/>
                <w:szCs w:val="22"/>
              </w:rPr>
            </w:pPr>
          </w:p>
          <w:p w14:paraId="16E4F06B" w14:textId="5F5A23C5" w:rsidR="000D490C" w:rsidRDefault="00631C67" w:rsidP="000D490C">
            <w:pPr>
              <w:rPr>
                <w:ins w:id="74" w:author="Ross Williams" w:date="2020-04-17T16:30:00Z"/>
                <w:sz w:val="22"/>
                <w:szCs w:val="22"/>
              </w:rPr>
            </w:pPr>
            <w:ins w:id="75" w:author="Ross Williams" w:date="2020-04-17T17:04:00Z">
              <w:r>
                <w:rPr>
                  <w:sz w:val="22"/>
                  <w:szCs w:val="22"/>
                </w:rPr>
                <w:t>R</w:t>
              </w:r>
            </w:ins>
            <w:ins w:id="76" w:author="Ross Williams" w:date="2020-04-17T16:32:00Z">
              <w:r w:rsidR="000D490C">
                <w:rPr>
                  <w:sz w:val="22"/>
                  <w:szCs w:val="22"/>
                </w:rPr>
                <w:t>estricted to patients since January 1</w:t>
              </w:r>
              <w:r w:rsidR="000D490C" w:rsidRPr="004D6627">
                <w:rPr>
                  <w:sz w:val="22"/>
                  <w:szCs w:val="22"/>
                  <w:vertAlign w:val="superscript"/>
                </w:rPr>
                <w:t>st</w:t>
              </w:r>
              <w:r w:rsidR="000D490C">
                <w:rPr>
                  <w:sz w:val="22"/>
                  <w:szCs w:val="22"/>
                </w:rPr>
                <w:t xml:space="preserve"> 2020</w:t>
              </w:r>
            </w:ins>
          </w:p>
        </w:tc>
      </w:tr>
    </w:tbl>
    <w:p w14:paraId="25F926B0" w14:textId="77777777" w:rsidR="00F91D11" w:rsidRPr="00F91D11" w:rsidRDefault="00F91D11">
      <w:pPr>
        <w:rPr>
          <w:ins w:id="77" w:author="Ross Williams" w:date="2020-04-17T16:22:00Z"/>
          <w:rPrChange w:id="78" w:author="Ross Williams" w:date="2020-04-17T16:22:00Z">
            <w:rPr>
              <w:ins w:id="79" w:author="Ross Williams" w:date="2020-04-17T16:22:00Z"/>
              <w:rFonts w:asciiTheme="minorHAnsi" w:eastAsiaTheme="minorEastAsia" w:hAnsiTheme="minorHAnsi" w:cstheme="minorBidi"/>
              <w:color w:val="000000" w:themeColor="text1"/>
            </w:rPr>
          </w:rPrChange>
        </w:rPr>
        <w:pPrChange w:id="80" w:author="Ross Williams" w:date="2020-04-17T16:22:00Z">
          <w:pPr>
            <w:pStyle w:val="Heading3"/>
            <w:numPr>
              <w:numId w:val="5"/>
            </w:numPr>
            <w:ind w:left="1224" w:hanging="504"/>
          </w:pPr>
        </w:pPrChange>
      </w:pPr>
    </w:p>
    <w:p w14:paraId="04430141" w14:textId="358B0B48" w:rsidR="004473EA" w:rsidRDefault="338566C3" w:rsidP="00CC5A52">
      <w:pPr>
        <w:pStyle w:val="Heading3"/>
        <w:numPr>
          <w:ilvl w:val="2"/>
          <w:numId w:val="5"/>
        </w:numPr>
        <w:rPr>
          <w:rFonts w:asciiTheme="minorHAnsi" w:eastAsiaTheme="minorEastAsia" w:hAnsiTheme="minorHAnsi" w:cstheme="minorBidi"/>
          <w:color w:val="000000" w:themeColor="text1"/>
        </w:rPr>
      </w:pPr>
      <w:r w:rsidRPr="54AC9EE2">
        <w:rPr>
          <w:rFonts w:asciiTheme="minorHAnsi" w:eastAsiaTheme="minorEastAsia" w:hAnsiTheme="minorHAnsi" w:cstheme="minorBidi"/>
          <w:color w:val="000000" w:themeColor="text1"/>
        </w:rPr>
        <w:t>Outcome Cohorts(s) [O</w:t>
      </w:r>
      <w:ins w:id="81" w:author="Ross Williams" w:date="2020-04-17T16:22:00Z">
        <w:r w:rsidR="00F91D11">
          <w:rPr>
            <w:rFonts w:asciiTheme="minorHAnsi" w:eastAsiaTheme="minorEastAsia" w:hAnsiTheme="minorHAnsi" w:cstheme="minorBidi"/>
            <w:color w:val="000000" w:themeColor="text1"/>
          </w:rPr>
          <w:t>]</w:t>
        </w:r>
      </w:ins>
    </w:p>
    <w:p w14:paraId="2C113F95" w14:textId="2CC0FC97" w:rsidR="004473EA" w:rsidRDefault="004473EA" w:rsidP="004473EA">
      <w:pPr>
        <w:rPr>
          <w:lang w:val="en-GB"/>
        </w:rPr>
      </w:pPr>
    </w:p>
    <w:p w14:paraId="59297555" w14:textId="77777777" w:rsidR="004473EA" w:rsidRPr="004473EA" w:rsidRDefault="004473EA" w:rsidP="004473EA">
      <w:pPr>
        <w:rPr>
          <w:lang w:val="en-GB"/>
        </w:rPr>
      </w:pPr>
    </w:p>
    <w:p w14:paraId="2687194C" w14:textId="77777777" w:rsidR="004473EA" w:rsidRPr="00EA3DE1" w:rsidRDefault="004473EA" w:rsidP="004473EA">
      <w:pPr>
        <w:rPr>
          <w:rFonts w:asciiTheme="minorHAnsi" w:eastAsiaTheme="minorEastAsia" w:hAnsiTheme="minorHAnsi" w:cstheme="minorBidi"/>
          <w:color w:val="000000" w:themeColor="text1"/>
        </w:rPr>
      </w:pPr>
    </w:p>
    <w:tbl>
      <w:tblPr>
        <w:tblStyle w:val="TableGrid"/>
        <w:tblW w:w="0" w:type="auto"/>
        <w:tblLayout w:type="fixed"/>
        <w:tblLook w:val="06A0" w:firstRow="1" w:lastRow="0" w:firstColumn="1" w:lastColumn="0" w:noHBand="1" w:noVBand="1"/>
      </w:tblPr>
      <w:tblGrid>
        <w:gridCol w:w="3022"/>
        <w:gridCol w:w="3022"/>
        <w:gridCol w:w="3022"/>
      </w:tblGrid>
      <w:tr w:rsidR="004473EA" w14:paraId="01DF8CEB" w14:textId="77777777" w:rsidTr="00864F9E">
        <w:tc>
          <w:tcPr>
            <w:tcW w:w="3022" w:type="dxa"/>
          </w:tcPr>
          <w:p w14:paraId="27E233CE" w14:textId="77777777" w:rsidR="004473EA" w:rsidRDefault="004473EA" w:rsidP="00864F9E">
            <w:pPr>
              <w:rPr>
                <w:b/>
                <w:bCs/>
                <w:sz w:val="22"/>
                <w:szCs w:val="22"/>
              </w:rPr>
            </w:pPr>
            <w:r w:rsidRPr="7D2D8AE1">
              <w:rPr>
                <w:b/>
                <w:bCs/>
                <w:sz w:val="22"/>
                <w:szCs w:val="22"/>
              </w:rPr>
              <w:t>Cohort ID</w:t>
            </w:r>
          </w:p>
        </w:tc>
        <w:tc>
          <w:tcPr>
            <w:tcW w:w="3022" w:type="dxa"/>
          </w:tcPr>
          <w:p w14:paraId="2BEA2C58" w14:textId="77777777" w:rsidR="004473EA" w:rsidRDefault="004473EA" w:rsidP="00864F9E">
            <w:pPr>
              <w:rPr>
                <w:b/>
                <w:bCs/>
                <w:sz w:val="22"/>
                <w:szCs w:val="22"/>
              </w:rPr>
            </w:pPr>
            <w:r w:rsidRPr="7D2D8AE1">
              <w:rPr>
                <w:b/>
                <w:bCs/>
                <w:sz w:val="22"/>
                <w:szCs w:val="22"/>
              </w:rPr>
              <w:t>Cohort Name</w:t>
            </w:r>
          </w:p>
        </w:tc>
        <w:tc>
          <w:tcPr>
            <w:tcW w:w="3022" w:type="dxa"/>
          </w:tcPr>
          <w:p w14:paraId="51B402E3" w14:textId="77777777" w:rsidR="004473EA" w:rsidRDefault="004473EA" w:rsidP="00864F9E">
            <w:pPr>
              <w:rPr>
                <w:b/>
                <w:bCs/>
                <w:sz w:val="22"/>
                <w:szCs w:val="22"/>
              </w:rPr>
            </w:pPr>
            <w:r w:rsidRPr="7D2D8AE1">
              <w:rPr>
                <w:b/>
                <w:bCs/>
                <w:sz w:val="22"/>
                <w:szCs w:val="22"/>
              </w:rPr>
              <w:t>Description</w:t>
            </w:r>
          </w:p>
        </w:tc>
      </w:tr>
      <w:tr w:rsidR="004473EA" w14:paraId="32D9A097" w14:textId="77777777" w:rsidTr="00864F9E">
        <w:tc>
          <w:tcPr>
            <w:tcW w:w="3022" w:type="dxa"/>
          </w:tcPr>
          <w:p w14:paraId="782DCDAA" w14:textId="77777777" w:rsidR="004473EA" w:rsidRDefault="004473EA" w:rsidP="00864F9E">
            <w:pPr>
              <w:rPr>
                <w:sz w:val="22"/>
                <w:szCs w:val="22"/>
              </w:rPr>
            </w:pPr>
            <w:r w:rsidRPr="7D2D8AE1">
              <w:rPr>
                <w:sz w:val="22"/>
                <w:szCs w:val="22"/>
              </w:rPr>
              <w:t>5889</w:t>
            </w:r>
          </w:p>
        </w:tc>
        <w:tc>
          <w:tcPr>
            <w:tcW w:w="3022" w:type="dxa"/>
          </w:tcPr>
          <w:p w14:paraId="1037D8BE" w14:textId="77777777" w:rsidR="004473EA" w:rsidRDefault="004473EA" w:rsidP="00864F9E">
            <w:pPr>
              <w:rPr>
                <w:sz w:val="22"/>
                <w:szCs w:val="22"/>
              </w:rPr>
            </w:pPr>
            <w:r w:rsidRPr="7D2D8AE1">
              <w:rPr>
                <w:sz w:val="22"/>
                <w:szCs w:val="22"/>
              </w:rPr>
              <w:t>[COVID19 ID27 V1] Hospitalizations with pneumonia or ARDS or sepsis or AKI requiring intensive services or resulting in death in 30d</w:t>
            </w:r>
          </w:p>
        </w:tc>
        <w:tc>
          <w:tcPr>
            <w:tcW w:w="3022" w:type="dxa"/>
          </w:tcPr>
          <w:p w14:paraId="49829D4E" w14:textId="77777777" w:rsidR="004473EA" w:rsidRDefault="004473EA" w:rsidP="00864F9E">
            <w:pPr>
              <w:rPr>
                <w:sz w:val="22"/>
                <w:szCs w:val="22"/>
              </w:rPr>
            </w:pPr>
            <w:r w:rsidRPr="7D2D8AE1">
              <w:rPr>
                <w:sz w:val="22"/>
                <w:szCs w:val="22"/>
              </w:rPr>
              <w:t>TBD</w:t>
            </w:r>
          </w:p>
        </w:tc>
      </w:tr>
      <w:tr w:rsidR="004473EA" w14:paraId="04C3287E" w14:textId="77777777" w:rsidTr="00864F9E">
        <w:tc>
          <w:tcPr>
            <w:tcW w:w="3022" w:type="dxa"/>
          </w:tcPr>
          <w:p w14:paraId="61F27FDE" w14:textId="77777777" w:rsidR="004473EA" w:rsidRDefault="004473EA" w:rsidP="00864F9E">
            <w:pPr>
              <w:rPr>
                <w:sz w:val="22"/>
                <w:szCs w:val="22"/>
              </w:rPr>
            </w:pPr>
            <w:r w:rsidRPr="7D2D8AE1">
              <w:rPr>
                <w:sz w:val="22"/>
                <w:szCs w:val="22"/>
              </w:rPr>
              <w:t>5890</w:t>
            </w:r>
          </w:p>
        </w:tc>
        <w:tc>
          <w:tcPr>
            <w:tcW w:w="3022" w:type="dxa"/>
          </w:tcPr>
          <w:p w14:paraId="2F205EA3" w14:textId="77777777" w:rsidR="004473EA" w:rsidRDefault="004473EA" w:rsidP="00864F9E">
            <w:pPr>
              <w:rPr>
                <w:sz w:val="22"/>
                <w:szCs w:val="22"/>
              </w:rPr>
            </w:pPr>
            <w:r w:rsidRPr="7D2D8AE1">
              <w:rPr>
                <w:sz w:val="22"/>
                <w:szCs w:val="22"/>
              </w:rPr>
              <w:t>[COVID19 ID28 v1] persons who die</w:t>
            </w:r>
          </w:p>
        </w:tc>
        <w:tc>
          <w:tcPr>
            <w:tcW w:w="3022" w:type="dxa"/>
          </w:tcPr>
          <w:p w14:paraId="07DB57C7" w14:textId="22D09FA2" w:rsidR="004473EA" w:rsidRDefault="004473EA" w:rsidP="00864F9E">
            <w:pPr>
              <w:rPr>
                <w:sz w:val="22"/>
                <w:szCs w:val="22"/>
              </w:rPr>
            </w:pPr>
            <w:del w:id="82" w:author="Ross Williams" w:date="2020-04-17T17:11:00Z">
              <w:r w:rsidRPr="7D2D8AE1" w:rsidDel="00631C67">
                <w:rPr>
                  <w:sz w:val="22"/>
                  <w:szCs w:val="22"/>
                </w:rPr>
                <w:delText>TBD</w:delText>
              </w:r>
            </w:del>
            <w:ins w:id="83" w:author="Ross Williams" w:date="2020-04-17T17:11:00Z">
              <w:r w:rsidR="00631C67">
                <w:rPr>
                  <w:sz w:val="22"/>
                  <w:szCs w:val="22"/>
                </w:rPr>
                <w:t>All Cause mortality</w:t>
              </w:r>
            </w:ins>
          </w:p>
        </w:tc>
      </w:tr>
      <w:tr w:rsidR="004473EA" w14:paraId="23A7F98A" w14:textId="77777777" w:rsidTr="00864F9E">
        <w:tc>
          <w:tcPr>
            <w:tcW w:w="3022" w:type="dxa"/>
          </w:tcPr>
          <w:p w14:paraId="4DF509EB" w14:textId="77777777" w:rsidR="004473EA" w:rsidRDefault="004473EA" w:rsidP="00864F9E">
            <w:pPr>
              <w:rPr>
                <w:sz w:val="22"/>
                <w:szCs w:val="22"/>
              </w:rPr>
            </w:pPr>
            <w:r w:rsidRPr="7D2D8AE1">
              <w:rPr>
                <w:sz w:val="22"/>
                <w:szCs w:val="22"/>
              </w:rPr>
              <w:t>5892</w:t>
            </w:r>
          </w:p>
        </w:tc>
        <w:tc>
          <w:tcPr>
            <w:tcW w:w="3022" w:type="dxa"/>
          </w:tcPr>
          <w:p w14:paraId="4C8A534A" w14:textId="77777777" w:rsidR="004473EA" w:rsidRDefault="004473EA" w:rsidP="00864F9E">
            <w:pPr>
              <w:rPr>
                <w:sz w:val="22"/>
                <w:szCs w:val="22"/>
              </w:rPr>
            </w:pPr>
            <w:r w:rsidRPr="7D2D8AE1">
              <w:rPr>
                <w:sz w:val="22"/>
                <w:szCs w:val="22"/>
              </w:rPr>
              <w:t>[COVID19 ID25 V1] Hospitalizations with pneumonia</w:t>
            </w:r>
          </w:p>
        </w:tc>
        <w:tc>
          <w:tcPr>
            <w:tcW w:w="3022" w:type="dxa"/>
          </w:tcPr>
          <w:p w14:paraId="71AA0C54" w14:textId="5399DE8D" w:rsidR="004473EA" w:rsidRDefault="004473EA" w:rsidP="00864F9E">
            <w:pPr>
              <w:rPr>
                <w:sz w:val="22"/>
                <w:szCs w:val="22"/>
              </w:rPr>
            </w:pPr>
            <w:del w:id="84" w:author="Ross Williams" w:date="2020-04-17T17:11:00Z">
              <w:r w:rsidRPr="7D2D8AE1" w:rsidDel="00631C67">
                <w:rPr>
                  <w:sz w:val="22"/>
                  <w:szCs w:val="22"/>
                </w:rPr>
                <w:delText>TBD</w:delText>
              </w:r>
            </w:del>
          </w:p>
        </w:tc>
      </w:tr>
      <w:tr w:rsidR="004473EA" w14:paraId="23E46DA5" w14:textId="77777777" w:rsidTr="00864F9E">
        <w:tc>
          <w:tcPr>
            <w:tcW w:w="3022" w:type="dxa"/>
          </w:tcPr>
          <w:p w14:paraId="7E1CE2E5" w14:textId="77777777" w:rsidR="004473EA" w:rsidRDefault="004473EA" w:rsidP="00864F9E">
            <w:pPr>
              <w:rPr>
                <w:sz w:val="22"/>
                <w:szCs w:val="22"/>
              </w:rPr>
            </w:pPr>
            <w:r w:rsidRPr="7D2D8AE1">
              <w:rPr>
                <w:sz w:val="22"/>
                <w:szCs w:val="22"/>
              </w:rPr>
              <w:t>5893</w:t>
            </w:r>
          </w:p>
        </w:tc>
        <w:tc>
          <w:tcPr>
            <w:tcW w:w="3022" w:type="dxa"/>
          </w:tcPr>
          <w:p w14:paraId="35395B23" w14:textId="77777777" w:rsidR="004473EA" w:rsidRDefault="004473EA" w:rsidP="00864F9E">
            <w:pPr>
              <w:rPr>
                <w:sz w:val="22"/>
                <w:szCs w:val="22"/>
              </w:rPr>
            </w:pPr>
            <w:r w:rsidRPr="7D2D8AE1">
              <w:rPr>
                <w:sz w:val="22"/>
                <w:szCs w:val="22"/>
              </w:rPr>
              <w:t>[COVID19 ID26 V1] Hospitalizations with pneumonia or ARDS or sepsis or AKI</w:t>
            </w:r>
          </w:p>
        </w:tc>
        <w:tc>
          <w:tcPr>
            <w:tcW w:w="3022" w:type="dxa"/>
          </w:tcPr>
          <w:p w14:paraId="746A0F93" w14:textId="77777777" w:rsidR="004473EA" w:rsidRDefault="004473EA" w:rsidP="00864F9E">
            <w:pPr>
              <w:rPr>
                <w:sz w:val="22"/>
                <w:szCs w:val="22"/>
              </w:rPr>
            </w:pPr>
            <w:r w:rsidRPr="7D2D8AE1">
              <w:rPr>
                <w:sz w:val="22"/>
                <w:szCs w:val="22"/>
              </w:rPr>
              <w:t>TBD</w:t>
            </w:r>
          </w:p>
        </w:tc>
      </w:tr>
    </w:tbl>
    <w:p w14:paraId="0D4F1482" w14:textId="77777777" w:rsidR="004473EA" w:rsidRDefault="004473EA" w:rsidP="004473EA">
      <w:pPr>
        <w:rPr>
          <w:rFonts w:asciiTheme="minorHAnsi" w:eastAsiaTheme="minorEastAsia" w:hAnsiTheme="minorHAnsi" w:cstheme="minorBidi"/>
          <w:b/>
          <w:color w:val="000000" w:themeColor="text1"/>
          <w:sz w:val="22"/>
          <w:szCs w:val="22"/>
        </w:rPr>
      </w:pPr>
    </w:p>
    <w:p w14:paraId="2DD2703B" w14:textId="77777777" w:rsidR="004473EA" w:rsidRDefault="004473EA" w:rsidP="004473EA">
      <w:pPr>
        <w:rPr>
          <w:rFonts w:asciiTheme="minorHAnsi" w:eastAsiaTheme="minorEastAsia" w:hAnsiTheme="minorHAnsi" w:cstheme="minorBidi"/>
          <w:b/>
          <w:color w:val="000000" w:themeColor="text1"/>
          <w:sz w:val="22"/>
          <w:szCs w:val="22"/>
        </w:rPr>
      </w:pPr>
    </w:p>
    <w:p w14:paraId="7D285954" w14:textId="77777777" w:rsidR="004473EA" w:rsidRPr="00EA3DE1" w:rsidRDefault="004473EA" w:rsidP="004473EA">
      <w:pPr>
        <w:rPr>
          <w:rFonts w:asciiTheme="minorHAnsi" w:hAnsiTheme="minorHAnsi"/>
          <w:b/>
          <w:color w:val="000000" w:themeColor="text1"/>
          <w:sz w:val="22"/>
          <w:szCs w:val="22"/>
          <w:lang w:val="en-GB"/>
        </w:rPr>
      </w:pPr>
      <w:r w:rsidRPr="00EA3DE1">
        <w:rPr>
          <w:rFonts w:asciiTheme="minorHAnsi" w:hAnsiTheme="minorHAnsi"/>
          <w:b/>
          <w:color w:val="000000" w:themeColor="text1"/>
          <w:sz w:val="22"/>
          <w:szCs w:val="22"/>
          <w:lang w:val="en-GB"/>
        </w:rPr>
        <w:t>Full descriptions:</w:t>
      </w:r>
    </w:p>
    <w:p w14:paraId="0FF7D9D0" w14:textId="77777777" w:rsidR="004473EA" w:rsidRPr="00EA3DE1" w:rsidRDefault="004473EA" w:rsidP="004473EA">
      <w:pPr>
        <w:rPr>
          <w:rFonts w:asciiTheme="minorHAnsi" w:hAnsiTheme="minorHAnsi"/>
          <w:b/>
          <w:color w:val="000000" w:themeColor="text1"/>
          <w:sz w:val="22"/>
          <w:szCs w:val="22"/>
          <w:lang w:val="en-GB"/>
        </w:rPr>
      </w:pPr>
    </w:p>
    <w:p w14:paraId="326BC26D" w14:textId="77777777" w:rsidR="004473EA" w:rsidRPr="00EA3DE1" w:rsidRDefault="004473EA" w:rsidP="004473EA">
      <w:pPr>
        <w:jc w:val="both"/>
        <w:rPr>
          <w:rFonts w:asciiTheme="minorHAnsi" w:hAnsiTheme="minorHAnsi"/>
          <w:color w:val="000000" w:themeColor="text1"/>
          <w:sz w:val="22"/>
          <w:szCs w:val="22"/>
          <w:lang w:val="en-GB"/>
        </w:rPr>
      </w:pPr>
      <w:r w:rsidRPr="522BB32E">
        <w:rPr>
          <w:rFonts w:asciiTheme="minorHAnsi" w:hAnsiTheme="minorHAnsi"/>
          <w:color w:val="000000" w:themeColor="text1"/>
          <w:sz w:val="22"/>
          <w:szCs w:val="22"/>
          <w:lang w:val="en-GB"/>
        </w:rPr>
        <w:t>The JSON files describing for all the outcome cohorts are available at:</w:t>
      </w:r>
    </w:p>
    <w:p w14:paraId="6B0E9C79" w14:textId="77777777" w:rsidR="004473EA" w:rsidRPr="004473EA" w:rsidRDefault="004473EA" w:rsidP="00CC5A52">
      <w:pPr>
        <w:pStyle w:val="ListParagraph"/>
        <w:numPr>
          <w:ilvl w:val="0"/>
          <w:numId w:val="6"/>
        </w:numPr>
        <w:jc w:val="both"/>
        <w:rPr>
          <w:lang w:val="en-GB"/>
        </w:rPr>
      </w:pPr>
      <w:r w:rsidRPr="004473EA">
        <w:rPr>
          <w:lang w:val="en-GB"/>
        </w:rPr>
        <w:t>https://github.com/ohdsi-studies/Covid19PredictionStudies/tree/master/HospitalizationInSymptomaticPatients/inst/cohorts</w:t>
      </w:r>
    </w:p>
    <w:p w14:paraId="2A95B5BC" w14:textId="77777777" w:rsidR="004473EA" w:rsidRPr="004473EA" w:rsidRDefault="004473EA" w:rsidP="00CC5A52">
      <w:pPr>
        <w:pStyle w:val="ListParagraph"/>
        <w:numPr>
          <w:ilvl w:val="0"/>
          <w:numId w:val="6"/>
        </w:numPr>
        <w:jc w:val="both"/>
        <w:rPr>
          <w:rFonts w:eastAsiaTheme="minorEastAsia"/>
          <w:lang w:val="en-GB"/>
        </w:rPr>
      </w:pPr>
      <w:r w:rsidRPr="004473EA">
        <w:rPr>
          <w:lang w:val="en-GB"/>
        </w:rPr>
        <w:lastRenderedPageBreak/>
        <w:t>https://github.com/ohdsi-studies/Covid19PredictionStudies/tree/master/HospitalizationInSentHomePatients/inst/cohorts</w:t>
      </w:r>
    </w:p>
    <w:p w14:paraId="4C69B6CD" w14:textId="180AE43D" w:rsidR="004473EA" w:rsidRPr="00EA3DE1" w:rsidRDefault="004473EA" w:rsidP="004473E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order to convert these to a human readable form, import the </w:t>
      </w:r>
      <w:r>
        <w:rPr>
          <w:rFonts w:asciiTheme="minorHAnsi" w:hAnsiTheme="minorHAnsi"/>
          <w:color w:val="000000" w:themeColor="text1"/>
          <w:sz w:val="22"/>
          <w:szCs w:val="22"/>
          <w:lang w:val="en-GB"/>
        </w:rPr>
        <w:t>JSON</w:t>
      </w:r>
      <w:r w:rsidRPr="00EA3DE1">
        <w:rPr>
          <w:rFonts w:asciiTheme="minorHAnsi" w:hAnsiTheme="minorHAnsi"/>
          <w:color w:val="000000" w:themeColor="text1"/>
          <w:sz w:val="22"/>
          <w:szCs w:val="22"/>
          <w:lang w:val="en-GB"/>
        </w:rPr>
        <w:t xml:space="preserve"> into a new cohort definition in any instance of ATLAS and reload.</w:t>
      </w:r>
    </w:p>
    <w:p w14:paraId="02A6EEF2" w14:textId="77777777" w:rsidR="004473EA" w:rsidRPr="004473EA" w:rsidRDefault="004473EA" w:rsidP="004473EA">
      <w:pPr>
        <w:rPr>
          <w:lang w:val="en-GB"/>
        </w:rPr>
      </w:pPr>
    </w:p>
    <w:p w14:paraId="5CA405A3" w14:textId="422771F8" w:rsidR="004473EA" w:rsidRPr="004473EA" w:rsidRDefault="004473EA" w:rsidP="00CC5A52">
      <w:pPr>
        <w:pStyle w:val="Heading3"/>
        <w:numPr>
          <w:ilvl w:val="2"/>
          <w:numId w:val="5"/>
        </w:num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000000" w:themeColor="text1"/>
          <w:lang w:val="en-GB"/>
        </w:rPr>
        <w:t>Time at Risk</w:t>
      </w:r>
    </w:p>
    <w:p w14:paraId="4DD6AEE7" w14:textId="4000A836" w:rsidR="004473EA" w:rsidRDefault="004473EA" w:rsidP="004473EA">
      <w:pPr>
        <w:rPr>
          <w:lang w:val="en-GB"/>
        </w:rPr>
      </w:pPr>
    </w:p>
    <w:p w14:paraId="24089849" w14:textId="77777777" w:rsidR="004473EA" w:rsidRPr="00EA3DE1" w:rsidRDefault="004473EA" w:rsidP="004473E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table below describes the Time at Risk (TAR) window start and end for each of the analyses that are executed.</w:t>
      </w:r>
    </w:p>
    <w:p w14:paraId="78C70175" w14:textId="77777777" w:rsidR="004473EA" w:rsidRPr="00EA3DE1" w:rsidRDefault="004473EA" w:rsidP="004473EA">
      <w:pPr>
        <w:rPr>
          <w:rFonts w:asciiTheme="minorHAnsi" w:hAnsiTheme="minorHAnsi"/>
          <w:color w:val="000000" w:themeColor="text1"/>
          <w:sz w:val="22"/>
          <w:szCs w:val="22"/>
          <w:lang w:val="en-GB"/>
        </w:rPr>
      </w:pPr>
    </w:p>
    <w:tbl>
      <w:tblPr>
        <w:tblStyle w:val="TableGrid"/>
        <w:tblW w:w="0" w:type="auto"/>
        <w:tblLayout w:type="fixed"/>
        <w:tblLook w:val="06A0" w:firstRow="1" w:lastRow="0" w:firstColumn="1" w:lastColumn="0" w:noHBand="1" w:noVBand="1"/>
      </w:tblPr>
      <w:tblGrid>
        <w:gridCol w:w="9066"/>
      </w:tblGrid>
      <w:tr w:rsidR="004473EA" w14:paraId="7A2A5C91" w14:textId="77777777" w:rsidTr="00864F9E">
        <w:tc>
          <w:tcPr>
            <w:tcW w:w="9066" w:type="dxa"/>
          </w:tcPr>
          <w:p w14:paraId="058FD6A6" w14:textId="77777777" w:rsidR="004473EA" w:rsidRPr="004473EA" w:rsidRDefault="004473EA" w:rsidP="00864F9E">
            <w:pPr>
              <w:rPr>
                <w:b/>
                <w:bCs/>
                <w:sz w:val="22"/>
                <w:szCs w:val="22"/>
              </w:rPr>
            </w:pPr>
            <w:r w:rsidRPr="004473EA">
              <w:rPr>
                <w:b/>
                <w:bCs/>
                <w:sz w:val="22"/>
                <w:szCs w:val="22"/>
              </w:rPr>
              <w:t>Time at Risk</w:t>
            </w:r>
          </w:p>
        </w:tc>
      </w:tr>
      <w:tr w:rsidR="004473EA" w14:paraId="7342FB4F" w14:textId="77777777" w:rsidTr="00864F9E">
        <w:tc>
          <w:tcPr>
            <w:tcW w:w="9066" w:type="dxa"/>
          </w:tcPr>
          <w:p w14:paraId="462E24B5" w14:textId="77777777" w:rsidR="004473EA" w:rsidRPr="004473EA" w:rsidRDefault="004473EA" w:rsidP="00864F9E">
            <w:pPr>
              <w:rPr>
                <w:sz w:val="22"/>
                <w:szCs w:val="22"/>
              </w:rPr>
            </w:pPr>
            <w:r w:rsidRPr="004473EA">
              <w:rPr>
                <w:sz w:val="22"/>
                <w:szCs w:val="22"/>
              </w:rPr>
              <w:t>[Time at Risk Settings #1] Risk Window Start:  0, Add Exposure Days to Start:  FALSE, Risk Window End:  30, Add Exposure Days to End:  FALSE</w:t>
            </w:r>
          </w:p>
        </w:tc>
      </w:tr>
    </w:tbl>
    <w:p w14:paraId="50CA232B" w14:textId="4F026BA1" w:rsidR="004473EA" w:rsidRPr="00EA3DE1" w:rsidRDefault="004473EA" w:rsidP="3DF26E48">
      <w:pPr>
        <w:rPr>
          <w:rFonts w:asciiTheme="minorHAnsi" w:eastAsiaTheme="minorEastAsia" w:hAnsiTheme="minorHAnsi" w:cstheme="minorBidi"/>
          <w:b/>
          <w:color w:val="000000" w:themeColor="text1"/>
          <w:sz w:val="22"/>
          <w:szCs w:val="22"/>
        </w:rPr>
        <w:sectPr w:rsidR="004473EA" w:rsidRPr="00EA3DE1">
          <w:pgSz w:w="11900" w:h="16840"/>
          <w:pgMar w:top="1417" w:right="1417" w:bottom="1417" w:left="1417" w:header="708" w:footer="708" w:gutter="0"/>
          <w:cols w:space="720" w:equalWidth="0">
            <w:col w:w="9360"/>
          </w:cols>
        </w:sectPr>
      </w:pPr>
    </w:p>
    <w:p w14:paraId="000000C9" w14:textId="77777777" w:rsidR="00E00517" w:rsidRPr="00EA3DE1" w:rsidRDefault="52287281" w:rsidP="00CC5A52">
      <w:pPr>
        <w:pStyle w:val="Heading3"/>
        <w:numPr>
          <w:ilvl w:val="2"/>
          <w:numId w:val="5"/>
        </w:numPr>
        <w:rPr>
          <w:rFonts w:asciiTheme="minorHAnsi" w:hAnsiTheme="minorHAnsi"/>
          <w:color w:val="000000" w:themeColor="text1"/>
          <w:lang w:val="en-GB"/>
        </w:rPr>
      </w:pPr>
      <w:r w:rsidRPr="7D2D8AE1">
        <w:rPr>
          <w:rFonts w:asciiTheme="minorHAnsi" w:hAnsiTheme="minorHAnsi"/>
          <w:color w:val="000000" w:themeColor="text1"/>
          <w:lang w:val="en-GB"/>
        </w:rPr>
        <w:lastRenderedPageBreak/>
        <w:t>Additional Population Settings</w:t>
      </w:r>
    </w:p>
    <w:p w14:paraId="000000CA" w14:textId="77777777" w:rsidR="00E00517" w:rsidRPr="00EA3DE1" w:rsidRDefault="00E00517" w:rsidP="00AE7620">
      <w:pPr>
        <w:rPr>
          <w:rFonts w:asciiTheme="minorHAnsi" w:hAnsiTheme="minorHAnsi"/>
          <w:color w:val="000000" w:themeColor="text1"/>
          <w:lang w:val="en-GB"/>
        </w:rPr>
      </w:pPr>
    </w:p>
    <w:p w14:paraId="000000CB" w14:textId="77777777" w:rsidR="00E00517" w:rsidRPr="00EA3DE1" w:rsidRDefault="005434AA" w:rsidP="00F1287D">
      <w:pPr>
        <w:spacing w:after="200"/>
        <w:jc w:val="both"/>
        <w:rPr>
          <w:rFonts w:asciiTheme="minorHAnsi" w:eastAsia="Arial" w:hAnsiTheme="minorHAnsi" w:cs="Arial"/>
          <w:color w:val="000000" w:themeColor="text1"/>
          <w:sz w:val="22"/>
          <w:szCs w:val="22"/>
          <w:lang w:val="en-GB"/>
        </w:rPr>
      </w:pPr>
      <w:r w:rsidRPr="00EA3DE1">
        <w:rPr>
          <w:rFonts w:asciiTheme="minorHAnsi" w:eastAsia="Arial" w:hAnsiTheme="minorHAnsi" w:cs="Arial"/>
          <w:color w:val="000000" w:themeColor="text1"/>
          <w:sz w:val="22"/>
          <w:szCs w:val="22"/>
          <w:lang w:val="en-GB"/>
        </w:rPr>
        <w:t>The final study population in which we will develop our model is a subset of the target cohort, because we may for example apply criteria that are dependent on the outcome, or we want to perform sensitivity analyses with sub-populations of the target cohort. For this we have to answer the following questions:</w:t>
      </w:r>
    </w:p>
    <w:p w14:paraId="000000CC" w14:textId="56CABB3A" w:rsidR="00E00517" w:rsidRPr="00EA3DE1" w:rsidRDefault="005434AA" w:rsidP="00CC5A52">
      <w:pPr>
        <w:numPr>
          <w:ilvl w:val="0"/>
          <w:numId w:val="4"/>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What is the minimum amount of observation time we require before the start of the target </w:t>
      </w:r>
      <w:r w:rsidR="00A66D99" w:rsidRPr="00EA3DE1">
        <w:rPr>
          <w:rFonts w:asciiTheme="minorHAnsi" w:eastAsia="Arial" w:hAnsiTheme="minorHAnsi" w:cs="Arial"/>
          <w:b/>
          <w:i/>
          <w:color w:val="000000" w:themeColor="text1"/>
          <w:sz w:val="22"/>
          <w:szCs w:val="22"/>
          <w:lang w:val="en-GB"/>
        </w:rPr>
        <w:t>cohort?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This choice could depend on the available patient time in the training data, but also on the time we expect to be available in the data sources we want to apply the model on in the future. The longer the minimum observation time, the more baseline history time is available for each person to use for feature extraction, but the fewer patients will qualify for analysis. Moreover, there could be clinical reasons to choose a short or longer look-back period. </w:t>
      </w:r>
    </w:p>
    <w:p w14:paraId="000000CD" w14:textId="6F801035" w:rsidR="00E00517" w:rsidRPr="00EA3DE1" w:rsidRDefault="005434AA" w:rsidP="00CC5A52">
      <w:pPr>
        <w:numPr>
          <w:ilvl w:val="0"/>
          <w:numId w:val="4"/>
        </w:numPr>
        <w:jc w:val="both"/>
        <w:rPr>
          <w:rFonts w:asciiTheme="minorHAnsi" w:hAnsiTheme="minorHAnsi"/>
          <w:color w:val="000000" w:themeColor="text1"/>
          <w:sz w:val="22"/>
          <w:szCs w:val="22"/>
          <w:lang w:val="en-GB"/>
        </w:rPr>
      </w:pPr>
      <w:r w:rsidRPr="7D2D8AE1">
        <w:rPr>
          <w:rFonts w:asciiTheme="minorHAnsi" w:eastAsia="Arial" w:hAnsiTheme="minorHAnsi" w:cs="Arial"/>
          <w:b/>
          <w:bCs/>
          <w:i/>
          <w:iCs/>
          <w:color w:val="000000" w:themeColor="text1"/>
          <w:sz w:val="22"/>
          <w:szCs w:val="22"/>
          <w:lang w:val="en-GB"/>
        </w:rPr>
        <w:t xml:space="preserve">Can patients enter the target cohort multiple </w:t>
      </w:r>
      <w:r w:rsidR="00A66D99" w:rsidRPr="7D2D8AE1">
        <w:rPr>
          <w:rFonts w:asciiTheme="minorHAnsi" w:eastAsia="Arial" w:hAnsiTheme="minorHAnsi" w:cs="Arial"/>
          <w:b/>
          <w:bCs/>
          <w:i/>
          <w:iCs/>
          <w:color w:val="000000" w:themeColor="text1"/>
          <w:sz w:val="22"/>
          <w:szCs w:val="22"/>
          <w:lang w:val="en-GB"/>
        </w:rPr>
        <w:t>times?</w:t>
      </w:r>
      <w:r w:rsidRPr="7D2D8AE1">
        <w:rPr>
          <w:rFonts w:asciiTheme="minorHAnsi" w:eastAsia="Arial" w:hAnsiTheme="minorHAnsi" w:cs="Arial"/>
          <w:color w:val="000000" w:themeColor="text1"/>
          <w:sz w:val="22"/>
          <w:szCs w:val="22"/>
          <w:lang w:val="en-GB"/>
        </w:rPr>
        <w:t xml:space="preserve"> In the target cohort definition, a person may qualify for the cohort multiple times during different spans of time, for example if they had different episodes of a disease or separate periods of exposure to a medical product. The cohort definition does not necessarily apply a restriction to only let the patients enter once, but in the context of a particular patient-level prediction problem we may want to restrict the cohort to the first qualifying episode.</w:t>
      </w:r>
    </w:p>
    <w:p w14:paraId="000000CE" w14:textId="77777777" w:rsidR="00E00517" w:rsidRPr="00EA3DE1" w:rsidRDefault="005434AA" w:rsidP="00CC5A52">
      <w:pPr>
        <w:numPr>
          <w:ilvl w:val="0"/>
          <w:numId w:val="4"/>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allow persons to enter the cohort if they experienced the outcome before?</w:t>
      </w:r>
      <w:r w:rsidRPr="00EA3DE1">
        <w:rPr>
          <w:rFonts w:asciiTheme="minorHAnsi" w:eastAsia="Arial" w:hAnsiTheme="minorHAnsi" w:cs="Arial"/>
          <w:b/>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Do we allow persons to enter the target cohort if they experienced the outcome before qualifying for the target cohort? Depending on the particular patient-level prediction problem, there may be a desire to predict incident first occurrence of an outcome, in which case patients who have previously experienced the outcome are not at risk for having a first occurrence and therefore should be excluded from the target cohort. In other circumstances, there may be a desire to predict prevalent episodes, whereby patients with prior outcomes can be included in the analysis and the prior outcome itself can be a predictor of future outcomes. </w:t>
      </w:r>
    </w:p>
    <w:p w14:paraId="000000CF" w14:textId="77777777" w:rsidR="00E00517" w:rsidRPr="00EA3DE1" w:rsidRDefault="005434AA" w:rsidP="00CC5A52">
      <w:pPr>
        <w:numPr>
          <w:ilvl w:val="0"/>
          <w:numId w:val="4"/>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How do we define the period in which we will predict our outcome relative to the target cohort start?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We have to make two decisions to answer this question. First, does the time-at-risk window start at the date of the start of the target cohort or later? Arguments to make it start later could be that we want to avoid outcomes that were entered late in the record that actually occurred before the start of the target cohort or we want to leave a gap where interventions to prevent the outcome could theoretically be implemented. Second, we need to define the time-at-risk by setting the risk window end, as some specification of days offset relative to the target cohort start or end dates. </w:t>
      </w:r>
    </w:p>
    <w:p w14:paraId="000000D0" w14:textId="141CB698" w:rsidR="00E00517" w:rsidRPr="00EA3DE1" w:rsidRDefault="005434AA" w:rsidP="00CC5A52">
      <w:pPr>
        <w:numPr>
          <w:ilvl w:val="0"/>
          <w:numId w:val="4"/>
        </w:numPr>
        <w:spacing w:after="400"/>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require a minimum amount of time-at-risk?</w:t>
      </w:r>
      <w:r w:rsidRPr="00EA3DE1">
        <w:rPr>
          <w:rFonts w:asciiTheme="minorHAnsi" w:eastAsia="Arial" w:hAnsiTheme="minorHAnsi" w:cs="Arial"/>
          <w:color w:val="000000" w:themeColor="text1"/>
          <w:sz w:val="22"/>
          <w:szCs w:val="22"/>
          <w:lang w:val="en-GB"/>
        </w:rPr>
        <w:t xml:space="preserve"> We have to decide if we want to include patients that did not experience the outcome but did leave the database earlier than the end of our time-at-risk period. These patients may experience the outcome when we no longer observe them. For our prediction problem we decide to answer this question with “yes,” requiring a minimum time-at-risk for that reason. Furthermore, we have to decide if this constraint also applies to persons who experienced the </w:t>
      </w:r>
      <w:r w:rsidR="00A66D99" w:rsidRPr="00EA3DE1">
        <w:rPr>
          <w:rFonts w:asciiTheme="minorHAnsi" w:eastAsia="Arial" w:hAnsiTheme="minorHAnsi" w:cs="Arial"/>
          <w:color w:val="000000" w:themeColor="text1"/>
          <w:sz w:val="22"/>
          <w:szCs w:val="22"/>
          <w:lang w:val="en-GB"/>
        </w:rPr>
        <w:t>outcome,</w:t>
      </w:r>
      <w:r w:rsidRPr="00EA3DE1">
        <w:rPr>
          <w:rFonts w:asciiTheme="minorHAnsi" w:eastAsia="Arial" w:hAnsiTheme="minorHAnsi" w:cs="Arial"/>
          <w:color w:val="000000" w:themeColor="text1"/>
          <w:sz w:val="22"/>
          <w:szCs w:val="22"/>
          <w:lang w:val="en-GB"/>
        </w:rPr>
        <w:t xml:space="preserve"> or we will include all persons with the outcome irrespective of their total time at risk. </w:t>
      </w:r>
    </w:p>
    <w:p w14:paraId="000000D1" w14:textId="77777777" w:rsidR="00E00517" w:rsidRPr="00EA3DE1" w:rsidRDefault="005434AA" w:rsidP="00AE7620">
      <w:pPr>
        <w:spacing w:after="400"/>
        <w:rPr>
          <w:rFonts w:asciiTheme="minorHAnsi" w:eastAsia="Arial" w:hAnsiTheme="minorHAnsi" w:cs="Arial"/>
          <w:color w:val="000000" w:themeColor="text1"/>
          <w:sz w:val="22"/>
          <w:szCs w:val="22"/>
          <w:lang w:val="en-GB"/>
        </w:rPr>
      </w:pPr>
      <w:r w:rsidRPr="00EA3DE1">
        <w:rPr>
          <w:rFonts w:asciiTheme="minorHAnsi" w:eastAsia="Arial" w:hAnsiTheme="minorHAnsi" w:cs="Arial"/>
          <w:color w:val="000000" w:themeColor="text1"/>
          <w:sz w:val="22"/>
          <w:szCs w:val="22"/>
          <w:lang w:val="en-GB"/>
        </w:rPr>
        <w:t>In our study three population settings are defined as described below:</w:t>
      </w:r>
    </w:p>
    <w:p w14:paraId="000000D2" w14:textId="77777777" w:rsidR="00E00517" w:rsidRPr="00EA3DE1" w:rsidRDefault="005434AA" w:rsidP="00AE7620">
      <w:pPr>
        <w:rPr>
          <w:rFonts w:asciiTheme="minorHAnsi" w:hAnsiTheme="minorHAnsi"/>
          <w:i/>
          <w:color w:val="000000" w:themeColor="text1"/>
          <w:sz w:val="22"/>
          <w:szCs w:val="22"/>
          <w:lang w:val="en-GB"/>
        </w:rPr>
      </w:pPr>
      <w:r w:rsidRPr="757B611C">
        <w:rPr>
          <w:rFonts w:asciiTheme="minorHAnsi" w:eastAsia="Arial" w:hAnsiTheme="minorHAnsi" w:cs="Arial"/>
          <w:b/>
          <w:bCs/>
          <w:i/>
          <w:iCs/>
          <w:color w:val="000000" w:themeColor="text1"/>
          <w:sz w:val="22"/>
          <w:szCs w:val="22"/>
          <w:lang w:val="en-GB"/>
        </w:rPr>
        <w:t>Population Settings #1</w:t>
      </w:r>
    </w:p>
    <w:tbl>
      <w:tblPr>
        <w:tblStyle w:val="TableGrid"/>
        <w:tblW w:w="0" w:type="auto"/>
        <w:tblLayout w:type="fixed"/>
        <w:tblLook w:val="06A0" w:firstRow="1" w:lastRow="0" w:firstColumn="1" w:lastColumn="0" w:noHBand="1" w:noVBand="1"/>
      </w:tblPr>
      <w:tblGrid>
        <w:gridCol w:w="4533"/>
        <w:gridCol w:w="4533"/>
      </w:tblGrid>
      <w:tr w:rsidR="757B611C" w14:paraId="503B79AC" w14:textId="77777777" w:rsidTr="757B611C">
        <w:tc>
          <w:tcPr>
            <w:tcW w:w="4533" w:type="dxa"/>
          </w:tcPr>
          <w:p w14:paraId="39FAAAB0" w14:textId="48CA1AC8" w:rsidR="757B611C" w:rsidRPr="004473EA" w:rsidRDefault="757B611C" w:rsidP="757B611C">
            <w:pPr>
              <w:rPr>
                <w:b/>
                <w:bCs/>
                <w:sz w:val="22"/>
                <w:szCs w:val="22"/>
              </w:rPr>
            </w:pPr>
            <w:r w:rsidRPr="004473EA">
              <w:rPr>
                <w:b/>
                <w:bCs/>
                <w:sz w:val="22"/>
                <w:szCs w:val="22"/>
              </w:rPr>
              <w:t>Item</w:t>
            </w:r>
          </w:p>
        </w:tc>
        <w:tc>
          <w:tcPr>
            <w:tcW w:w="4533" w:type="dxa"/>
          </w:tcPr>
          <w:p w14:paraId="7CD82F38" w14:textId="2BC5B235" w:rsidR="757B611C" w:rsidRPr="004473EA" w:rsidRDefault="757B611C" w:rsidP="757B611C">
            <w:pPr>
              <w:rPr>
                <w:b/>
                <w:bCs/>
                <w:sz w:val="22"/>
                <w:szCs w:val="22"/>
              </w:rPr>
            </w:pPr>
            <w:r w:rsidRPr="004473EA">
              <w:rPr>
                <w:b/>
                <w:bCs/>
                <w:sz w:val="22"/>
                <w:szCs w:val="22"/>
              </w:rPr>
              <w:t>Settings</w:t>
            </w:r>
          </w:p>
        </w:tc>
      </w:tr>
      <w:tr w:rsidR="757B611C" w14:paraId="4B00691E" w14:textId="77777777" w:rsidTr="757B611C">
        <w:tc>
          <w:tcPr>
            <w:tcW w:w="4533" w:type="dxa"/>
          </w:tcPr>
          <w:p w14:paraId="3954ADB5" w14:textId="3C84BB42" w:rsidR="757B611C" w:rsidRPr="004473EA" w:rsidRDefault="757B611C" w:rsidP="757B611C">
            <w:pPr>
              <w:rPr>
                <w:sz w:val="22"/>
                <w:szCs w:val="22"/>
              </w:rPr>
            </w:pPr>
            <w:r w:rsidRPr="004473EA">
              <w:rPr>
                <w:sz w:val="22"/>
                <w:szCs w:val="22"/>
              </w:rPr>
              <w:t>minTimeAtRisk</w:t>
            </w:r>
          </w:p>
        </w:tc>
        <w:tc>
          <w:tcPr>
            <w:tcW w:w="4533" w:type="dxa"/>
          </w:tcPr>
          <w:p w14:paraId="43B2D49F" w14:textId="63A5FF84" w:rsidR="757B611C" w:rsidRPr="004473EA" w:rsidRDefault="757B611C" w:rsidP="757B611C">
            <w:pPr>
              <w:rPr>
                <w:sz w:val="22"/>
                <w:szCs w:val="22"/>
              </w:rPr>
            </w:pPr>
            <w:r w:rsidRPr="004473EA">
              <w:rPr>
                <w:sz w:val="22"/>
                <w:szCs w:val="22"/>
              </w:rPr>
              <w:t>364</w:t>
            </w:r>
          </w:p>
        </w:tc>
      </w:tr>
      <w:tr w:rsidR="757B611C" w14:paraId="4F486AA8" w14:textId="77777777" w:rsidTr="757B611C">
        <w:tc>
          <w:tcPr>
            <w:tcW w:w="4533" w:type="dxa"/>
          </w:tcPr>
          <w:p w14:paraId="28B0A2A0" w14:textId="1206D647" w:rsidR="757B611C" w:rsidRPr="004473EA" w:rsidRDefault="757B611C" w:rsidP="757B611C">
            <w:pPr>
              <w:rPr>
                <w:sz w:val="22"/>
                <w:szCs w:val="22"/>
              </w:rPr>
            </w:pPr>
            <w:r w:rsidRPr="004473EA">
              <w:rPr>
                <w:sz w:val="22"/>
                <w:szCs w:val="22"/>
              </w:rPr>
              <w:t>requireTimeAtRisk</w:t>
            </w:r>
          </w:p>
        </w:tc>
        <w:tc>
          <w:tcPr>
            <w:tcW w:w="4533" w:type="dxa"/>
          </w:tcPr>
          <w:p w14:paraId="74AC7DC2" w14:textId="26EA59D0" w:rsidR="757B611C" w:rsidRPr="004473EA" w:rsidRDefault="757B611C" w:rsidP="757B611C">
            <w:pPr>
              <w:rPr>
                <w:sz w:val="22"/>
                <w:szCs w:val="22"/>
              </w:rPr>
            </w:pPr>
            <w:r w:rsidRPr="004473EA">
              <w:rPr>
                <w:sz w:val="22"/>
                <w:szCs w:val="22"/>
              </w:rPr>
              <w:t>FALSE</w:t>
            </w:r>
          </w:p>
        </w:tc>
      </w:tr>
      <w:tr w:rsidR="757B611C" w14:paraId="77A32755" w14:textId="77777777" w:rsidTr="757B611C">
        <w:tc>
          <w:tcPr>
            <w:tcW w:w="4533" w:type="dxa"/>
          </w:tcPr>
          <w:p w14:paraId="08549807" w14:textId="4F17B706" w:rsidR="757B611C" w:rsidRPr="004473EA" w:rsidRDefault="757B611C" w:rsidP="757B611C">
            <w:pPr>
              <w:rPr>
                <w:sz w:val="22"/>
                <w:szCs w:val="22"/>
              </w:rPr>
            </w:pPr>
            <w:r w:rsidRPr="004473EA">
              <w:rPr>
                <w:sz w:val="22"/>
                <w:szCs w:val="22"/>
              </w:rPr>
              <w:t>addExposureDaysToStart</w:t>
            </w:r>
          </w:p>
        </w:tc>
        <w:tc>
          <w:tcPr>
            <w:tcW w:w="4533" w:type="dxa"/>
          </w:tcPr>
          <w:p w14:paraId="5F9B30AB" w14:textId="2660493D" w:rsidR="757B611C" w:rsidRPr="004473EA" w:rsidRDefault="757B611C" w:rsidP="757B611C">
            <w:pPr>
              <w:rPr>
                <w:sz w:val="22"/>
                <w:szCs w:val="22"/>
              </w:rPr>
            </w:pPr>
            <w:r w:rsidRPr="004473EA">
              <w:rPr>
                <w:sz w:val="22"/>
                <w:szCs w:val="22"/>
              </w:rPr>
              <w:t>FALSE</w:t>
            </w:r>
          </w:p>
        </w:tc>
      </w:tr>
      <w:tr w:rsidR="757B611C" w14:paraId="71EE7178" w14:textId="77777777" w:rsidTr="757B611C">
        <w:tc>
          <w:tcPr>
            <w:tcW w:w="4533" w:type="dxa"/>
          </w:tcPr>
          <w:p w14:paraId="4AC6E50B" w14:textId="34D53272" w:rsidR="757B611C" w:rsidRPr="004473EA" w:rsidRDefault="757B611C" w:rsidP="757B611C">
            <w:pPr>
              <w:rPr>
                <w:sz w:val="22"/>
                <w:szCs w:val="22"/>
              </w:rPr>
            </w:pPr>
            <w:r w:rsidRPr="004473EA">
              <w:rPr>
                <w:sz w:val="22"/>
                <w:szCs w:val="22"/>
              </w:rPr>
              <w:lastRenderedPageBreak/>
              <w:t>riskWindowStart</w:t>
            </w:r>
          </w:p>
        </w:tc>
        <w:tc>
          <w:tcPr>
            <w:tcW w:w="4533" w:type="dxa"/>
          </w:tcPr>
          <w:p w14:paraId="092F2EBA" w14:textId="09BB78A8" w:rsidR="757B611C" w:rsidRPr="004473EA" w:rsidRDefault="757B611C" w:rsidP="757B611C">
            <w:pPr>
              <w:rPr>
                <w:sz w:val="22"/>
                <w:szCs w:val="22"/>
              </w:rPr>
            </w:pPr>
            <w:r w:rsidRPr="004473EA">
              <w:rPr>
                <w:sz w:val="22"/>
                <w:szCs w:val="22"/>
              </w:rPr>
              <w:t>0</w:t>
            </w:r>
          </w:p>
        </w:tc>
      </w:tr>
      <w:tr w:rsidR="757B611C" w14:paraId="58695AE8" w14:textId="77777777" w:rsidTr="757B611C">
        <w:tc>
          <w:tcPr>
            <w:tcW w:w="4533" w:type="dxa"/>
          </w:tcPr>
          <w:p w14:paraId="34C02DF8" w14:textId="7D982303" w:rsidR="757B611C" w:rsidRPr="004473EA" w:rsidRDefault="757B611C" w:rsidP="757B611C">
            <w:pPr>
              <w:rPr>
                <w:sz w:val="22"/>
                <w:szCs w:val="22"/>
              </w:rPr>
            </w:pPr>
            <w:r w:rsidRPr="004473EA">
              <w:rPr>
                <w:sz w:val="22"/>
                <w:szCs w:val="22"/>
              </w:rPr>
              <w:t>washoutPeriod</w:t>
            </w:r>
          </w:p>
        </w:tc>
        <w:tc>
          <w:tcPr>
            <w:tcW w:w="4533" w:type="dxa"/>
          </w:tcPr>
          <w:p w14:paraId="56143094" w14:textId="2DD30A63" w:rsidR="757B611C" w:rsidRPr="004473EA" w:rsidRDefault="757B611C" w:rsidP="757B611C">
            <w:pPr>
              <w:rPr>
                <w:sz w:val="22"/>
                <w:szCs w:val="22"/>
              </w:rPr>
            </w:pPr>
            <w:r w:rsidRPr="004473EA">
              <w:rPr>
                <w:sz w:val="22"/>
                <w:szCs w:val="22"/>
              </w:rPr>
              <w:t>365</w:t>
            </w:r>
          </w:p>
        </w:tc>
      </w:tr>
      <w:tr w:rsidR="757B611C" w14:paraId="1A123997" w14:textId="77777777" w:rsidTr="757B611C">
        <w:tc>
          <w:tcPr>
            <w:tcW w:w="4533" w:type="dxa"/>
          </w:tcPr>
          <w:p w14:paraId="1CE032C8" w14:textId="65EED29B" w:rsidR="757B611C" w:rsidRPr="004473EA" w:rsidRDefault="757B611C" w:rsidP="757B611C">
            <w:pPr>
              <w:rPr>
                <w:sz w:val="22"/>
                <w:szCs w:val="22"/>
              </w:rPr>
            </w:pPr>
            <w:r w:rsidRPr="004473EA">
              <w:rPr>
                <w:sz w:val="22"/>
                <w:szCs w:val="22"/>
              </w:rPr>
              <w:t>addExposureDaysToEnd</w:t>
            </w:r>
          </w:p>
        </w:tc>
        <w:tc>
          <w:tcPr>
            <w:tcW w:w="4533" w:type="dxa"/>
          </w:tcPr>
          <w:p w14:paraId="69FC06F2" w14:textId="55154253" w:rsidR="757B611C" w:rsidRPr="004473EA" w:rsidRDefault="757B611C" w:rsidP="757B611C">
            <w:pPr>
              <w:rPr>
                <w:sz w:val="22"/>
                <w:szCs w:val="22"/>
              </w:rPr>
            </w:pPr>
            <w:r w:rsidRPr="004473EA">
              <w:rPr>
                <w:sz w:val="22"/>
                <w:szCs w:val="22"/>
              </w:rPr>
              <w:t>FALSE</w:t>
            </w:r>
          </w:p>
        </w:tc>
      </w:tr>
      <w:tr w:rsidR="757B611C" w14:paraId="0B412EF9" w14:textId="77777777" w:rsidTr="757B611C">
        <w:tc>
          <w:tcPr>
            <w:tcW w:w="4533" w:type="dxa"/>
          </w:tcPr>
          <w:p w14:paraId="21708BB7" w14:textId="1D84BA61" w:rsidR="757B611C" w:rsidRPr="004473EA" w:rsidRDefault="757B611C" w:rsidP="757B611C">
            <w:pPr>
              <w:rPr>
                <w:sz w:val="22"/>
                <w:szCs w:val="22"/>
              </w:rPr>
            </w:pPr>
            <w:r w:rsidRPr="004473EA">
              <w:rPr>
                <w:sz w:val="22"/>
                <w:szCs w:val="22"/>
              </w:rPr>
              <w:t>includeAllOutcomes</w:t>
            </w:r>
          </w:p>
        </w:tc>
        <w:tc>
          <w:tcPr>
            <w:tcW w:w="4533" w:type="dxa"/>
          </w:tcPr>
          <w:p w14:paraId="219F730E" w14:textId="39ADBD83" w:rsidR="757B611C" w:rsidRPr="004473EA" w:rsidRDefault="757B611C" w:rsidP="757B611C">
            <w:pPr>
              <w:rPr>
                <w:sz w:val="22"/>
                <w:szCs w:val="22"/>
              </w:rPr>
            </w:pPr>
            <w:r w:rsidRPr="004473EA">
              <w:rPr>
                <w:sz w:val="22"/>
                <w:szCs w:val="22"/>
              </w:rPr>
              <w:t>TRUE</w:t>
            </w:r>
          </w:p>
        </w:tc>
      </w:tr>
      <w:tr w:rsidR="757B611C" w14:paraId="3FFDC04A" w14:textId="77777777" w:rsidTr="757B611C">
        <w:tc>
          <w:tcPr>
            <w:tcW w:w="4533" w:type="dxa"/>
          </w:tcPr>
          <w:p w14:paraId="6425CFF6" w14:textId="6A60AFAE" w:rsidR="757B611C" w:rsidRPr="004473EA" w:rsidRDefault="757B611C" w:rsidP="757B611C">
            <w:pPr>
              <w:rPr>
                <w:sz w:val="22"/>
                <w:szCs w:val="22"/>
              </w:rPr>
            </w:pPr>
            <w:r w:rsidRPr="004473EA">
              <w:rPr>
                <w:sz w:val="22"/>
                <w:szCs w:val="22"/>
              </w:rPr>
              <w:t>priorOutcomeLookback</w:t>
            </w:r>
          </w:p>
        </w:tc>
        <w:tc>
          <w:tcPr>
            <w:tcW w:w="4533" w:type="dxa"/>
          </w:tcPr>
          <w:p w14:paraId="7C573AAC" w14:textId="5254CC92" w:rsidR="757B611C" w:rsidRPr="004473EA" w:rsidRDefault="757B611C" w:rsidP="757B611C">
            <w:pPr>
              <w:rPr>
                <w:sz w:val="22"/>
                <w:szCs w:val="22"/>
              </w:rPr>
            </w:pPr>
            <w:r w:rsidRPr="004473EA">
              <w:rPr>
                <w:sz w:val="22"/>
                <w:szCs w:val="22"/>
              </w:rPr>
              <w:t>99999</w:t>
            </w:r>
          </w:p>
        </w:tc>
      </w:tr>
      <w:tr w:rsidR="757B611C" w14:paraId="51E4EE1E" w14:textId="77777777" w:rsidTr="757B611C">
        <w:tc>
          <w:tcPr>
            <w:tcW w:w="4533" w:type="dxa"/>
          </w:tcPr>
          <w:p w14:paraId="6D79A129" w14:textId="1B22B338" w:rsidR="757B611C" w:rsidRPr="004473EA" w:rsidRDefault="757B611C" w:rsidP="757B611C">
            <w:pPr>
              <w:rPr>
                <w:sz w:val="22"/>
                <w:szCs w:val="22"/>
              </w:rPr>
            </w:pPr>
            <w:r w:rsidRPr="004473EA">
              <w:rPr>
                <w:sz w:val="22"/>
                <w:szCs w:val="22"/>
              </w:rPr>
              <w:t>binary</w:t>
            </w:r>
          </w:p>
        </w:tc>
        <w:tc>
          <w:tcPr>
            <w:tcW w:w="4533" w:type="dxa"/>
          </w:tcPr>
          <w:p w14:paraId="3309B815" w14:textId="679B294F" w:rsidR="757B611C" w:rsidRPr="004473EA" w:rsidRDefault="757B611C" w:rsidP="757B611C">
            <w:pPr>
              <w:rPr>
                <w:sz w:val="22"/>
                <w:szCs w:val="22"/>
              </w:rPr>
            </w:pPr>
            <w:r w:rsidRPr="004473EA">
              <w:rPr>
                <w:sz w:val="22"/>
                <w:szCs w:val="22"/>
              </w:rPr>
              <w:t>TRUE</w:t>
            </w:r>
          </w:p>
        </w:tc>
      </w:tr>
      <w:tr w:rsidR="757B611C" w14:paraId="1EC26F85" w14:textId="77777777" w:rsidTr="757B611C">
        <w:tc>
          <w:tcPr>
            <w:tcW w:w="4533" w:type="dxa"/>
          </w:tcPr>
          <w:p w14:paraId="034D8C78" w14:textId="17107EA9" w:rsidR="757B611C" w:rsidRPr="004473EA" w:rsidRDefault="757B611C" w:rsidP="757B611C">
            <w:pPr>
              <w:rPr>
                <w:sz w:val="22"/>
                <w:szCs w:val="22"/>
              </w:rPr>
            </w:pPr>
            <w:r w:rsidRPr="004473EA">
              <w:rPr>
                <w:sz w:val="22"/>
                <w:szCs w:val="22"/>
              </w:rPr>
              <w:t>removeSubjectsWithPriorOutcome</w:t>
            </w:r>
          </w:p>
        </w:tc>
        <w:tc>
          <w:tcPr>
            <w:tcW w:w="4533" w:type="dxa"/>
          </w:tcPr>
          <w:p w14:paraId="3274371A" w14:textId="71EF00A3" w:rsidR="757B611C" w:rsidRPr="004473EA" w:rsidRDefault="757B611C" w:rsidP="757B611C">
            <w:pPr>
              <w:rPr>
                <w:sz w:val="22"/>
                <w:szCs w:val="22"/>
              </w:rPr>
            </w:pPr>
            <w:r w:rsidRPr="004473EA">
              <w:rPr>
                <w:sz w:val="22"/>
                <w:szCs w:val="22"/>
              </w:rPr>
              <w:t>FALSE</w:t>
            </w:r>
          </w:p>
        </w:tc>
      </w:tr>
      <w:tr w:rsidR="757B611C" w14:paraId="668B853F" w14:textId="77777777" w:rsidTr="757B611C">
        <w:tc>
          <w:tcPr>
            <w:tcW w:w="4533" w:type="dxa"/>
          </w:tcPr>
          <w:p w14:paraId="10FE830E" w14:textId="71DBE97D" w:rsidR="757B611C" w:rsidRPr="004473EA" w:rsidRDefault="757B611C" w:rsidP="757B611C">
            <w:pPr>
              <w:rPr>
                <w:sz w:val="22"/>
                <w:szCs w:val="22"/>
              </w:rPr>
            </w:pPr>
            <w:r w:rsidRPr="004473EA">
              <w:rPr>
                <w:sz w:val="22"/>
                <w:szCs w:val="22"/>
              </w:rPr>
              <w:t>riskWindowEnd</w:t>
            </w:r>
          </w:p>
        </w:tc>
        <w:tc>
          <w:tcPr>
            <w:tcW w:w="4533" w:type="dxa"/>
          </w:tcPr>
          <w:p w14:paraId="0BEFC6F2" w14:textId="2A2588D3" w:rsidR="757B611C" w:rsidRPr="004473EA" w:rsidRDefault="757B611C" w:rsidP="757B611C">
            <w:pPr>
              <w:rPr>
                <w:sz w:val="22"/>
                <w:szCs w:val="22"/>
              </w:rPr>
            </w:pPr>
            <w:r w:rsidRPr="004473EA">
              <w:rPr>
                <w:sz w:val="22"/>
                <w:szCs w:val="22"/>
              </w:rPr>
              <w:t>30</w:t>
            </w:r>
          </w:p>
        </w:tc>
      </w:tr>
      <w:tr w:rsidR="757B611C" w14:paraId="062C5EA2" w14:textId="77777777" w:rsidTr="757B611C">
        <w:tc>
          <w:tcPr>
            <w:tcW w:w="4533" w:type="dxa"/>
          </w:tcPr>
          <w:p w14:paraId="248546C4" w14:textId="1C5EDD19" w:rsidR="757B611C" w:rsidRPr="004473EA" w:rsidRDefault="757B611C" w:rsidP="757B611C">
            <w:pPr>
              <w:rPr>
                <w:sz w:val="22"/>
                <w:szCs w:val="22"/>
              </w:rPr>
            </w:pPr>
            <w:r w:rsidRPr="004473EA">
              <w:rPr>
                <w:sz w:val="22"/>
                <w:szCs w:val="22"/>
              </w:rPr>
              <w:t>firstExposureOnly</w:t>
            </w:r>
          </w:p>
        </w:tc>
        <w:tc>
          <w:tcPr>
            <w:tcW w:w="4533" w:type="dxa"/>
          </w:tcPr>
          <w:p w14:paraId="5F9E8831" w14:textId="6CED031B" w:rsidR="757B611C" w:rsidRPr="004473EA" w:rsidRDefault="757B611C" w:rsidP="757B611C">
            <w:pPr>
              <w:rPr>
                <w:sz w:val="22"/>
                <w:szCs w:val="22"/>
              </w:rPr>
            </w:pPr>
            <w:r w:rsidRPr="004473EA">
              <w:rPr>
                <w:sz w:val="22"/>
                <w:szCs w:val="22"/>
              </w:rPr>
              <w:t>FALSE</w:t>
            </w:r>
          </w:p>
        </w:tc>
      </w:tr>
    </w:tbl>
    <w:p w14:paraId="11080D14" w14:textId="32B1ECE6" w:rsidR="757B611C" w:rsidRDefault="757B611C" w:rsidP="757B611C">
      <w:pPr>
        <w:rPr>
          <w:rFonts w:asciiTheme="minorHAnsi" w:hAnsiTheme="minorHAnsi"/>
          <w:color w:val="000000" w:themeColor="text1"/>
          <w:sz w:val="22"/>
          <w:szCs w:val="22"/>
          <w:lang w:val="en-GB"/>
        </w:rPr>
      </w:pPr>
    </w:p>
    <w:p w14:paraId="000000EE" w14:textId="77777777" w:rsidR="00E00517" w:rsidRPr="00EA3DE1" w:rsidRDefault="005434AA" w:rsidP="00AE7620">
      <w:pPr>
        <w:rPr>
          <w:rFonts w:asciiTheme="minorHAnsi" w:hAnsiTheme="minorHAnsi"/>
          <w:i/>
          <w:color w:val="000000" w:themeColor="text1"/>
          <w:sz w:val="22"/>
          <w:szCs w:val="22"/>
          <w:lang w:val="en-GB"/>
        </w:rPr>
      </w:pPr>
      <w:r w:rsidRPr="757B611C">
        <w:rPr>
          <w:rFonts w:asciiTheme="minorHAnsi" w:eastAsia="Arial" w:hAnsiTheme="minorHAnsi" w:cs="Arial"/>
          <w:b/>
          <w:bCs/>
          <w:i/>
          <w:iCs/>
          <w:color w:val="000000" w:themeColor="text1"/>
          <w:sz w:val="22"/>
          <w:szCs w:val="22"/>
          <w:lang w:val="en-GB"/>
        </w:rPr>
        <w:t>Population Settings #2</w:t>
      </w:r>
    </w:p>
    <w:tbl>
      <w:tblPr>
        <w:tblStyle w:val="TableGrid"/>
        <w:tblW w:w="0" w:type="auto"/>
        <w:tblLayout w:type="fixed"/>
        <w:tblLook w:val="06A0" w:firstRow="1" w:lastRow="0" w:firstColumn="1" w:lastColumn="0" w:noHBand="1" w:noVBand="1"/>
      </w:tblPr>
      <w:tblGrid>
        <w:gridCol w:w="4533"/>
        <w:gridCol w:w="4533"/>
      </w:tblGrid>
      <w:tr w:rsidR="757B611C" w14:paraId="6FEF9BB4" w14:textId="77777777" w:rsidTr="757B611C">
        <w:tc>
          <w:tcPr>
            <w:tcW w:w="4533" w:type="dxa"/>
          </w:tcPr>
          <w:p w14:paraId="634111D6" w14:textId="4422A68E" w:rsidR="757B611C" w:rsidRPr="004473EA" w:rsidRDefault="757B611C" w:rsidP="757B611C">
            <w:pPr>
              <w:rPr>
                <w:b/>
                <w:bCs/>
                <w:sz w:val="22"/>
                <w:szCs w:val="22"/>
              </w:rPr>
            </w:pPr>
            <w:r w:rsidRPr="004473EA">
              <w:rPr>
                <w:b/>
                <w:bCs/>
                <w:sz w:val="22"/>
                <w:szCs w:val="22"/>
              </w:rPr>
              <w:t>Item</w:t>
            </w:r>
          </w:p>
        </w:tc>
        <w:tc>
          <w:tcPr>
            <w:tcW w:w="4533" w:type="dxa"/>
          </w:tcPr>
          <w:p w14:paraId="66984FFF" w14:textId="62257A92" w:rsidR="757B611C" w:rsidRPr="004473EA" w:rsidRDefault="757B611C" w:rsidP="757B611C">
            <w:pPr>
              <w:rPr>
                <w:b/>
                <w:bCs/>
                <w:sz w:val="22"/>
                <w:szCs w:val="22"/>
              </w:rPr>
            </w:pPr>
            <w:r w:rsidRPr="004473EA">
              <w:rPr>
                <w:b/>
                <w:bCs/>
                <w:sz w:val="22"/>
                <w:szCs w:val="22"/>
              </w:rPr>
              <w:t>Settings</w:t>
            </w:r>
          </w:p>
        </w:tc>
      </w:tr>
      <w:tr w:rsidR="757B611C" w14:paraId="2CBABEEB" w14:textId="77777777" w:rsidTr="757B611C">
        <w:tc>
          <w:tcPr>
            <w:tcW w:w="4533" w:type="dxa"/>
          </w:tcPr>
          <w:p w14:paraId="067FE03A" w14:textId="64878782" w:rsidR="757B611C" w:rsidRPr="004473EA" w:rsidRDefault="757B611C" w:rsidP="757B611C">
            <w:pPr>
              <w:rPr>
                <w:sz w:val="22"/>
                <w:szCs w:val="22"/>
              </w:rPr>
            </w:pPr>
            <w:r w:rsidRPr="004473EA">
              <w:rPr>
                <w:sz w:val="22"/>
                <w:szCs w:val="22"/>
              </w:rPr>
              <w:t>minTimeAtRisk</w:t>
            </w:r>
          </w:p>
        </w:tc>
        <w:tc>
          <w:tcPr>
            <w:tcW w:w="4533" w:type="dxa"/>
          </w:tcPr>
          <w:p w14:paraId="74AFD9BD" w14:textId="2E9A710B" w:rsidR="757B611C" w:rsidRPr="004473EA" w:rsidRDefault="757B611C" w:rsidP="757B611C">
            <w:pPr>
              <w:rPr>
                <w:sz w:val="22"/>
                <w:szCs w:val="22"/>
              </w:rPr>
            </w:pPr>
            <w:r w:rsidRPr="004473EA">
              <w:rPr>
                <w:sz w:val="22"/>
                <w:szCs w:val="22"/>
              </w:rPr>
              <w:t>364</w:t>
            </w:r>
          </w:p>
        </w:tc>
      </w:tr>
      <w:tr w:rsidR="757B611C" w14:paraId="79F2C669" w14:textId="77777777" w:rsidTr="757B611C">
        <w:tc>
          <w:tcPr>
            <w:tcW w:w="4533" w:type="dxa"/>
          </w:tcPr>
          <w:p w14:paraId="67729C8C" w14:textId="05B44BB7" w:rsidR="757B611C" w:rsidRPr="004473EA" w:rsidRDefault="757B611C" w:rsidP="757B611C">
            <w:pPr>
              <w:rPr>
                <w:sz w:val="22"/>
                <w:szCs w:val="22"/>
              </w:rPr>
            </w:pPr>
            <w:r w:rsidRPr="004473EA">
              <w:rPr>
                <w:sz w:val="22"/>
                <w:szCs w:val="22"/>
              </w:rPr>
              <w:t>requireTimeAtRisk</w:t>
            </w:r>
          </w:p>
        </w:tc>
        <w:tc>
          <w:tcPr>
            <w:tcW w:w="4533" w:type="dxa"/>
          </w:tcPr>
          <w:p w14:paraId="14623FD9" w14:textId="30F905B3" w:rsidR="757B611C" w:rsidRPr="004473EA" w:rsidRDefault="757B611C" w:rsidP="757B611C">
            <w:pPr>
              <w:rPr>
                <w:sz w:val="22"/>
                <w:szCs w:val="22"/>
              </w:rPr>
            </w:pPr>
            <w:r w:rsidRPr="004473EA">
              <w:rPr>
                <w:sz w:val="22"/>
                <w:szCs w:val="22"/>
              </w:rPr>
              <w:t>FALSE</w:t>
            </w:r>
          </w:p>
        </w:tc>
      </w:tr>
      <w:tr w:rsidR="757B611C" w14:paraId="6CB1170C" w14:textId="77777777" w:rsidTr="757B611C">
        <w:tc>
          <w:tcPr>
            <w:tcW w:w="4533" w:type="dxa"/>
          </w:tcPr>
          <w:p w14:paraId="3142DAA7" w14:textId="79204991" w:rsidR="757B611C" w:rsidRPr="004473EA" w:rsidRDefault="757B611C" w:rsidP="757B611C">
            <w:pPr>
              <w:rPr>
                <w:sz w:val="22"/>
                <w:szCs w:val="22"/>
              </w:rPr>
            </w:pPr>
            <w:r w:rsidRPr="004473EA">
              <w:rPr>
                <w:sz w:val="22"/>
                <w:szCs w:val="22"/>
              </w:rPr>
              <w:t>addExposureDaysToStart</w:t>
            </w:r>
          </w:p>
        </w:tc>
        <w:tc>
          <w:tcPr>
            <w:tcW w:w="4533" w:type="dxa"/>
          </w:tcPr>
          <w:p w14:paraId="5A597207" w14:textId="2445B483" w:rsidR="757B611C" w:rsidRPr="004473EA" w:rsidRDefault="757B611C" w:rsidP="757B611C">
            <w:pPr>
              <w:rPr>
                <w:sz w:val="22"/>
                <w:szCs w:val="22"/>
              </w:rPr>
            </w:pPr>
            <w:r w:rsidRPr="004473EA">
              <w:rPr>
                <w:sz w:val="22"/>
                <w:szCs w:val="22"/>
              </w:rPr>
              <w:t>FALSE</w:t>
            </w:r>
          </w:p>
        </w:tc>
      </w:tr>
      <w:tr w:rsidR="757B611C" w14:paraId="10813200" w14:textId="77777777" w:rsidTr="757B611C">
        <w:tc>
          <w:tcPr>
            <w:tcW w:w="4533" w:type="dxa"/>
          </w:tcPr>
          <w:p w14:paraId="52961686" w14:textId="0363B2CC" w:rsidR="757B611C" w:rsidRPr="004473EA" w:rsidRDefault="757B611C" w:rsidP="757B611C">
            <w:pPr>
              <w:rPr>
                <w:sz w:val="22"/>
                <w:szCs w:val="22"/>
              </w:rPr>
            </w:pPr>
            <w:r w:rsidRPr="004473EA">
              <w:rPr>
                <w:sz w:val="22"/>
                <w:szCs w:val="22"/>
              </w:rPr>
              <w:t>riskWindowStart</w:t>
            </w:r>
          </w:p>
        </w:tc>
        <w:tc>
          <w:tcPr>
            <w:tcW w:w="4533" w:type="dxa"/>
          </w:tcPr>
          <w:p w14:paraId="035DC2E4" w14:textId="5308F2AF" w:rsidR="757B611C" w:rsidRPr="004473EA" w:rsidRDefault="757B611C" w:rsidP="757B611C">
            <w:pPr>
              <w:rPr>
                <w:sz w:val="22"/>
                <w:szCs w:val="22"/>
              </w:rPr>
            </w:pPr>
            <w:r w:rsidRPr="004473EA">
              <w:rPr>
                <w:sz w:val="22"/>
                <w:szCs w:val="22"/>
              </w:rPr>
              <w:t>2</w:t>
            </w:r>
          </w:p>
        </w:tc>
      </w:tr>
      <w:tr w:rsidR="757B611C" w14:paraId="51672F1A" w14:textId="77777777" w:rsidTr="757B611C">
        <w:tc>
          <w:tcPr>
            <w:tcW w:w="4533" w:type="dxa"/>
          </w:tcPr>
          <w:p w14:paraId="78CAE601" w14:textId="66C6B63C" w:rsidR="757B611C" w:rsidRPr="004473EA" w:rsidRDefault="757B611C" w:rsidP="757B611C">
            <w:pPr>
              <w:rPr>
                <w:sz w:val="22"/>
                <w:szCs w:val="22"/>
              </w:rPr>
            </w:pPr>
            <w:r w:rsidRPr="004473EA">
              <w:rPr>
                <w:sz w:val="22"/>
                <w:szCs w:val="22"/>
              </w:rPr>
              <w:t>washoutPeriod</w:t>
            </w:r>
          </w:p>
        </w:tc>
        <w:tc>
          <w:tcPr>
            <w:tcW w:w="4533" w:type="dxa"/>
          </w:tcPr>
          <w:p w14:paraId="304BBF5E" w14:textId="481432D2" w:rsidR="757B611C" w:rsidRPr="004473EA" w:rsidRDefault="757B611C" w:rsidP="757B611C">
            <w:pPr>
              <w:rPr>
                <w:sz w:val="22"/>
                <w:szCs w:val="22"/>
              </w:rPr>
            </w:pPr>
            <w:r w:rsidRPr="004473EA">
              <w:rPr>
                <w:sz w:val="22"/>
                <w:szCs w:val="22"/>
              </w:rPr>
              <w:t>365</w:t>
            </w:r>
          </w:p>
        </w:tc>
      </w:tr>
      <w:tr w:rsidR="757B611C" w14:paraId="665A83C7" w14:textId="77777777" w:rsidTr="757B611C">
        <w:tc>
          <w:tcPr>
            <w:tcW w:w="4533" w:type="dxa"/>
          </w:tcPr>
          <w:p w14:paraId="04F5777E" w14:textId="5C4E607E" w:rsidR="757B611C" w:rsidRPr="004473EA" w:rsidRDefault="757B611C" w:rsidP="757B611C">
            <w:pPr>
              <w:rPr>
                <w:sz w:val="22"/>
                <w:szCs w:val="22"/>
              </w:rPr>
            </w:pPr>
            <w:r w:rsidRPr="004473EA">
              <w:rPr>
                <w:sz w:val="22"/>
                <w:szCs w:val="22"/>
              </w:rPr>
              <w:t>addExposureDaysToEnd</w:t>
            </w:r>
          </w:p>
        </w:tc>
        <w:tc>
          <w:tcPr>
            <w:tcW w:w="4533" w:type="dxa"/>
          </w:tcPr>
          <w:p w14:paraId="7BCC4A6A" w14:textId="45BD5DB8" w:rsidR="757B611C" w:rsidRPr="004473EA" w:rsidRDefault="757B611C" w:rsidP="757B611C">
            <w:pPr>
              <w:rPr>
                <w:sz w:val="22"/>
                <w:szCs w:val="22"/>
              </w:rPr>
            </w:pPr>
            <w:r w:rsidRPr="004473EA">
              <w:rPr>
                <w:sz w:val="22"/>
                <w:szCs w:val="22"/>
              </w:rPr>
              <w:t>FALSE</w:t>
            </w:r>
          </w:p>
        </w:tc>
      </w:tr>
      <w:tr w:rsidR="757B611C" w14:paraId="09D581CE" w14:textId="77777777" w:rsidTr="757B611C">
        <w:tc>
          <w:tcPr>
            <w:tcW w:w="4533" w:type="dxa"/>
          </w:tcPr>
          <w:p w14:paraId="01A608E5" w14:textId="0ABBD424" w:rsidR="757B611C" w:rsidRPr="004473EA" w:rsidRDefault="757B611C" w:rsidP="757B611C">
            <w:pPr>
              <w:rPr>
                <w:sz w:val="22"/>
                <w:szCs w:val="22"/>
              </w:rPr>
            </w:pPr>
            <w:r w:rsidRPr="004473EA">
              <w:rPr>
                <w:sz w:val="22"/>
                <w:szCs w:val="22"/>
              </w:rPr>
              <w:t>includeAllOutcomes</w:t>
            </w:r>
          </w:p>
        </w:tc>
        <w:tc>
          <w:tcPr>
            <w:tcW w:w="4533" w:type="dxa"/>
          </w:tcPr>
          <w:p w14:paraId="70153727" w14:textId="30CB70D1" w:rsidR="757B611C" w:rsidRPr="004473EA" w:rsidRDefault="757B611C" w:rsidP="757B611C">
            <w:pPr>
              <w:rPr>
                <w:sz w:val="22"/>
                <w:szCs w:val="22"/>
              </w:rPr>
            </w:pPr>
            <w:r w:rsidRPr="004473EA">
              <w:rPr>
                <w:sz w:val="22"/>
                <w:szCs w:val="22"/>
              </w:rPr>
              <w:t>TRUE</w:t>
            </w:r>
          </w:p>
        </w:tc>
      </w:tr>
      <w:tr w:rsidR="757B611C" w14:paraId="76549501" w14:textId="77777777" w:rsidTr="757B611C">
        <w:tc>
          <w:tcPr>
            <w:tcW w:w="4533" w:type="dxa"/>
          </w:tcPr>
          <w:p w14:paraId="216FCCFF" w14:textId="29CA3B05" w:rsidR="757B611C" w:rsidRPr="004473EA" w:rsidRDefault="757B611C" w:rsidP="757B611C">
            <w:pPr>
              <w:rPr>
                <w:sz w:val="22"/>
                <w:szCs w:val="22"/>
              </w:rPr>
            </w:pPr>
            <w:r w:rsidRPr="004473EA">
              <w:rPr>
                <w:sz w:val="22"/>
                <w:szCs w:val="22"/>
              </w:rPr>
              <w:t>priorOutcomeLookback</w:t>
            </w:r>
          </w:p>
        </w:tc>
        <w:tc>
          <w:tcPr>
            <w:tcW w:w="4533" w:type="dxa"/>
          </w:tcPr>
          <w:p w14:paraId="72DC061B" w14:textId="31D43BE0" w:rsidR="757B611C" w:rsidRPr="004473EA" w:rsidRDefault="757B611C" w:rsidP="757B611C">
            <w:pPr>
              <w:rPr>
                <w:sz w:val="22"/>
                <w:szCs w:val="22"/>
              </w:rPr>
            </w:pPr>
            <w:r w:rsidRPr="004473EA">
              <w:rPr>
                <w:sz w:val="22"/>
                <w:szCs w:val="22"/>
              </w:rPr>
              <w:t>99999</w:t>
            </w:r>
          </w:p>
        </w:tc>
      </w:tr>
      <w:tr w:rsidR="757B611C" w14:paraId="43A8E99F" w14:textId="77777777" w:rsidTr="757B611C">
        <w:tc>
          <w:tcPr>
            <w:tcW w:w="4533" w:type="dxa"/>
          </w:tcPr>
          <w:p w14:paraId="228055BC" w14:textId="0063CF65" w:rsidR="757B611C" w:rsidRPr="004473EA" w:rsidRDefault="757B611C" w:rsidP="757B611C">
            <w:pPr>
              <w:rPr>
                <w:sz w:val="22"/>
                <w:szCs w:val="22"/>
              </w:rPr>
            </w:pPr>
            <w:r w:rsidRPr="004473EA">
              <w:rPr>
                <w:sz w:val="22"/>
                <w:szCs w:val="22"/>
              </w:rPr>
              <w:t>binary</w:t>
            </w:r>
          </w:p>
        </w:tc>
        <w:tc>
          <w:tcPr>
            <w:tcW w:w="4533" w:type="dxa"/>
          </w:tcPr>
          <w:p w14:paraId="63667122" w14:textId="6F44EBBD" w:rsidR="757B611C" w:rsidRPr="004473EA" w:rsidRDefault="757B611C" w:rsidP="757B611C">
            <w:pPr>
              <w:rPr>
                <w:sz w:val="22"/>
                <w:szCs w:val="22"/>
              </w:rPr>
            </w:pPr>
            <w:r w:rsidRPr="004473EA">
              <w:rPr>
                <w:sz w:val="22"/>
                <w:szCs w:val="22"/>
              </w:rPr>
              <w:t>TRUE</w:t>
            </w:r>
          </w:p>
        </w:tc>
      </w:tr>
      <w:tr w:rsidR="757B611C" w14:paraId="53A0D554" w14:textId="77777777" w:rsidTr="757B611C">
        <w:tc>
          <w:tcPr>
            <w:tcW w:w="4533" w:type="dxa"/>
          </w:tcPr>
          <w:p w14:paraId="22B39879" w14:textId="366706A9" w:rsidR="757B611C" w:rsidRPr="004473EA" w:rsidRDefault="757B611C" w:rsidP="757B611C">
            <w:pPr>
              <w:rPr>
                <w:sz w:val="22"/>
                <w:szCs w:val="22"/>
              </w:rPr>
            </w:pPr>
            <w:r w:rsidRPr="004473EA">
              <w:rPr>
                <w:sz w:val="22"/>
                <w:szCs w:val="22"/>
              </w:rPr>
              <w:t>removeSubjectsWithPriorOutcome</w:t>
            </w:r>
          </w:p>
        </w:tc>
        <w:tc>
          <w:tcPr>
            <w:tcW w:w="4533" w:type="dxa"/>
          </w:tcPr>
          <w:p w14:paraId="711B8DDB" w14:textId="3359A1E8" w:rsidR="757B611C" w:rsidRPr="004473EA" w:rsidRDefault="757B611C" w:rsidP="757B611C">
            <w:pPr>
              <w:rPr>
                <w:sz w:val="22"/>
                <w:szCs w:val="22"/>
              </w:rPr>
            </w:pPr>
            <w:r w:rsidRPr="004473EA">
              <w:rPr>
                <w:sz w:val="22"/>
                <w:szCs w:val="22"/>
              </w:rPr>
              <w:t>FALSE</w:t>
            </w:r>
          </w:p>
        </w:tc>
      </w:tr>
      <w:tr w:rsidR="757B611C" w14:paraId="3EE33EAF" w14:textId="77777777" w:rsidTr="757B611C">
        <w:tc>
          <w:tcPr>
            <w:tcW w:w="4533" w:type="dxa"/>
          </w:tcPr>
          <w:p w14:paraId="3DA6F93E" w14:textId="47E51319" w:rsidR="757B611C" w:rsidRPr="004473EA" w:rsidRDefault="757B611C" w:rsidP="757B611C">
            <w:pPr>
              <w:rPr>
                <w:sz w:val="22"/>
                <w:szCs w:val="22"/>
              </w:rPr>
            </w:pPr>
            <w:r w:rsidRPr="004473EA">
              <w:rPr>
                <w:sz w:val="22"/>
                <w:szCs w:val="22"/>
              </w:rPr>
              <w:t>riskWindowEnd</w:t>
            </w:r>
          </w:p>
        </w:tc>
        <w:tc>
          <w:tcPr>
            <w:tcW w:w="4533" w:type="dxa"/>
          </w:tcPr>
          <w:p w14:paraId="651A5CEA" w14:textId="0FF68BEE" w:rsidR="757B611C" w:rsidRPr="004473EA" w:rsidRDefault="757B611C" w:rsidP="757B611C">
            <w:pPr>
              <w:rPr>
                <w:sz w:val="22"/>
                <w:szCs w:val="22"/>
              </w:rPr>
            </w:pPr>
            <w:r w:rsidRPr="004473EA">
              <w:rPr>
                <w:sz w:val="22"/>
                <w:szCs w:val="22"/>
              </w:rPr>
              <w:t>30</w:t>
            </w:r>
          </w:p>
        </w:tc>
      </w:tr>
      <w:tr w:rsidR="757B611C" w14:paraId="5E1680B5" w14:textId="77777777" w:rsidTr="757B611C">
        <w:tc>
          <w:tcPr>
            <w:tcW w:w="4533" w:type="dxa"/>
          </w:tcPr>
          <w:p w14:paraId="360D340D" w14:textId="63C36DD6" w:rsidR="757B611C" w:rsidRPr="004473EA" w:rsidRDefault="757B611C" w:rsidP="757B611C">
            <w:pPr>
              <w:rPr>
                <w:sz w:val="22"/>
                <w:szCs w:val="22"/>
              </w:rPr>
            </w:pPr>
            <w:r w:rsidRPr="004473EA">
              <w:rPr>
                <w:sz w:val="22"/>
                <w:szCs w:val="22"/>
              </w:rPr>
              <w:t>firstExposureOnly</w:t>
            </w:r>
          </w:p>
        </w:tc>
        <w:tc>
          <w:tcPr>
            <w:tcW w:w="4533" w:type="dxa"/>
          </w:tcPr>
          <w:p w14:paraId="2363BB4F" w14:textId="4B8EC208" w:rsidR="757B611C" w:rsidRPr="004473EA" w:rsidRDefault="757B611C" w:rsidP="757B611C">
            <w:pPr>
              <w:rPr>
                <w:sz w:val="22"/>
                <w:szCs w:val="22"/>
              </w:rPr>
            </w:pPr>
            <w:r w:rsidRPr="004473EA">
              <w:rPr>
                <w:sz w:val="22"/>
                <w:szCs w:val="22"/>
              </w:rPr>
              <w:t>FALSE</w:t>
            </w:r>
          </w:p>
        </w:tc>
      </w:tr>
    </w:tbl>
    <w:p w14:paraId="2B46CE2E" w14:textId="28967A4C" w:rsidR="757B611C" w:rsidRDefault="757B611C" w:rsidP="757B611C">
      <w:pPr>
        <w:rPr>
          <w:rFonts w:asciiTheme="minorHAnsi" w:hAnsiTheme="minorHAnsi"/>
          <w:color w:val="000000" w:themeColor="text1"/>
          <w:sz w:val="22"/>
          <w:szCs w:val="22"/>
          <w:lang w:val="en-GB"/>
        </w:rPr>
      </w:pPr>
    </w:p>
    <w:p w14:paraId="00000125" w14:textId="77777777" w:rsidR="00E00517" w:rsidRPr="00EA3DE1" w:rsidRDefault="00E00517" w:rsidP="00AE7620">
      <w:pPr>
        <w:rPr>
          <w:rFonts w:asciiTheme="minorHAnsi" w:hAnsiTheme="minorHAnsi"/>
          <w:color w:val="000000" w:themeColor="text1"/>
          <w:lang w:val="en-GB"/>
        </w:rPr>
      </w:pPr>
    </w:p>
    <w:p w14:paraId="00000126" w14:textId="77777777" w:rsidR="00E00517" w:rsidRPr="00EA3DE1" w:rsidRDefault="52287281" w:rsidP="00CC5A52">
      <w:pPr>
        <w:pStyle w:val="Heading2"/>
        <w:numPr>
          <w:ilvl w:val="1"/>
          <w:numId w:val="5"/>
        </w:numPr>
        <w:rPr>
          <w:rFonts w:asciiTheme="minorHAnsi" w:hAnsiTheme="minorHAnsi"/>
          <w:color w:val="000000" w:themeColor="text1"/>
          <w:lang w:val="en-GB"/>
        </w:rPr>
      </w:pPr>
      <w:bookmarkStart w:id="85" w:name="_Toc36401877"/>
      <w:r w:rsidRPr="7D2D8AE1">
        <w:rPr>
          <w:rFonts w:asciiTheme="minorHAnsi" w:hAnsiTheme="minorHAnsi"/>
          <w:color w:val="000000" w:themeColor="text1"/>
          <w:lang w:val="en-GB"/>
        </w:rPr>
        <w:t>Statistical Analysis Method(s)</w:t>
      </w:r>
      <w:bookmarkEnd w:id="85"/>
    </w:p>
    <w:p w14:paraId="00000127" w14:textId="77777777" w:rsidR="00E00517" w:rsidRPr="00EA3DE1" w:rsidRDefault="005434AA" w:rsidP="00CC5A52">
      <w:pPr>
        <w:pStyle w:val="Heading3"/>
        <w:numPr>
          <w:ilvl w:val="2"/>
          <w:numId w:val="5"/>
        </w:numPr>
        <w:rPr>
          <w:rFonts w:asciiTheme="minorHAnsi" w:hAnsiTheme="minorHAnsi"/>
          <w:color w:val="000000" w:themeColor="text1"/>
          <w:lang w:val="en-GB"/>
        </w:rPr>
      </w:pPr>
      <w:r w:rsidRPr="00EA3DE1">
        <w:rPr>
          <w:rFonts w:asciiTheme="minorHAnsi" w:hAnsiTheme="minorHAnsi"/>
          <w:color w:val="000000" w:themeColor="text1"/>
          <w:lang w:val="en-GB"/>
        </w:rPr>
        <w:t>Algorithms</w:t>
      </w:r>
    </w:p>
    <w:p w14:paraId="00000128" w14:textId="77777777" w:rsidR="00E00517" w:rsidRPr="00EA3DE1" w:rsidRDefault="00E00517" w:rsidP="00AE7620">
      <w:pPr>
        <w:rPr>
          <w:rFonts w:asciiTheme="minorHAnsi" w:hAnsiTheme="minorHAnsi"/>
          <w:color w:val="000000" w:themeColor="text1"/>
          <w:lang w:val="en-GB"/>
        </w:rPr>
      </w:pPr>
    </w:p>
    <w:p w14:paraId="4DA642BE" w14:textId="2B8115ED" w:rsidR="00157E62" w:rsidRPr="00EA3DE1" w:rsidRDefault="005434AA" w:rsidP="004473E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this study we will apply a Lasso Logistic Regression. Lasso logistic regression belongs to the family of generalized linear models, where a linear combination of the variables is learned and finally a logistic function maps the linear combination to a value between 0 and 1.  The lasso regularization adds a cost based on model complexity to the objective function when training the model.  This cost is the sum of the absolute values of the linear combination of the coefficients.  The model automatically performs feature selection by minimizing this cost. We use the Cyclic coordinate descent for logistic, Poisson and survival analysis (Cyclops) package to perform large-scale regularized logistic regression: </w:t>
      </w:r>
      <w:hyperlink r:id="rId16">
        <w:r w:rsidRPr="00EA3DE1">
          <w:rPr>
            <w:rFonts w:asciiTheme="minorHAnsi" w:hAnsiTheme="minorHAnsi"/>
            <w:color w:val="000000" w:themeColor="text1"/>
            <w:sz w:val="22"/>
            <w:szCs w:val="22"/>
            <w:u w:val="single"/>
            <w:lang w:val="en-GB"/>
          </w:rPr>
          <w:t>https://github.com/OHDSI/Cyclops</w:t>
        </w:r>
      </w:hyperlink>
      <w:r w:rsidRPr="00EA3DE1">
        <w:rPr>
          <w:rFonts w:asciiTheme="minorHAnsi" w:hAnsiTheme="minorHAnsi"/>
          <w:color w:val="000000" w:themeColor="text1"/>
          <w:sz w:val="22"/>
          <w:szCs w:val="22"/>
          <w:lang w:val="en-GB"/>
        </w:rPr>
        <w:t>.</w:t>
      </w:r>
    </w:p>
    <w:p w14:paraId="61B9B97C" w14:textId="468F488F" w:rsidR="757B611C" w:rsidRDefault="757B611C" w:rsidP="522BB32E">
      <w:pPr>
        <w:jc w:val="both"/>
        <w:rPr>
          <w:rFonts w:asciiTheme="minorHAnsi" w:hAnsiTheme="minorHAnsi"/>
          <w:color w:val="000000" w:themeColor="text1"/>
          <w:sz w:val="22"/>
          <w:szCs w:val="22"/>
          <w:lang w:val="en-GB"/>
        </w:rPr>
      </w:pPr>
    </w:p>
    <w:p w14:paraId="0000012A" w14:textId="77777777" w:rsidR="00E00517" w:rsidRPr="00EA3DE1" w:rsidRDefault="005434AA" w:rsidP="00CC5A52">
      <w:pPr>
        <w:pStyle w:val="Heading3"/>
        <w:numPr>
          <w:ilvl w:val="2"/>
          <w:numId w:val="5"/>
        </w:numPr>
        <w:rPr>
          <w:rFonts w:asciiTheme="minorHAnsi" w:hAnsiTheme="minorHAnsi"/>
          <w:color w:val="000000" w:themeColor="text1"/>
          <w:lang w:val="en-GB"/>
        </w:rPr>
      </w:pPr>
      <w:r w:rsidRPr="00EA3DE1">
        <w:rPr>
          <w:rFonts w:asciiTheme="minorHAnsi" w:hAnsiTheme="minorHAnsi"/>
          <w:color w:val="000000" w:themeColor="text1"/>
          <w:lang w:val="en-GB"/>
        </w:rPr>
        <w:t>Model Evaluation</w:t>
      </w:r>
    </w:p>
    <w:p w14:paraId="0000012B" w14:textId="77777777" w:rsidR="00E00517" w:rsidRPr="00EA3DE1" w:rsidRDefault="00E00517" w:rsidP="00AE7620">
      <w:pPr>
        <w:rPr>
          <w:rFonts w:asciiTheme="minorHAnsi" w:hAnsiTheme="minorHAnsi"/>
          <w:color w:val="000000" w:themeColor="text1"/>
          <w:lang w:val="en-GB"/>
        </w:rPr>
      </w:pPr>
    </w:p>
    <w:p w14:paraId="0000012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following evaluations will be performed on the model:</w:t>
      </w:r>
    </w:p>
    <w:p w14:paraId="0000012D" w14:textId="77777777" w:rsidR="00E00517" w:rsidRPr="00EA3DE1" w:rsidRDefault="00E00517" w:rsidP="00AE7620">
      <w:pPr>
        <w:rPr>
          <w:rFonts w:asciiTheme="minorHAnsi" w:hAnsiTheme="minorHAnsi"/>
          <w:color w:val="000000" w:themeColor="text1"/>
          <w:sz w:val="22"/>
          <w:szCs w:val="22"/>
          <w:lang w:val="en-GB"/>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1762"/>
        <w:gridCol w:w="7288"/>
      </w:tblGrid>
      <w:tr w:rsidR="00D2691B" w:rsidRPr="00EA3DE1" w14:paraId="0388D68C" w14:textId="77777777" w:rsidTr="00295618">
        <w:trPr>
          <w:jc w:val="center"/>
        </w:trPr>
        <w:tc>
          <w:tcPr>
            <w:tcW w:w="0" w:type="auto"/>
            <w:shd w:val="clear" w:color="auto" w:fill="auto"/>
          </w:tcPr>
          <w:p w14:paraId="0000012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Evaluation</w:t>
            </w:r>
          </w:p>
        </w:tc>
        <w:tc>
          <w:tcPr>
            <w:tcW w:w="0" w:type="auto"/>
            <w:shd w:val="clear" w:color="auto" w:fill="auto"/>
          </w:tcPr>
          <w:p w14:paraId="0000012F"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Description</w:t>
            </w:r>
          </w:p>
        </w:tc>
      </w:tr>
      <w:tr w:rsidR="00D2691B" w:rsidRPr="00EA3DE1" w14:paraId="339B6E5C" w14:textId="77777777" w:rsidTr="00295618">
        <w:trPr>
          <w:jc w:val="center"/>
        </w:trPr>
        <w:tc>
          <w:tcPr>
            <w:tcW w:w="0" w:type="auto"/>
            <w:shd w:val="clear" w:color="auto" w:fill="auto"/>
          </w:tcPr>
          <w:p w14:paraId="00000130"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Box Plots</w:t>
            </w:r>
          </w:p>
        </w:tc>
        <w:tc>
          <w:tcPr>
            <w:tcW w:w="0" w:type="auto"/>
            <w:shd w:val="clear" w:color="auto" w:fill="auto"/>
          </w:tcPr>
          <w:p w14:paraId="00000131"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prediction distribution boxplots are box plots for the predicted risks of the people in the test set with the outcome (class 1: blue) and without the outcome (class 0: red).</w:t>
            </w:r>
          </w:p>
        </w:tc>
      </w:tr>
      <w:tr w:rsidR="00D2691B" w:rsidRPr="00EA3DE1" w14:paraId="6CE58D6B" w14:textId="77777777" w:rsidTr="00295618">
        <w:trPr>
          <w:jc w:val="center"/>
        </w:trPr>
        <w:tc>
          <w:tcPr>
            <w:tcW w:w="0" w:type="auto"/>
            <w:shd w:val="clear" w:color="auto" w:fill="auto"/>
          </w:tcPr>
          <w:p w14:paraId="00000132"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Calibration Plot</w:t>
            </w:r>
          </w:p>
        </w:tc>
        <w:tc>
          <w:tcPr>
            <w:tcW w:w="0" w:type="auto"/>
            <w:shd w:val="clear" w:color="auto" w:fill="auto"/>
          </w:tcPr>
          <w:p w14:paraId="00000133" w14:textId="4BA5441A"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calibration plot shows how close the predicted risk is to the observed risk. The diagonal dashed line thus indicates a perfectly calibrated model. The ten (or fewer) dots represent the mean predicted values for each quantile plotted against the observed fraction of people in that quantile who had the </w:t>
            </w:r>
            <w:r w:rsidRPr="00EA3DE1">
              <w:rPr>
                <w:rFonts w:asciiTheme="minorHAnsi" w:hAnsiTheme="minorHAnsi"/>
                <w:color w:val="000000" w:themeColor="text1"/>
                <w:sz w:val="22"/>
                <w:szCs w:val="22"/>
                <w:lang w:val="en-GB"/>
              </w:rPr>
              <w:lastRenderedPageBreak/>
              <w:t xml:space="preserve">outcome (observed fraction). The straight black line is the linear regression using </w:t>
            </w:r>
            <w:r w:rsidR="00190763" w:rsidRPr="00EA3DE1">
              <w:rPr>
                <w:rFonts w:asciiTheme="minorHAnsi" w:hAnsiTheme="minorHAnsi"/>
                <w:color w:val="000000" w:themeColor="text1"/>
                <w:sz w:val="22"/>
                <w:szCs w:val="22"/>
                <w:lang w:val="en-GB"/>
              </w:rPr>
              <w:t>these 10 plotted quantiles</w:t>
            </w:r>
            <w:r w:rsidRPr="00EA3DE1">
              <w:rPr>
                <w:rFonts w:asciiTheme="minorHAnsi" w:hAnsiTheme="minorHAnsi"/>
                <w:color w:val="000000" w:themeColor="text1"/>
                <w:sz w:val="22"/>
                <w:szCs w:val="22"/>
                <w:lang w:val="en-GB"/>
              </w:rPr>
              <w:t xml:space="preserve"> mean predicted vs observed fraction points. The two blue straight lines represented the 95% lower and upper confidence intervals of the slope of the fitted line.</w:t>
            </w:r>
          </w:p>
        </w:tc>
      </w:tr>
      <w:tr w:rsidR="00D2691B" w:rsidRPr="00EA3DE1" w14:paraId="3D6F4572" w14:textId="77777777" w:rsidTr="00295618">
        <w:trPr>
          <w:jc w:val="center"/>
        </w:trPr>
        <w:tc>
          <w:tcPr>
            <w:tcW w:w="0" w:type="auto"/>
            <w:shd w:val="clear" w:color="auto" w:fill="auto"/>
          </w:tcPr>
          <w:p w14:paraId="00000134"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lastRenderedPageBreak/>
              <w:t>Demographic Summary Plot</w:t>
            </w:r>
          </w:p>
        </w:tc>
        <w:tc>
          <w:tcPr>
            <w:tcW w:w="0" w:type="auto"/>
            <w:shd w:val="clear" w:color="auto" w:fill="auto"/>
          </w:tcPr>
          <w:p w14:paraId="00000135"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plot shows for females and males the expected and observed risk in different age groups together with a confidence area.</w:t>
            </w:r>
          </w:p>
        </w:tc>
      </w:tr>
      <w:tr w:rsidR="00D2691B" w:rsidRPr="00EA3DE1" w14:paraId="70C7FEC0" w14:textId="77777777" w:rsidTr="00295618">
        <w:trPr>
          <w:jc w:val="center"/>
        </w:trPr>
        <w:tc>
          <w:tcPr>
            <w:tcW w:w="0" w:type="auto"/>
            <w:shd w:val="clear" w:color="auto" w:fill="auto"/>
          </w:tcPr>
          <w:p w14:paraId="00000136"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Precision Recall Plot</w:t>
            </w:r>
          </w:p>
        </w:tc>
        <w:tc>
          <w:tcPr>
            <w:tcW w:w="0" w:type="auto"/>
            <w:shd w:val="clear" w:color="auto" w:fill="auto"/>
          </w:tcPr>
          <w:p w14:paraId="00000137" w14:textId="09442F75"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precision-recall curve is valuable for dataset with a high imbalance between the size of the positive and negative class. It shows the </w:t>
            </w:r>
            <w:r w:rsidR="002F4A54" w:rsidRPr="00EA3DE1">
              <w:rPr>
                <w:rFonts w:asciiTheme="minorHAnsi" w:hAnsiTheme="minorHAnsi"/>
                <w:color w:val="000000" w:themeColor="text1"/>
                <w:sz w:val="22"/>
                <w:szCs w:val="22"/>
                <w:lang w:val="en-GB"/>
              </w:rPr>
              <w:t>trade-off</w:t>
            </w:r>
            <w:r w:rsidRPr="00EA3DE1">
              <w:rPr>
                <w:rFonts w:asciiTheme="minorHAnsi" w:hAnsiTheme="minorHAnsi"/>
                <w:color w:val="000000" w:themeColor="text1"/>
                <w:sz w:val="22"/>
                <w:szCs w:val="22"/>
                <w:lang w:val="en-GB"/>
              </w:rPr>
              <w:t xml:space="preserve"> between precision and recall for different threshold. High precision relates to a low false positive rate, and high recall relates to a low false negative rate. High scores for both show that the classifier is returning accurate results (high precision), as well as returning a majority of all positive results (high recall). A high area under the curve represents both high recall and high precision.</w:t>
            </w:r>
          </w:p>
        </w:tc>
      </w:tr>
      <w:tr w:rsidR="00D2691B" w:rsidRPr="00EA3DE1" w14:paraId="438511DF" w14:textId="77777777" w:rsidTr="00295618">
        <w:trPr>
          <w:jc w:val="center"/>
        </w:trPr>
        <w:tc>
          <w:tcPr>
            <w:tcW w:w="0" w:type="auto"/>
            <w:shd w:val="clear" w:color="auto" w:fill="auto"/>
          </w:tcPr>
          <w:p w14:paraId="00000138"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Prediction Distribution Plots</w:t>
            </w:r>
          </w:p>
        </w:tc>
        <w:tc>
          <w:tcPr>
            <w:tcW w:w="0" w:type="auto"/>
            <w:shd w:val="clear" w:color="auto" w:fill="auto"/>
          </w:tcPr>
          <w:p w14:paraId="00000139"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preference distribution plots are the preference score distributions corresponding to i) people in the test set with the outcome (red) and ii) people in the test set without the outcome (blue).</w:t>
            </w:r>
          </w:p>
        </w:tc>
      </w:tr>
      <w:tr w:rsidR="00D2691B" w:rsidRPr="00EA3DE1" w14:paraId="630B773E" w14:textId="77777777" w:rsidTr="00295618">
        <w:trPr>
          <w:jc w:val="center"/>
        </w:trPr>
        <w:tc>
          <w:tcPr>
            <w:tcW w:w="0" w:type="auto"/>
            <w:shd w:val="clear" w:color="auto" w:fill="auto"/>
          </w:tcPr>
          <w:p w14:paraId="0000013A"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ROC Plot</w:t>
            </w:r>
          </w:p>
        </w:tc>
        <w:tc>
          <w:tcPr>
            <w:tcW w:w="0" w:type="auto"/>
            <w:shd w:val="clear" w:color="auto" w:fill="auto"/>
          </w:tcPr>
          <w:p w14:paraId="0000013B"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ROC plot plots the sensitivity against 1-specificity on the test set. The plot shows how well the model is able to discriminate between the people with the outcome and those without. The dashed diagonal line is the performance of a model that randomly assigns predictions. The higher the area under the ROC plot the better the discrimination of the model.</w:t>
            </w:r>
          </w:p>
        </w:tc>
      </w:tr>
      <w:tr w:rsidR="00D2691B" w:rsidRPr="00EA3DE1" w14:paraId="49EA808E" w14:textId="77777777" w:rsidTr="00295618">
        <w:trPr>
          <w:jc w:val="center"/>
        </w:trPr>
        <w:tc>
          <w:tcPr>
            <w:tcW w:w="0" w:type="auto"/>
            <w:shd w:val="clear" w:color="auto" w:fill="auto"/>
          </w:tcPr>
          <w:p w14:paraId="0000013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Smooth Calibration Plot</w:t>
            </w:r>
          </w:p>
        </w:tc>
        <w:tc>
          <w:tcPr>
            <w:tcW w:w="0" w:type="auto"/>
            <w:shd w:val="clear" w:color="auto" w:fill="auto"/>
          </w:tcPr>
          <w:p w14:paraId="0000013D" w14:textId="11D8D296"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Similar to the traditional calibration shown above the Smooth Calibration plot shows the relationship between predicted and observed risk. the major difference is that the smooth fit allows for a more </w:t>
            </w:r>
            <w:r w:rsidR="002F4A54" w:rsidRPr="00EA3DE1">
              <w:rPr>
                <w:rFonts w:asciiTheme="minorHAnsi" w:hAnsiTheme="minorHAnsi"/>
                <w:color w:val="000000" w:themeColor="text1"/>
                <w:sz w:val="22"/>
                <w:szCs w:val="22"/>
                <w:lang w:val="en-GB"/>
              </w:rPr>
              <w:t>fine-grained</w:t>
            </w:r>
            <w:r w:rsidRPr="00EA3DE1">
              <w:rPr>
                <w:rFonts w:asciiTheme="minorHAnsi" w:hAnsiTheme="minorHAnsi"/>
                <w:color w:val="000000" w:themeColor="text1"/>
                <w:sz w:val="22"/>
                <w:szCs w:val="22"/>
                <w:lang w:val="en-GB"/>
              </w:rPr>
              <w:t xml:space="preserve"> examination of this. Whereas the traditional plot will 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w:t>
            </w:r>
            <w:r w:rsidR="002F4A54" w:rsidRPr="00EA3DE1">
              <w:rPr>
                <w:rFonts w:asciiTheme="minorHAnsi" w:hAnsiTheme="minorHAnsi"/>
                <w:color w:val="000000" w:themeColor="text1"/>
                <w:sz w:val="22"/>
                <w:szCs w:val="22"/>
                <w:lang w:val="en-GB"/>
              </w:rPr>
              <w:t>However,</w:t>
            </w:r>
            <w:r w:rsidRPr="00EA3DE1">
              <w:rPr>
                <w:rFonts w:asciiTheme="minorHAnsi" w:hAnsiTheme="minorHAnsi"/>
                <w:color w:val="000000" w:themeColor="text1"/>
                <w:sz w:val="22"/>
                <w:szCs w:val="22"/>
                <w:lang w:val="en-GB"/>
              </w:rPr>
              <w:t xml:space="preserve"> the increased information game comes at a computational cost. It is recommended to use the traditional plot for examination and then to produce the smooth plot for final versions.</w:t>
            </w:r>
          </w:p>
        </w:tc>
      </w:tr>
      <w:tr w:rsidR="00D2691B" w:rsidRPr="00EA3DE1" w14:paraId="4452AB2A" w14:textId="77777777" w:rsidTr="00295618">
        <w:trPr>
          <w:jc w:val="center"/>
        </w:trPr>
        <w:tc>
          <w:tcPr>
            <w:tcW w:w="0" w:type="auto"/>
            <w:shd w:val="clear" w:color="auto" w:fill="auto"/>
          </w:tcPr>
          <w:p w14:paraId="0000013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Test-Train Similarity Plot</w:t>
            </w:r>
          </w:p>
        </w:tc>
        <w:tc>
          <w:tcPr>
            <w:tcW w:w="0" w:type="auto"/>
            <w:shd w:val="clear" w:color="auto" w:fill="auto"/>
          </w:tcPr>
          <w:p w14:paraId="0000013F"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test-train similarity is presented by plotting the mean covariate values in the train set against those in the test set for people with and without the outcome.</w:t>
            </w:r>
          </w:p>
        </w:tc>
      </w:tr>
      <w:tr w:rsidR="00D2691B" w:rsidRPr="00EA3DE1" w14:paraId="327D5375" w14:textId="77777777" w:rsidTr="00295618">
        <w:trPr>
          <w:jc w:val="center"/>
        </w:trPr>
        <w:tc>
          <w:tcPr>
            <w:tcW w:w="0" w:type="auto"/>
            <w:shd w:val="clear" w:color="auto" w:fill="auto"/>
          </w:tcPr>
          <w:p w14:paraId="00000140"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Variable Scatter Plot</w:t>
            </w:r>
          </w:p>
        </w:tc>
        <w:tc>
          <w:tcPr>
            <w:tcW w:w="0" w:type="auto"/>
            <w:shd w:val="clear" w:color="auto" w:fill="auto"/>
          </w:tcPr>
          <w:p w14:paraId="00000141" w14:textId="14799C62"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variable scatter plot shows the mean covariate value for the people with the outcome against the mean covariate value for the people without the outcome. The size and </w:t>
            </w:r>
            <w:r w:rsidR="002F4A54" w:rsidRPr="00EA3DE1">
              <w:rPr>
                <w:rFonts w:asciiTheme="minorHAnsi" w:hAnsiTheme="minorHAnsi"/>
                <w:color w:val="000000" w:themeColor="text1"/>
                <w:sz w:val="22"/>
                <w:szCs w:val="22"/>
                <w:lang w:val="en-GB"/>
              </w:rPr>
              <w:t>colour</w:t>
            </w:r>
            <w:r w:rsidRPr="00EA3DE1">
              <w:rPr>
                <w:rFonts w:asciiTheme="minorHAnsi" w:hAnsiTheme="minorHAnsi"/>
                <w:color w:val="000000" w:themeColor="text1"/>
                <w:sz w:val="22"/>
                <w:szCs w:val="22"/>
                <w:lang w:val="en-GB"/>
              </w:rPr>
              <w:t xml:space="preserve"> of the dots correspond to the importance of the covariates in the trained model (size of beta) and its direction (sign of beta with green meaning positive and red meaning negative), respectively.</w:t>
            </w:r>
          </w:p>
        </w:tc>
      </w:tr>
    </w:tbl>
    <w:p w14:paraId="00000142" w14:textId="77777777" w:rsidR="00E00517" w:rsidRPr="00EA3DE1" w:rsidRDefault="00E00517" w:rsidP="00AE7620">
      <w:pPr>
        <w:rPr>
          <w:rFonts w:asciiTheme="minorHAnsi" w:hAnsiTheme="minorHAnsi"/>
          <w:color w:val="000000" w:themeColor="text1"/>
          <w:lang w:val="en-GB"/>
        </w:rPr>
      </w:pPr>
    </w:p>
    <w:p w14:paraId="00000143" w14:textId="77777777" w:rsidR="00E00517" w:rsidRPr="00EA3DE1" w:rsidRDefault="52287281" w:rsidP="00CC5A52">
      <w:pPr>
        <w:pStyle w:val="Heading2"/>
        <w:numPr>
          <w:ilvl w:val="1"/>
          <w:numId w:val="5"/>
        </w:numPr>
        <w:rPr>
          <w:rFonts w:asciiTheme="minorHAnsi" w:hAnsiTheme="minorHAnsi"/>
          <w:color w:val="000000" w:themeColor="text1"/>
          <w:lang w:val="en-GB"/>
        </w:rPr>
      </w:pPr>
      <w:bookmarkStart w:id="86" w:name="_Toc36401878"/>
      <w:r w:rsidRPr="7D2D8AE1">
        <w:rPr>
          <w:rFonts w:asciiTheme="minorHAnsi" w:hAnsiTheme="minorHAnsi"/>
          <w:color w:val="000000" w:themeColor="text1"/>
          <w:lang w:val="en-GB"/>
        </w:rPr>
        <w:t>Quality Control</w:t>
      </w:r>
      <w:bookmarkEnd w:id="86"/>
    </w:p>
    <w:p w14:paraId="00000144" w14:textId="77777777" w:rsidR="00E00517" w:rsidRPr="00EA3DE1" w:rsidRDefault="00E00517" w:rsidP="00AE7620">
      <w:pPr>
        <w:rPr>
          <w:rFonts w:asciiTheme="minorHAnsi" w:hAnsiTheme="minorHAnsi"/>
          <w:color w:val="000000" w:themeColor="text1"/>
          <w:lang w:val="en-GB"/>
        </w:rPr>
      </w:pPr>
    </w:p>
    <w:p w14:paraId="00000145" w14:textId="2C398F29"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PatientLevelPrediction package itself, as well as other OHDSI packages on which PatientLevelPrediction depends, use unit tests for validation. More information can be found in the Book of</w:t>
      </w:r>
      <w:r w:rsidR="001B0393" w:rsidRPr="00EA3DE1">
        <w:rPr>
          <w:rFonts w:asciiTheme="minorHAnsi" w:hAnsiTheme="minorHAnsi"/>
          <w:color w:val="000000" w:themeColor="text1"/>
          <w:sz w:val="22"/>
          <w:szCs w:val="22"/>
          <w:lang w:val="en-GB"/>
        </w:rPr>
        <w:t xml:space="preserve"> OHDSI</w:t>
      </w:r>
      <w:r w:rsidRPr="00EA3DE1">
        <w:rPr>
          <w:rFonts w:asciiTheme="minorHAnsi" w:hAnsiTheme="minorHAnsi"/>
          <w:color w:val="000000" w:themeColor="text1"/>
          <w:sz w:val="22"/>
          <w:szCs w:val="22"/>
          <w:lang w:val="en-GB"/>
        </w:rPr>
        <w:t xml:space="preserve"> at: </w:t>
      </w:r>
      <w:hyperlink r:id="rId17">
        <w:r w:rsidRPr="00EA3DE1">
          <w:rPr>
            <w:rFonts w:asciiTheme="minorHAnsi" w:hAnsiTheme="minorHAnsi"/>
            <w:color w:val="000000" w:themeColor="text1"/>
            <w:sz w:val="22"/>
            <w:szCs w:val="22"/>
            <w:u w:val="single"/>
            <w:lang w:val="en-GB"/>
          </w:rPr>
          <w:t>https://ohdsi.github.io/TheBookOfOhdsi/SoftwareValidity.html</w:t>
        </w:r>
      </w:hyperlink>
    </w:p>
    <w:p w14:paraId="00000148" w14:textId="77777777" w:rsidR="00E00517" w:rsidRPr="00EA3DE1" w:rsidRDefault="52287281" w:rsidP="00CC5A52">
      <w:pPr>
        <w:pStyle w:val="Heading2"/>
        <w:numPr>
          <w:ilvl w:val="1"/>
          <w:numId w:val="5"/>
        </w:numPr>
        <w:jc w:val="both"/>
        <w:rPr>
          <w:rFonts w:asciiTheme="minorHAnsi" w:hAnsiTheme="minorHAnsi"/>
          <w:color w:val="000000" w:themeColor="text1"/>
          <w:lang w:val="en-GB"/>
        </w:rPr>
      </w:pPr>
      <w:bookmarkStart w:id="87" w:name="_Toc36401879"/>
      <w:r w:rsidRPr="7D2D8AE1">
        <w:rPr>
          <w:rFonts w:asciiTheme="minorHAnsi" w:hAnsiTheme="minorHAnsi"/>
          <w:color w:val="000000" w:themeColor="text1"/>
          <w:lang w:val="en-GB"/>
        </w:rPr>
        <w:t>Tools</w:t>
      </w:r>
      <w:bookmarkEnd w:id="87"/>
    </w:p>
    <w:p w14:paraId="00000149" w14:textId="77777777" w:rsidR="00E00517" w:rsidRPr="00EA3DE1" w:rsidRDefault="00E00517" w:rsidP="00F1287D">
      <w:pPr>
        <w:ind w:left="792"/>
        <w:jc w:val="both"/>
        <w:rPr>
          <w:rFonts w:asciiTheme="minorHAnsi" w:hAnsiTheme="minorHAnsi"/>
          <w:color w:val="000000" w:themeColor="text1"/>
          <w:lang w:val="en-GB"/>
        </w:rPr>
      </w:pPr>
    </w:p>
    <w:p w14:paraId="0000014A" w14:textId="29757525"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create the study package, </w:t>
      </w:r>
      <w:r w:rsidR="001B0393" w:rsidRPr="00EA3DE1">
        <w:rPr>
          <w:rFonts w:asciiTheme="minorHAnsi" w:hAnsiTheme="minorHAnsi"/>
          <w:color w:val="000000" w:themeColor="text1"/>
          <w:sz w:val="22"/>
          <w:szCs w:val="22"/>
          <w:lang w:val="en-GB"/>
        </w:rPr>
        <w:t>ATLAS</w:t>
      </w:r>
      <w:r w:rsidRPr="00EA3DE1">
        <w:rPr>
          <w:rFonts w:asciiTheme="minorHAnsi" w:hAnsiTheme="minorHAnsi"/>
          <w:color w:val="000000" w:themeColor="text1"/>
          <w:sz w:val="22"/>
          <w:szCs w:val="22"/>
          <w:lang w:val="en-GB"/>
        </w:rPr>
        <w:t xml:space="preserve"> will be used to specify the cohorts, time-at-risk, covariate and population settings as well as which models will be analysed. Information on this is available in the Book of </w:t>
      </w:r>
      <w:r w:rsidR="001B0393" w:rsidRPr="00EA3DE1">
        <w:rPr>
          <w:rFonts w:asciiTheme="minorHAnsi" w:hAnsiTheme="minorHAnsi"/>
          <w:color w:val="000000" w:themeColor="text1"/>
          <w:sz w:val="22"/>
          <w:szCs w:val="22"/>
          <w:lang w:val="en-GB"/>
        </w:rPr>
        <w:t xml:space="preserve">OHDSI </w:t>
      </w:r>
      <w:r w:rsidRPr="00EA3DE1">
        <w:rPr>
          <w:rFonts w:asciiTheme="minorHAnsi" w:hAnsiTheme="minorHAnsi"/>
          <w:color w:val="000000" w:themeColor="text1"/>
          <w:sz w:val="22"/>
          <w:szCs w:val="22"/>
          <w:lang w:val="en-GB"/>
        </w:rPr>
        <w:t xml:space="preserve">at: </w:t>
      </w:r>
      <w:hyperlink r:id="rId18" w:anchor="atlas">
        <w:r w:rsidRPr="00EA3DE1">
          <w:rPr>
            <w:rFonts w:asciiTheme="minorHAnsi" w:hAnsiTheme="minorHAnsi"/>
            <w:color w:val="000000" w:themeColor="text1"/>
            <w:sz w:val="22"/>
            <w:szCs w:val="22"/>
            <w:u w:val="single"/>
            <w:lang w:val="en-GB"/>
          </w:rPr>
          <w:t>https://ohdsi.github.io/TheBookOfOhdsi/OhdsiAnalyticsTools.html#atlas</w:t>
        </w:r>
      </w:hyperlink>
      <w:r w:rsidRPr="00EA3DE1">
        <w:rPr>
          <w:rFonts w:asciiTheme="minorHAnsi" w:hAnsiTheme="minorHAnsi"/>
          <w:color w:val="000000" w:themeColor="text1"/>
          <w:sz w:val="22"/>
          <w:szCs w:val="22"/>
          <w:lang w:val="en-GB"/>
        </w:rPr>
        <w:t xml:space="preserve"> </w:t>
      </w:r>
    </w:p>
    <w:p w14:paraId="0000014B" w14:textId="77777777" w:rsidR="00E00517" w:rsidRPr="00EA3DE1" w:rsidRDefault="00E00517" w:rsidP="00F1287D">
      <w:pPr>
        <w:jc w:val="both"/>
        <w:rPr>
          <w:rFonts w:asciiTheme="minorHAnsi" w:hAnsiTheme="minorHAnsi"/>
          <w:color w:val="000000" w:themeColor="text1"/>
          <w:sz w:val="22"/>
          <w:szCs w:val="22"/>
          <w:lang w:val="en-GB"/>
        </w:rPr>
      </w:pPr>
    </w:p>
    <w:p w14:paraId="0000014C" w14:textId="3E2F19CA"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package developed in </w:t>
      </w:r>
      <w:r w:rsidR="001B0393" w:rsidRPr="00EA3DE1">
        <w:rPr>
          <w:rFonts w:asciiTheme="minorHAnsi" w:hAnsiTheme="minorHAnsi"/>
          <w:color w:val="000000" w:themeColor="text1"/>
          <w:sz w:val="22"/>
          <w:szCs w:val="22"/>
          <w:lang w:val="en-GB"/>
        </w:rPr>
        <w:t xml:space="preserve">ATLAS </w:t>
      </w:r>
      <w:r w:rsidRPr="00EA3DE1">
        <w:rPr>
          <w:rFonts w:asciiTheme="minorHAnsi" w:hAnsiTheme="minorHAnsi"/>
          <w:color w:val="000000" w:themeColor="text1"/>
          <w:sz w:val="22"/>
          <w:szCs w:val="22"/>
          <w:lang w:val="en-GB"/>
        </w:rPr>
        <w:t xml:space="preserve">will utilise the Patient-Level Prediction R package to run the analysis. More information on this is available at: </w:t>
      </w:r>
      <w:hyperlink r:id="rId19">
        <w:r w:rsidRPr="00EA3DE1">
          <w:rPr>
            <w:rFonts w:asciiTheme="minorHAnsi" w:hAnsiTheme="minorHAnsi"/>
            <w:color w:val="000000" w:themeColor="text1"/>
            <w:sz w:val="22"/>
            <w:szCs w:val="22"/>
            <w:u w:val="single"/>
            <w:lang w:val="en-GB"/>
          </w:rPr>
          <w:t>https://ohdsi.github.io/TheBookOfOhdsi/PatientLevelPrediction.html</w:t>
        </w:r>
      </w:hyperlink>
    </w:p>
    <w:p w14:paraId="0000014E" w14:textId="77777777" w:rsidR="00E00517" w:rsidRPr="00EA3DE1" w:rsidRDefault="00E00517" w:rsidP="00F1287D">
      <w:pPr>
        <w:jc w:val="both"/>
        <w:rPr>
          <w:rFonts w:asciiTheme="minorHAnsi" w:hAnsiTheme="minorHAnsi"/>
          <w:color w:val="000000" w:themeColor="text1"/>
          <w:sz w:val="22"/>
          <w:szCs w:val="22"/>
          <w:lang w:val="en-GB"/>
        </w:rPr>
      </w:pPr>
    </w:p>
    <w:p w14:paraId="00000153" w14:textId="1B80699E"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study will be designed using OHDSI tools and run with R</w:t>
      </w:r>
      <w:r w:rsidR="00630900" w:rsidRPr="00EA3DE1">
        <w:rPr>
          <w:rFonts w:asciiTheme="minorHAnsi" w:hAnsiTheme="minorHAnsi"/>
          <w:color w:val="000000" w:themeColor="text1"/>
          <w:sz w:val="22"/>
          <w:szCs w:val="22"/>
          <w:lang w:val="en-GB"/>
        </w:rPr>
        <w:t xml:space="preserve"> </w:t>
      </w:r>
      <w:r w:rsidR="001B0393" w:rsidRPr="00EA3DE1">
        <w:rPr>
          <w:rFonts w:asciiTheme="minorHAnsi" w:hAnsiTheme="minorHAnsi"/>
          <w:color w:val="000000" w:themeColor="text1"/>
          <w:sz w:val="22"/>
          <w:szCs w:val="22"/>
          <w:shd w:val="clear" w:color="auto" w:fill="E6E6E6"/>
          <w:lang w:val="en-GB"/>
        </w:rPr>
        <w:fldChar w:fldCharType="begin"/>
      </w:r>
      <w:r w:rsidR="004B4548">
        <w:rPr>
          <w:rFonts w:asciiTheme="minorHAnsi" w:hAnsiTheme="minorHAnsi"/>
          <w:color w:val="000000" w:themeColor="text1"/>
          <w:sz w:val="22"/>
          <w:szCs w:val="22"/>
          <w:shd w:val="clear" w:color="auto" w:fill="E6E6E6"/>
          <w:lang w:val="en-GB"/>
        </w:rPr>
        <w:instrText xml:space="preserve"> ADDIN EN.CITE &lt;EndNote&gt;&lt;Cite&gt;&lt;Author&gt;Team&lt;/Author&gt;&lt;Year&gt;2013&lt;/Year&gt;&lt;RecNum&gt;126&lt;/RecNum&gt;&lt;DisplayText&gt;(1)&lt;/DisplayText&gt;&lt;record&gt;&lt;rec-number&gt;126&lt;/rec-number&gt;&lt;foreign-keys&gt;&lt;key app="EN" db-id="estfx2fpn05dzsewf27vefw4zrx92v99da00" timestamp="1579687192"&gt;126&lt;/key&gt;&lt;/foreign-keys&gt;&lt;ref-type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computing&lt;/title&gt;&lt;/titles&gt;&lt;dates&gt;&lt;year&gt;2013&lt;/year&gt;&lt;/dates&gt;&lt;urls&gt;&lt;/urls&gt;&lt;/record&gt;&lt;/Cite&gt;&lt;/EndNote&gt;</w:instrText>
      </w:r>
      <w:r w:rsidR="001B0393" w:rsidRPr="00EA3DE1">
        <w:rPr>
          <w:rFonts w:asciiTheme="minorHAnsi" w:hAnsiTheme="minorHAnsi"/>
          <w:color w:val="000000" w:themeColor="text1"/>
          <w:sz w:val="22"/>
          <w:szCs w:val="22"/>
          <w:shd w:val="clear" w:color="auto" w:fill="E6E6E6"/>
          <w:lang w:val="en-GB"/>
        </w:rPr>
        <w:fldChar w:fldCharType="separate"/>
      </w:r>
      <w:r w:rsidR="004B4548" w:rsidRPr="004B4548">
        <w:rPr>
          <w:rFonts w:asciiTheme="minorHAnsi" w:hAnsiTheme="minorHAnsi"/>
          <w:noProof/>
          <w:color w:val="000000" w:themeColor="text1"/>
          <w:sz w:val="22"/>
          <w:szCs w:val="22"/>
          <w:lang w:val="en-GB"/>
        </w:rPr>
        <w:t>(1)</w:t>
      </w:r>
      <w:r w:rsidR="001B0393" w:rsidRPr="00EA3DE1">
        <w:rPr>
          <w:rFonts w:asciiTheme="minorHAnsi" w:hAnsiTheme="minorHAnsi"/>
          <w:color w:val="000000" w:themeColor="text1"/>
          <w:sz w:val="22"/>
          <w:szCs w:val="22"/>
          <w:shd w:val="clear" w:color="auto" w:fill="E6E6E6"/>
          <w:lang w:val="en-GB"/>
        </w:rPr>
        <w:fldChar w:fldCharType="end"/>
      </w:r>
      <w:r w:rsidRPr="00EA3DE1">
        <w:rPr>
          <w:rFonts w:asciiTheme="minorHAnsi" w:hAnsiTheme="minorHAnsi"/>
          <w:color w:val="000000" w:themeColor="text1"/>
          <w:sz w:val="22"/>
          <w:szCs w:val="22"/>
          <w:lang w:val="en-GB"/>
        </w:rPr>
        <w:t>.</w:t>
      </w:r>
      <w:r w:rsidR="001B0393" w:rsidRPr="00EA3DE1">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More information about the tools can be found in the Appendix 'Study Generation Version Information'.</w:t>
      </w:r>
    </w:p>
    <w:p w14:paraId="00000154"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88" w:name="_Toc36401880"/>
      <w:r w:rsidRPr="7D2D8AE1">
        <w:rPr>
          <w:rFonts w:asciiTheme="minorHAnsi" w:hAnsiTheme="minorHAnsi"/>
          <w:color w:val="000000" w:themeColor="text1"/>
          <w:lang w:val="en-GB"/>
        </w:rPr>
        <w:t>Diagnostics</w:t>
      </w:r>
      <w:bookmarkEnd w:id="88"/>
    </w:p>
    <w:p w14:paraId="00000155" w14:textId="77777777" w:rsidR="00E00517" w:rsidRPr="00EA3DE1" w:rsidRDefault="00E00517" w:rsidP="00AE7620">
      <w:pPr>
        <w:rPr>
          <w:rFonts w:asciiTheme="minorHAnsi" w:hAnsiTheme="minorHAnsi"/>
          <w:color w:val="000000" w:themeColor="text1"/>
          <w:lang w:val="en-GB"/>
        </w:rPr>
      </w:pPr>
    </w:p>
    <w:p w14:paraId="00000158" w14:textId="08D00511" w:rsidR="00E00517" w:rsidRPr="00EA3DE1" w:rsidRDefault="005434AA" w:rsidP="001C405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Reviewing the incidence rates of the outcomes in the target population prior to performing the analysis will allow us to assess its feasibility.  The full table can be found in the 'Table and Figures' section under 'Incidence Rate of Target &amp; Outcome'.</w:t>
      </w:r>
      <w:r w:rsidR="009F7C38">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Additionally, reviewing the characteristics of the cohorts provides insight into the cohorts being reviewed.</w:t>
      </w:r>
    </w:p>
    <w:p w14:paraId="00000159"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89" w:name="_Toc36401881"/>
      <w:r w:rsidRPr="7D2D8AE1">
        <w:rPr>
          <w:rFonts w:asciiTheme="minorHAnsi" w:hAnsiTheme="minorHAnsi"/>
          <w:color w:val="000000" w:themeColor="text1"/>
          <w:lang w:val="en-GB"/>
        </w:rPr>
        <w:t>Data Analysis Plan</w:t>
      </w:r>
      <w:bookmarkEnd w:id="89"/>
    </w:p>
    <w:p w14:paraId="0000015A" w14:textId="77777777" w:rsidR="00E00517" w:rsidRPr="00EA3DE1" w:rsidRDefault="005434AA" w:rsidP="00CC5A52">
      <w:pPr>
        <w:pStyle w:val="Heading2"/>
        <w:numPr>
          <w:ilvl w:val="1"/>
          <w:numId w:val="5"/>
        </w:numPr>
        <w:rPr>
          <w:rFonts w:asciiTheme="minorHAnsi" w:hAnsiTheme="minorHAnsi"/>
          <w:color w:val="000000" w:themeColor="text1"/>
          <w:lang w:val="en-GB"/>
        </w:rPr>
      </w:pPr>
      <w:bookmarkStart w:id="90" w:name="_Toc36401882"/>
      <w:r w:rsidRPr="00EA3DE1">
        <w:rPr>
          <w:rFonts w:asciiTheme="minorHAnsi" w:hAnsiTheme="minorHAnsi"/>
          <w:color w:val="000000" w:themeColor="text1"/>
          <w:lang w:val="en-GB"/>
        </w:rPr>
        <w:t>Algorithm Settings</w:t>
      </w:r>
      <w:bookmarkEnd w:id="90"/>
    </w:p>
    <w:p w14:paraId="0000015B" w14:textId="77777777" w:rsidR="00E00517" w:rsidRPr="00EA3DE1" w:rsidRDefault="00E00517" w:rsidP="00AE7620">
      <w:pPr>
        <w:rPr>
          <w:rFonts w:asciiTheme="minorHAnsi" w:hAnsiTheme="minorHAnsi"/>
          <w:color w:val="000000" w:themeColor="text1"/>
          <w:lang w:val="en-GB"/>
        </w:rPr>
      </w:pPr>
    </w:p>
    <w:p w14:paraId="0000015C"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Model Settings Settings #1 - LassoLogisticRegressionSettings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533"/>
        <w:gridCol w:w="4533"/>
      </w:tblGrid>
      <w:tr w:rsidR="00D2691B" w:rsidRPr="00EA3DE1" w14:paraId="0CF78A3F" w14:textId="77777777">
        <w:trPr>
          <w:jc w:val="center"/>
        </w:trPr>
        <w:tc>
          <w:tcPr>
            <w:tcW w:w="4533" w:type="dxa"/>
            <w:shd w:val="clear" w:color="auto" w:fill="auto"/>
          </w:tcPr>
          <w:p w14:paraId="0000015D"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Covariates</w:t>
            </w:r>
          </w:p>
        </w:tc>
        <w:tc>
          <w:tcPr>
            <w:tcW w:w="4533" w:type="dxa"/>
            <w:shd w:val="clear" w:color="auto" w:fill="auto"/>
          </w:tcPr>
          <w:p w14:paraId="0000015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0F7F4518" w14:textId="77777777">
        <w:trPr>
          <w:jc w:val="center"/>
        </w:trPr>
        <w:tc>
          <w:tcPr>
            <w:tcW w:w="4533" w:type="dxa"/>
            <w:shd w:val="clear" w:color="auto" w:fill="auto"/>
          </w:tcPr>
          <w:p w14:paraId="0000015F"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seed</w:t>
            </w:r>
          </w:p>
        </w:tc>
        <w:tc>
          <w:tcPr>
            <w:tcW w:w="4533" w:type="dxa"/>
            <w:shd w:val="clear" w:color="auto" w:fill="auto"/>
          </w:tcPr>
          <w:p w14:paraId="00000160" w14:textId="77777777" w:rsidR="00E00517" w:rsidRPr="00EA3DE1" w:rsidRDefault="00E00517" w:rsidP="00AE7620">
            <w:pPr>
              <w:rPr>
                <w:rFonts w:asciiTheme="minorHAnsi" w:hAnsiTheme="minorHAnsi"/>
                <w:color w:val="000000" w:themeColor="text1"/>
                <w:sz w:val="22"/>
                <w:szCs w:val="22"/>
                <w:lang w:val="en-GB"/>
              </w:rPr>
            </w:pPr>
          </w:p>
        </w:tc>
      </w:tr>
      <w:tr w:rsidR="00D2691B" w:rsidRPr="00EA3DE1" w14:paraId="208A51A8" w14:textId="77777777">
        <w:trPr>
          <w:jc w:val="center"/>
        </w:trPr>
        <w:tc>
          <w:tcPr>
            <w:tcW w:w="4533" w:type="dxa"/>
            <w:shd w:val="clear" w:color="auto" w:fill="auto"/>
          </w:tcPr>
          <w:p w14:paraId="00000161"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variance</w:t>
            </w:r>
          </w:p>
        </w:tc>
        <w:tc>
          <w:tcPr>
            <w:tcW w:w="4533" w:type="dxa"/>
            <w:shd w:val="clear" w:color="auto" w:fill="auto"/>
          </w:tcPr>
          <w:p w14:paraId="00000162"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0.01</w:t>
            </w:r>
          </w:p>
        </w:tc>
      </w:tr>
    </w:tbl>
    <w:p w14:paraId="67C9E375" w14:textId="4727E7A7" w:rsidR="00333E96" w:rsidRPr="00EA3DE1" w:rsidRDefault="00333E96" w:rsidP="00AE7620">
      <w:pPr>
        <w:rPr>
          <w:rFonts w:asciiTheme="minorHAnsi" w:hAnsiTheme="minorHAnsi"/>
          <w:color w:val="000000" w:themeColor="text1"/>
          <w:lang w:val="en-GB"/>
        </w:rPr>
      </w:pPr>
    </w:p>
    <w:p w14:paraId="60EEDDF0" w14:textId="77777777" w:rsidR="00333E96" w:rsidRPr="00EA3DE1" w:rsidRDefault="00333E96" w:rsidP="00AE7620">
      <w:pPr>
        <w:rPr>
          <w:rFonts w:asciiTheme="minorHAnsi" w:hAnsiTheme="minorHAnsi"/>
          <w:color w:val="000000" w:themeColor="text1"/>
          <w:lang w:val="en-GB"/>
        </w:rPr>
      </w:pPr>
    </w:p>
    <w:p w14:paraId="00000164" w14:textId="77777777" w:rsidR="00E00517" w:rsidRPr="00EA3DE1" w:rsidRDefault="005434AA" w:rsidP="00CC5A52">
      <w:pPr>
        <w:pStyle w:val="Heading2"/>
        <w:numPr>
          <w:ilvl w:val="1"/>
          <w:numId w:val="5"/>
        </w:numPr>
        <w:rPr>
          <w:rFonts w:asciiTheme="minorHAnsi" w:hAnsiTheme="minorHAnsi"/>
          <w:color w:val="000000" w:themeColor="text1"/>
          <w:lang w:val="en-GB"/>
        </w:rPr>
      </w:pPr>
      <w:bookmarkStart w:id="91" w:name="_Toc36401883"/>
      <w:r w:rsidRPr="00EA3DE1">
        <w:rPr>
          <w:rFonts w:asciiTheme="minorHAnsi" w:hAnsiTheme="minorHAnsi"/>
          <w:color w:val="000000" w:themeColor="text1"/>
          <w:lang w:val="en-GB"/>
        </w:rPr>
        <w:t>Covariate Settings</w:t>
      </w:r>
      <w:bookmarkEnd w:id="91"/>
    </w:p>
    <w:p w14:paraId="00000165" w14:textId="77777777" w:rsidR="00E00517" w:rsidRPr="00EA3DE1" w:rsidRDefault="00E00517" w:rsidP="00AE7620">
      <w:pPr>
        <w:rPr>
          <w:rFonts w:asciiTheme="minorHAnsi" w:hAnsiTheme="minorHAnsi"/>
          <w:color w:val="000000" w:themeColor="text1"/>
          <w:lang w:val="en-GB"/>
        </w:rPr>
      </w:pPr>
    </w:p>
    <w:p w14:paraId="00000166"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covariates (constructed using records on or prior to the target cohort start date) are used within this prediction mode include the following.  Each covariate needs to contain at least 0.001 subjects to be considered for the model.</w:t>
      </w:r>
    </w:p>
    <w:p w14:paraId="00000167" w14:textId="77777777" w:rsidR="00E00517" w:rsidRPr="00EA3DE1" w:rsidRDefault="00E00517" w:rsidP="00AE7620">
      <w:pPr>
        <w:rPr>
          <w:rFonts w:asciiTheme="minorHAnsi" w:hAnsiTheme="minorHAnsi"/>
          <w:color w:val="000000" w:themeColor="text1"/>
          <w:lang w:val="en-GB"/>
        </w:rPr>
      </w:pPr>
    </w:p>
    <w:p w14:paraId="00000168" w14:textId="77777777" w:rsidR="00E00517" w:rsidRPr="00EA3DE1" w:rsidRDefault="005434AA" w:rsidP="00AE7620">
      <w:pPr>
        <w:rPr>
          <w:rFonts w:asciiTheme="minorHAnsi" w:hAnsiTheme="minorHAnsi"/>
          <w:i/>
          <w:color w:val="000000" w:themeColor="text1"/>
          <w:sz w:val="22"/>
          <w:szCs w:val="22"/>
          <w:lang w:val="en-GB"/>
        </w:rPr>
      </w:pPr>
      <w:r w:rsidRPr="757B611C">
        <w:rPr>
          <w:rFonts w:asciiTheme="minorHAnsi" w:eastAsia="Arial" w:hAnsiTheme="minorHAnsi" w:cs="Arial"/>
          <w:b/>
          <w:bCs/>
          <w:i/>
          <w:iCs/>
          <w:color w:val="000000" w:themeColor="text1"/>
          <w:sz w:val="22"/>
          <w:szCs w:val="22"/>
          <w:lang w:val="en-GB"/>
        </w:rPr>
        <w:t>Covariate Settings #1</w:t>
      </w:r>
    </w:p>
    <w:tbl>
      <w:tblPr>
        <w:tblStyle w:val="TableGrid"/>
        <w:tblW w:w="9066" w:type="dxa"/>
        <w:tblLayout w:type="fixed"/>
        <w:tblLook w:val="06A0" w:firstRow="1" w:lastRow="0" w:firstColumn="1" w:lastColumn="0" w:noHBand="1" w:noVBand="1"/>
      </w:tblPr>
      <w:tblGrid>
        <w:gridCol w:w="5640"/>
        <w:gridCol w:w="3426"/>
      </w:tblGrid>
      <w:tr w:rsidR="757B611C" w14:paraId="05F93D43" w14:textId="77777777" w:rsidTr="004B4548">
        <w:tc>
          <w:tcPr>
            <w:tcW w:w="5640" w:type="dxa"/>
          </w:tcPr>
          <w:p w14:paraId="56A30D72" w14:textId="3AAFDCAF" w:rsidR="757B611C" w:rsidRDefault="757B611C" w:rsidP="522BB32E">
            <w:pPr>
              <w:rPr>
                <w:b/>
                <w:bCs/>
                <w:sz w:val="22"/>
                <w:szCs w:val="22"/>
              </w:rPr>
            </w:pPr>
            <w:r w:rsidRPr="522BB32E">
              <w:rPr>
                <w:b/>
                <w:bCs/>
                <w:sz w:val="22"/>
                <w:szCs w:val="22"/>
              </w:rPr>
              <w:t>Covariates</w:t>
            </w:r>
          </w:p>
        </w:tc>
        <w:tc>
          <w:tcPr>
            <w:tcW w:w="3426" w:type="dxa"/>
          </w:tcPr>
          <w:p w14:paraId="6C95D9E2" w14:textId="694751CC" w:rsidR="757B611C" w:rsidRDefault="757B611C" w:rsidP="522BB32E">
            <w:pPr>
              <w:rPr>
                <w:b/>
                <w:bCs/>
                <w:sz w:val="22"/>
                <w:szCs w:val="22"/>
              </w:rPr>
            </w:pPr>
            <w:r w:rsidRPr="522BB32E">
              <w:rPr>
                <w:b/>
                <w:bCs/>
                <w:sz w:val="22"/>
                <w:szCs w:val="22"/>
              </w:rPr>
              <w:t>Settings</w:t>
            </w:r>
          </w:p>
        </w:tc>
      </w:tr>
      <w:tr w:rsidR="757B611C" w14:paraId="16008B6F" w14:textId="77777777" w:rsidTr="004B4548">
        <w:tc>
          <w:tcPr>
            <w:tcW w:w="5640" w:type="dxa"/>
          </w:tcPr>
          <w:p w14:paraId="067A031F" w14:textId="09F4A74D" w:rsidR="757B611C" w:rsidRDefault="757B611C" w:rsidP="522BB32E">
            <w:pPr>
              <w:rPr>
                <w:sz w:val="22"/>
                <w:szCs w:val="22"/>
              </w:rPr>
            </w:pPr>
            <w:r w:rsidRPr="522BB32E">
              <w:rPr>
                <w:sz w:val="22"/>
                <w:szCs w:val="22"/>
              </w:rPr>
              <w:t>VisitCountMediumTerm</w:t>
            </w:r>
          </w:p>
        </w:tc>
        <w:tc>
          <w:tcPr>
            <w:tcW w:w="3426" w:type="dxa"/>
          </w:tcPr>
          <w:p w14:paraId="3CA55A01" w14:textId="23F10239" w:rsidR="757B611C" w:rsidRDefault="757B611C" w:rsidP="522BB32E">
            <w:pPr>
              <w:rPr>
                <w:sz w:val="22"/>
                <w:szCs w:val="22"/>
              </w:rPr>
            </w:pPr>
            <w:r w:rsidRPr="522BB32E">
              <w:rPr>
                <w:sz w:val="22"/>
                <w:szCs w:val="22"/>
              </w:rPr>
              <w:t>FALSE</w:t>
            </w:r>
          </w:p>
        </w:tc>
      </w:tr>
      <w:tr w:rsidR="757B611C" w14:paraId="2E92C3CC" w14:textId="77777777" w:rsidTr="004B4548">
        <w:tc>
          <w:tcPr>
            <w:tcW w:w="5640" w:type="dxa"/>
          </w:tcPr>
          <w:p w14:paraId="61D219C4" w14:textId="0579A669" w:rsidR="757B611C" w:rsidRDefault="757B611C" w:rsidP="522BB32E">
            <w:pPr>
              <w:rPr>
                <w:sz w:val="22"/>
                <w:szCs w:val="22"/>
              </w:rPr>
            </w:pPr>
            <w:r w:rsidRPr="522BB32E">
              <w:rPr>
                <w:sz w:val="22"/>
                <w:szCs w:val="22"/>
              </w:rPr>
              <w:t>ObservationShortTerm</w:t>
            </w:r>
          </w:p>
        </w:tc>
        <w:tc>
          <w:tcPr>
            <w:tcW w:w="3426" w:type="dxa"/>
          </w:tcPr>
          <w:p w14:paraId="4A0534F1" w14:textId="7FC6C215" w:rsidR="757B611C" w:rsidRDefault="757B611C" w:rsidP="522BB32E">
            <w:pPr>
              <w:rPr>
                <w:sz w:val="22"/>
                <w:szCs w:val="22"/>
              </w:rPr>
            </w:pPr>
            <w:r w:rsidRPr="522BB32E">
              <w:rPr>
                <w:sz w:val="22"/>
                <w:szCs w:val="22"/>
              </w:rPr>
              <w:t>FALSE</w:t>
            </w:r>
          </w:p>
        </w:tc>
      </w:tr>
      <w:tr w:rsidR="757B611C" w14:paraId="3351DA21" w14:textId="77777777" w:rsidTr="004B4548">
        <w:tc>
          <w:tcPr>
            <w:tcW w:w="5640" w:type="dxa"/>
          </w:tcPr>
          <w:p w14:paraId="70118F7B" w14:textId="103C92F7" w:rsidR="757B611C" w:rsidRDefault="757B611C" w:rsidP="522BB32E">
            <w:pPr>
              <w:rPr>
                <w:sz w:val="22"/>
                <w:szCs w:val="22"/>
              </w:rPr>
            </w:pPr>
            <w:r w:rsidRPr="522BB32E">
              <w:rPr>
                <w:sz w:val="22"/>
                <w:szCs w:val="22"/>
              </w:rPr>
              <w:t>shortTermStartDays</w:t>
            </w:r>
          </w:p>
        </w:tc>
        <w:tc>
          <w:tcPr>
            <w:tcW w:w="3426" w:type="dxa"/>
          </w:tcPr>
          <w:p w14:paraId="0DA5BE99" w14:textId="427E6326" w:rsidR="757B611C" w:rsidRDefault="757B611C" w:rsidP="522BB32E">
            <w:pPr>
              <w:rPr>
                <w:sz w:val="22"/>
                <w:szCs w:val="22"/>
              </w:rPr>
            </w:pPr>
            <w:r w:rsidRPr="522BB32E">
              <w:rPr>
                <w:sz w:val="22"/>
                <w:szCs w:val="22"/>
              </w:rPr>
              <w:t>-30</w:t>
            </w:r>
          </w:p>
        </w:tc>
      </w:tr>
      <w:tr w:rsidR="757B611C" w14:paraId="18043A47" w14:textId="77777777" w:rsidTr="004B4548">
        <w:tc>
          <w:tcPr>
            <w:tcW w:w="5640" w:type="dxa"/>
          </w:tcPr>
          <w:p w14:paraId="005D70EC" w14:textId="415F3D03" w:rsidR="757B611C" w:rsidRDefault="757B611C" w:rsidP="522BB32E">
            <w:pPr>
              <w:rPr>
                <w:sz w:val="22"/>
                <w:szCs w:val="22"/>
              </w:rPr>
            </w:pPr>
            <w:r w:rsidRPr="522BB32E">
              <w:rPr>
                <w:sz w:val="22"/>
                <w:szCs w:val="22"/>
              </w:rPr>
              <w:t>MeasurementRangeGroupShortTerm</w:t>
            </w:r>
          </w:p>
        </w:tc>
        <w:tc>
          <w:tcPr>
            <w:tcW w:w="3426" w:type="dxa"/>
          </w:tcPr>
          <w:p w14:paraId="12A265CE" w14:textId="229E9FD9" w:rsidR="757B611C" w:rsidRDefault="757B611C" w:rsidP="522BB32E">
            <w:pPr>
              <w:rPr>
                <w:sz w:val="22"/>
                <w:szCs w:val="22"/>
              </w:rPr>
            </w:pPr>
            <w:r w:rsidRPr="522BB32E">
              <w:rPr>
                <w:sz w:val="22"/>
                <w:szCs w:val="22"/>
              </w:rPr>
              <w:t>FALSE</w:t>
            </w:r>
          </w:p>
        </w:tc>
      </w:tr>
      <w:tr w:rsidR="757B611C" w14:paraId="78818640" w14:textId="77777777" w:rsidTr="004B4548">
        <w:tc>
          <w:tcPr>
            <w:tcW w:w="5640" w:type="dxa"/>
          </w:tcPr>
          <w:p w14:paraId="18562FA3" w14:textId="4FDEA457" w:rsidR="757B611C" w:rsidRDefault="757B611C" w:rsidP="522BB32E">
            <w:pPr>
              <w:rPr>
                <w:sz w:val="22"/>
                <w:szCs w:val="22"/>
              </w:rPr>
            </w:pPr>
            <w:r w:rsidRPr="522BB32E">
              <w:rPr>
                <w:sz w:val="22"/>
                <w:szCs w:val="22"/>
              </w:rPr>
              <w:t>ConditionOccurrenceLongTerm</w:t>
            </w:r>
          </w:p>
        </w:tc>
        <w:tc>
          <w:tcPr>
            <w:tcW w:w="3426" w:type="dxa"/>
          </w:tcPr>
          <w:p w14:paraId="201459E1" w14:textId="2D6E42B5" w:rsidR="757B611C" w:rsidRDefault="757B611C" w:rsidP="522BB32E">
            <w:pPr>
              <w:rPr>
                <w:sz w:val="22"/>
                <w:szCs w:val="22"/>
              </w:rPr>
            </w:pPr>
            <w:r w:rsidRPr="522BB32E">
              <w:rPr>
                <w:sz w:val="22"/>
                <w:szCs w:val="22"/>
              </w:rPr>
              <w:t>FALSE</w:t>
            </w:r>
          </w:p>
        </w:tc>
      </w:tr>
      <w:tr w:rsidR="757B611C" w14:paraId="3DA76F07" w14:textId="77777777" w:rsidTr="004B4548">
        <w:tc>
          <w:tcPr>
            <w:tcW w:w="5640" w:type="dxa"/>
          </w:tcPr>
          <w:p w14:paraId="26B6B103" w14:textId="0E46690E" w:rsidR="757B611C" w:rsidRDefault="757B611C" w:rsidP="522BB32E">
            <w:pPr>
              <w:rPr>
                <w:sz w:val="22"/>
                <w:szCs w:val="22"/>
              </w:rPr>
            </w:pPr>
            <w:r w:rsidRPr="522BB32E">
              <w:rPr>
                <w:sz w:val="22"/>
                <w:szCs w:val="22"/>
              </w:rPr>
              <w:t>DrugEraStartLongTerm</w:t>
            </w:r>
          </w:p>
        </w:tc>
        <w:tc>
          <w:tcPr>
            <w:tcW w:w="3426" w:type="dxa"/>
          </w:tcPr>
          <w:p w14:paraId="6DA44401" w14:textId="01CA0F8D" w:rsidR="757B611C" w:rsidRDefault="757B611C" w:rsidP="522BB32E">
            <w:pPr>
              <w:rPr>
                <w:sz w:val="22"/>
                <w:szCs w:val="22"/>
              </w:rPr>
            </w:pPr>
            <w:r w:rsidRPr="522BB32E">
              <w:rPr>
                <w:sz w:val="22"/>
                <w:szCs w:val="22"/>
              </w:rPr>
              <w:t>FALSE</w:t>
            </w:r>
          </w:p>
        </w:tc>
      </w:tr>
      <w:tr w:rsidR="757B611C" w14:paraId="251AC275" w14:textId="77777777" w:rsidTr="004B4548">
        <w:tc>
          <w:tcPr>
            <w:tcW w:w="5640" w:type="dxa"/>
          </w:tcPr>
          <w:p w14:paraId="2A011833" w14:textId="230C6F22" w:rsidR="757B611C" w:rsidRDefault="757B611C" w:rsidP="522BB32E">
            <w:pPr>
              <w:rPr>
                <w:sz w:val="22"/>
                <w:szCs w:val="22"/>
              </w:rPr>
            </w:pPr>
            <w:r w:rsidRPr="522BB32E">
              <w:rPr>
                <w:sz w:val="22"/>
                <w:szCs w:val="22"/>
              </w:rPr>
              <w:t>VisitCountShortTerm</w:t>
            </w:r>
          </w:p>
        </w:tc>
        <w:tc>
          <w:tcPr>
            <w:tcW w:w="3426" w:type="dxa"/>
          </w:tcPr>
          <w:p w14:paraId="58107742" w14:textId="38651F7F" w:rsidR="757B611C" w:rsidRDefault="757B611C" w:rsidP="522BB32E">
            <w:pPr>
              <w:rPr>
                <w:sz w:val="22"/>
                <w:szCs w:val="22"/>
              </w:rPr>
            </w:pPr>
            <w:r w:rsidRPr="522BB32E">
              <w:rPr>
                <w:sz w:val="22"/>
                <w:szCs w:val="22"/>
              </w:rPr>
              <w:t>FALSE</w:t>
            </w:r>
          </w:p>
        </w:tc>
      </w:tr>
      <w:tr w:rsidR="757B611C" w14:paraId="0764B0E2" w14:textId="77777777" w:rsidTr="004B4548">
        <w:tc>
          <w:tcPr>
            <w:tcW w:w="5640" w:type="dxa"/>
          </w:tcPr>
          <w:p w14:paraId="6AABC7E3" w14:textId="3560E635" w:rsidR="757B611C" w:rsidRDefault="757B611C" w:rsidP="522BB32E">
            <w:pPr>
              <w:rPr>
                <w:sz w:val="22"/>
                <w:szCs w:val="22"/>
              </w:rPr>
            </w:pPr>
            <w:r w:rsidRPr="522BB32E">
              <w:rPr>
                <w:sz w:val="22"/>
                <w:szCs w:val="22"/>
              </w:rPr>
              <w:t>Chads2Vasc</w:t>
            </w:r>
          </w:p>
        </w:tc>
        <w:tc>
          <w:tcPr>
            <w:tcW w:w="3426" w:type="dxa"/>
          </w:tcPr>
          <w:p w14:paraId="40A1F908" w14:textId="5CF68B8B" w:rsidR="757B611C" w:rsidRDefault="757B611C" w:rsidP="522BB32E">
            <w:pPr>
              <w:rPr>
                <w:sz w:val="22"/>
                <w:szCs w:val="22"/>
              </w:rPr>
            </w:pPr>
            <w:r w:rsidRPr="522BB32E">
              <w:rPr>
                <w:sz w:val="22"/>
                <w:szCs w:val="22"/>
              </w:rPr>
              <w:t>FALSE</w:t>
            </w:r>
          </w:p>
        </w:tc>
      </w:tr>
      <w:tr w:rsidR="757B611C" w14:paraId="1C5F6C3B" w14:textId="77777777" w:rsidTr="004B4548">
        <w:tc>
          <w:tcPr>
            <w:tcW w:w="5640" w:type="dxa"/>
          </w:tcPr>
          <w:p w14:paraId="1164EFDE" w14:textId="417EDDC5" w:rsidR="757B611C" w:rsidRDefault="757B611C" w:rsidP="522BB32E">
            <w:pPr>
              <w:rPr>
                <w:sz w:val="22"/>
                <w:szCs w:val="22"/>
              </w:rPr>
            </w:pPr>
            <w:r w:rsidRPr="522BB32E">
              <w:rPr>
                <w:sz w:val="22"/>
                <w:szCs w:val="22"/>
              </w:rPr>
              <w:t>ConditionGroupEraStartLongTerm</w:t>
            </w:r>
          </w:p>
        </w:tc>
        <w:tc>
          <w:tcPr>
            <w:tcW w:w="3426" w:type="dxa"/>
          </w:tcPr>
          <w:p w14:paraId="4E6248FE" w14:textId="02D7C72B" w:rsidR="757B611C" w:rsidRDefault="757B611C" w:rsidP="522BB32E">
            <w:pPr>
              <w:rPr>
                <w:sz w:val="22"/>
                <w:szCs w:val="22"/>
              </w:rPr>
            </w:pPr>
            <w:r w:rsidRPr="522BB32E">
              <w:rPr>
                <w:sz w:val="22"/>
                <w:szCs w:val="22"/>
              </w:rPr>
              <w:t>FALSE</w:t>
            </w:r>
          </w:p>
        </w:tc>
      </w:tr>
      <w:tr w:rsidR="757B611C" w14:paraId="036E17A9" w14:textId="77777777" w:rsidTr="004B4548">
        <w:tc>
          <w:tcPr>
            <w:tcW w:w="5640" w:type="dxa"/>
          </w:tcPr>
          <w:p w14:paraId="7EA159DC" w14:textId="72F570C6" w:rsidR="757B611C" w:rsidRDefault="757B611C" w:rsidP="522BB32E">
            <w:pPr>
              <w:rPr>
                <w:sz w:val="22"/>
                <w:szCs w:val="22"/>
              </w:rPr>
            </w:pPr>
            <w:r w:rsidRPr="522BB32E">
              <w:rPr>
                <w:sz w:val="22"/>
                <w:szCs w:val="22"/>
              </w:rPr>
              <w:t>ConditionEraShortTerm</w:t>
            </w:r>
          </w:p>
        </w:tc>
        <w:tc>
          <w:tcPr>
            <w:tcW w:w="3426" w:type="dxa"/>
          </w:tcPr>
          <w:p w14:paraId="4152C2AF" w14:textId="27BD0F69" w:rsidR="757B611C" w:rsidRDefault="757B611C" w:rsidP="522BB32E">
            <w:pPr>
              <w:rPr>
                <w:sz w:val="22"/>
                <w:szCs w:val="22"/>
              </w:rPr>
            </w:pPr>
            <w:r w:rsidRPr="522BB32E">
              <w:rPr>
                <w:sz w:val="22"/>
                <w:szCs w:val="22"/>
              </w:rPr>
              <w:t>FALSE</w:t>
            </w:r>
          </w:p>
        </w:tc>
      </w:tr>
      <w:tr w:rsidR="757B611C" w14:paraId="3725AE80" w14:textId="77777777" w:rsidTr="004B4548">
        <w:tc>
          <w:tcPr>
            <w:tcW w:w="5640" w:type="dxa"/>
          </w:tcPr>
          <w:p w14:paraId="795B2F2E" w14:textId="4A598931" w:rsidR="757B611C" w:rsidRDefault="757B611C" w:rsidP="522BB32E">
            <w:pPr>
              <w:rPr>
                <w:sz w:val="22"/>
                <w:szCs w:val="22"/>
              </w:rPr>
            </w:pPr>
            <w:r w:rsidRPr="522BB32E">
              <w:rPr>
                <w:sz w:val="22"/>
                <w:szCs w:val="22"/>
              </w:rPr>
              <w:t>Dcsi</w:t>
            </w:r>
          </w:p>
        </w:tc>
        <w:tc>
          <w:tcPr>
            <w:tcW w:w="3426" w:type="dxa"/>
          </w:tcPr>
          <w:p w14:paraId="312EFE93" w14:textId="09547BE7" w:rsidR="757B611C" w:rsidRDefault="757B611C" w:rsidP="522BB32E">
            <w:pPr>
              <w:rPr>
                <w:sz w:val="22"/>
                <w:szCs w:val="22"/>
              </w:rPr>
            </w:pPr>
            <w:r w:rsidRPr="522BB32E">
              <w:rPr>
                <w:sz w:val="22"/>
                <w:szCs w:val="22"/>
              </w:rPr>
              <w:t>FALSE</w:t>
            </w:r>
          </w:p>
        </w:tc>
      </w:tr>
      <w:tr w:rsidR="757B611C" w14:paraId="5C93AEB1" w14:textId="77777777" w:rsidTr="004B4548">
        <w:tc>
          <w:tcPr>
            <w:tcW w:w="5640" w:type="dxa"/>
          </w:tcPr>
          <w:p w14:paraId="0C3538C4" w14:textId="407F3B59" w:rsidR="757B611C" w:rsidRDefault="757B611C" w:rsidP="522BB32E">
            <w:pPr>
              <w:rPr>
                <w:sz w:val="22"/>
                <w:szCs w:val="22"/>
              </w:rPr>
            </w:pPr>
            <w:r w:rsidRPr="522BB32E">
              <w:rPr>
                <w:sz w:val="22"/>
                <w:szCs w:val="22"/>
              </w:rPr>
              <w:t>DrugGroupEraLongTerm</w:t>
            </w:r>
          </w:p>
        </w:tc>
        <w:tc>
          <w:tcPr>
            <w:tcW w:w="3426" w:type="dxa"/>
          </w:tcPr>
          <w:p w14:paraId="1ED908DC" w14:textId="62ECBDF4" w:rsidR="757B611C" w:rsidRDefault="757B611C" w:rsidP="522BB32E">
            <w:pPr>
              <w:rPr>
                <w:sz w:val="22"/>
                <w:szCs w:val="22"/>
              </w:rPr>
            </w:pPr>
            <w:r w:rsidRPr="522BB32E">
              <w:rPr>
                <w:sz w:val="22"/>
                <w:szCs w:val="22"/>
              </w:rPr>
              <w:t>TRUE</w:t>
            </w:r>
          </w:p>
        </w:tc>
      </w:tr>
      <w:tr w:rsidR="757B611C" w14:paraId="7067A8E3" w14:textId="77777777" w:rsidTr="004B4548">
        <w:tc>
          <w:tcPr>
            <w:tcW w:w="5640" w:type="dxa"/>
          </w:tcPr>
          <w:p w14:paraId="464D6C4F" w14:textId="30C3A329" w:rsidR="757B611C" w:rsidRDefault="757B611C" w:rsidP="522BB32E">
            <w:pPr>
              <w:rPr>
                <w:sz w:val="22"/>
                <w:szCs w:val="22"/>
              </w:rPr>
            </w:pPr>
            <w:r w:rsidRPr="522BB32E">
              <w:rPr>
                <w:sz w:val="22"/>
                <w:szCs w:val="22"/>
              </w:rPr>
              <w:t>DrugGroupEraShortTerm</w:t>
            </w:r>
          </w:p>
        </w:tc>
        <w:tc>
          <w:tcPr>
            <w:tcW w:w="3426" w:type="dxa"/>
          </w:tcPr>
          <w:p w14:paraId="4522C368" w14:textId="6F248DDA" w:rsidR="757B611C" w:rsidRDefault="757B611C" w:rsidP="522BB32E">
            <w:pPr>
              <w:rPr>
                <w:sz w:val="22"/>
                <w:szCs w:val="22"/>
              </w:rPr>
            </w:pPr>
            <w:r w:rsidRPr="522BB32E">
              <w:rPr>
                <w:sz w:val="22"/>
                <w:szCs w:val="22"/>
              </w:rPr>
              <w:t>TRUE</w:t>
            </w:r>
          </w:p>
        </w:tc>
      </w:tr>
      <w:tr w:rsidR="757B611C" w14:paraId="6CCA34EE" w14:textId="77777777" w:rsidTr="004B4548">
        <w:tc>
          <w:tcPr>
            <w:tcW w:w="5640" w:type="dxa"/>
          </w:tcPr>
          <w:p w14:paraId="771B51B3" w14:textId="7A57DE46" w:rsidR="757B611C" w:rsidRDefault="757B611C" w:rsidP="522BB32E">
            <w:pPr>
              <w:rPr>
                <w:sz w:val="22"/>
                <w:szCs w:val="22"/>
              </w:rPr>
            </w:pPr>
            <w:r w:rsidRPr="522BB32E">
              <w:rPr>
                <w:sz w:val="22"/>
                <w:szCs w:val="22"/>
              </w:rPr>
              <w:t>ConditionEraStartLongTerm</w:t>
            </w:r>
          </w:p>
        </w:tc>
        <w:tc>
          <w:tcPr>
            <w:tcW w:w="3426" w:type="dxa"/>
          </w:tcPr>
          <w:p w14:paraId="0056142C" w14:textId="53AAC835" w:rsidR="757B611C" w:rsidRDefault="757B611C" w:rsidP="522BB32E">
            <w:pPr>
              <w:rPr>
                <w:sz w:val="22"/>
                <w:szCs w:val="22"/>
              </w:rPr>
            </w:pPr>
            <w:r w:rsidRPr="522BB32E">
              <w:rPr>
                <w:sz w:val="22"/>
                <w:szCs w:val="22"/>
              </w:rPr>
              <w:t>FALSE</w:t>
            </w:r>
          </w:p>
        </w:tc>
      </w:tr>
      <w:tr w:rsidR="757B611C" w14:paraId="7F4D23DF" w14:textId="77777777" w:rsidTr="004B4548">
        <w:tc>
          <w:tcPr>
            <w:tcW w:w="5640" w:type="dxa"/>
          </w:tcPr>
          <w:p w14:paraId="2812D502" w14:textId="590B0D6C" w:rsidR="757B611C" w:rsidRDefault="757B611C" w:rsidP="522BB32E">
            <w:pPr>
              <w:rPr>
                <w:sz w:val="22"/>
                <w:szCs w:val="22"/>
              </w:rPr>
            </w:pPr>
            <w:r w:rsidRPr="522BB32E">
              <w:rPr>
                <w:sz w:val="22"/>
                <w:szCs w:val="22"/>
              </w:rPr>
              <w:t>temporal</w:t>
            </w:r>
          </w:p>
        </w:tc>
        <w:tc>
          <w:tcPr>
            <w:tcW w:w="3426" w:type="dxa"/>
          </w:tcPr>
          <w:p w14:paraId="39C9E5D7" w14:textId="012DDD38" w:rsidR="757B611C" w:rsidRDefault="757B611C" w:rsidP="522BB32E">
            <w:pPr>
              <w:rPr>
                <w:sz w:val="22"/>
                <w:szCs w:val="22"/>
              </w:rPr>
            </w:pPr>
            <w:r w:rsidRPr="522BB32E">
              <w:rPr>
                <w:sz w:val="22"/>
                <w:szCs w:val="22"/>
              </w:rPr>
              <w:t>FALSE</w:t>
            </w:r>
          </w:p>
        </w:tc>
      </w:tr>
      <w:tr w:rsidR="757B611C" w14:paraId="1B483088" w14:textId="77777777" w:rsidTr="004B4548">
        <w:tc>
          <w:tcPr>
            <w:tcW w:w="5640" w:type="dxa"/>
          </w:tcPr>
          <w:p w14:paraId="0DA8E3AE" w14:textId="43CD047A" w:rsidR="757B611C" w:rsidRDefault="757B611C" w:rsidP="522BB32E">
            <w:pPr>
              <w:rPr>
                <w:sz w:val="22"/>
                <w:szCs w:val="22"/>
              </w:rPr>
            </w:pPr>
            <w:r w:rsidRPr="522BB32E">
              <w:rPr>
                <w:sz w:val="22"/>
                <w:szCs w:val="22"/>
              </w:rPr>
              <w:t>DemographicsIndexMonth</w:t>
            </w:r>
          </w:p>
        </w:tc>
        <w:tc>
          <w:tcPr>
            <w:tcW w:w="3426" w:type="dxa"/>
          </w:tcPr>
          <w:p w14:paraId="4849743D" w14:textId="387A8153" w:rsidR="757B611C" w:rsidRDefault="757B611C" w:rsidP="522BB32E">
            <w:pPr>
              <w:rPr>
                <w:sz w:val="22"/>
                <w:szCs w:val="22"/>
              </w:rPr>
            </w:pPr>
            <w:r w:rsidRPr="522BB32E">
              <w:rPr>
                <w:sz w:val="22"/>
                <w:szCs w:val="22"/>
              </w:rPr>
              <w:t>FALSE</w:t>
            </w:r>
          </w:p>
        </w:tc>
      </w:tr>
      <w:tr w:rsidR="757B611C" w14:paraId="190E93E4" w14:textId="77777777" w:rsidTr="004B4548">
        <w:tc>
          <w:tcPr>
            <w:tcW w:w="5640" w:type="dxa"/>
          </w:tcPr>
          <w:p w14:paraId="0DB757EE" w14:textId="21B86F8A" w:rsidR="757B611C" w:rsidRDefault="757B611C" w:rsidP="522BB32E">
            <w:pPr>
              <w:rPr>
                <w:sz w:val="22"/>
                <w:szCs w:val="22"/>
              </w:rPr>
            </w:pPr>
            <w:r w:rsidRPr="522BB32E">
              <w:rPr>
                <w:sz w:val="22"/>
                <w:szCs w:val="22"/>
              </w:rPr>
              <w:lastRenderedPageBreak/>
              <w:t>ConditionOccurrencePrimaryInpatientLongTerm</w:t>
            </w:r>
          </w:p>
        </w:tc>
        <w:tc>
          <w:tcPr>
            <w:tcW w:w="3426" w:type="dxa"/>
          </w:tcPr>
          <w:p w14:paraId="3D007105" w14:textId="6654B831" w:rsidR="757B611C" w:rsidRDefault="757B611C" w:rsidP="522BB32E">
            <w:pPr>
              <w:rPr>
                <w:sz w:val="22"/>
                <w:szCs w:val="22"/>
              </w:rPr>
            </w:pPr>
            <w:r w:rsidRPr="522BB32E">
              <w:rPr>
                <w:sz w:val="22"/>
                <w:szCs w:val="22"/>
              </w:rPr>
              <w:t>FALSE</w:t>
            </w:r>
          </w:p>
        </w:tc>
      </w:tr>
      <w:tr w:rsidR="757B611C" w14:paraId="722A8F7B" w14:textId="77777777" w:rsidTr="004B4548">
        <w:tc>
          <w:tcPr>
            <w:tcW w:w="5640" w:type="dxa"/>
          </w:tcPr>
          <w:p w14:paraId="61F2F064" w14:textId="155469FF" w:rsidR="757B611C" w:rsidRDefault="757B611C" w:rsidP="522BB32E">
            <w:pPr>
              <w:rPr>
                <w:sz w:val="22"/>
                <w:szCs w:val="22"/>
              </w:rPr>
            </w:pPr>
            <w:r w:rsidRPr="522BB32E">
              <w:rPr>
                <w:sz w:val="22"/>
                <w:szCs w:val="22"/>
              </w:rPr>
              <w:t>ConditionEraAnyTimePrior</w:t>
            </w:r>
          </w:p>
        </w:tc>
        <w:tc>
          <w:tcPr>
            <w:tcW w:w="3426" w:type="dxa"/>
          </w:tcPr>
          <w:p w14:paraId="427A082E" w14:textId="48F78420" w:rsidR="757B611C" w:rsidRDefault="757B611C" w:rsidP="522BB32E">
            <w:pPr>
              <w:rPr>
                <w:sz w:val="22"/>
                <w:szCs w:val="22"/>
              </w:rPr>
            </w:pPr>
            <w:r w:rsidRPr="522BB32E">
              <w:rPr>
                <w:sz w:val="22"/>
                <w:szCs w:val="22"/>
              </w:rPr>
              <w:t>FALSE</w:t>
            </w:r>
          </w:p>
        </w:tc>
      </w:tr>
      <w:tr w:rsidR="757B611C" w14:paraId="4BC04B3F" w14:textId="77777777" w:rsidTr="004B4548">
        <w:tc>
          <w:tcPr>
            <w:tcW w:w="5640" w:type="dxa"/>
          </w:tcPr>
          <w:p w14:paraId="434EA2B0" w14:textId="0AA4C536" w:rsidR="757B611C" w:rsidRDefault="757B611C" w:rsidP="522BB32E">
            <w:pPr>
              <w:rPr>
                <w:sz w:val="22"/>
                <w:szCs w:val="22"/>
              </w:rPr>
            </w:pPr>
            <w:r w:rsidRPr="522BB32E">
              <w:rPr>
                <w:sz w:val="22"/>
                <w:szCs w:val="22"/>
              </w:rPr>
              <w:t>addDescendantsToInclude</w:t>
            </w:r>
          </w:p>
        </w:tc>
        <w:tc>
          <w:tcPr>
            <w:tcW w:w="3426" w:type="dxa"/>
          </w:tcPr>
          <w:p w14:paraId="48ED6E30" w14:textId="0C125AD2" w:rsidR="757B611C" w:rsidRDefault="757B611C" w:rsidP="522BB32E">
            <w:pPr>
              <w:rPr>
                <w:sz w:val="22"/>
                <w:szCs w:val="22"/>
              </w:rPr>
            </w:pPr>
            <w:r w:rsidRPr="522BB32E">
              <w:rPr>
                <w:sz w:val="22"/>
                <w:szCs w:val="22"/>
              </w:rPr>
              <w:t>FALSE</w:t>
            </w:r>
          </w:p>
        </w:tc>
      </w:tr>
      <w:tr w:rsidR="757B611C" w14:paraId="40A74F22" w14:textId="77777777" w:rsidTr="004B4548">
        <w:tc>
          <w:tcPr>
            <w:tcW w:w="5640" w:type="dxa"/>
          </w:tcPr>
          <w:p w14:paraId="07BA4F58" w14:textId="34F6817B" w:rsidR="757B611C" w:rsidRDefault="757B611C" w:rsidP="522BB32E">
            <w:pPr>
              <w:rPr>
                <w:sz w:val="22"/>
                <w:szCs w:val="22"/>
              </w:rPr>
            </w:pPr>
            <w:r w:rsidRPr="522BB32E">
              <w:rPr>
                <w:sz w:val="22"/>
                <w:szCs w:val="22"/>
              </w:rPr>
              <w:t>ConditionGroupEraStartMediumTerm</w:t>
            </w:r>
          </w:p>
        </w:tc>
        <w:tc>
          <w:tcPr>
            <w:tcW w:w="3426" w:type="dxa"/>
          </w:tcPr>
          <w:p w14:paraId="325649AD" w14:textId="791A1689" w:rsidR="757B611C" w:rsidRDefault="757B611C" w:rsidP="522BB32E">
            <w:pPr>
              <w:rPr>
                <w:sz w:val="22"/>
                <w:szCs w:val="22"/>
              </w:rPr>
            </w:pPr>
            <w:r w:rsidRPr="522BB32E">
              <w:rPr>
                <w:sz w:val="22"/>
                <w:szCs w:val="22"/>
              </w:rPr>
              <w:t>FALSE</w:t>
            </w:r>
          </w:p>
        </w:tc>
      </w:tr>
      <w:tr w:rsidR="757B611C" w14:paraId="0C36369E" w14:textId="77777777" w:rsidTr="004B4548">
        <w:tc>
          <w:tcPr>
            <w:tcW w:w="5640" w:type="dxa"/>
          </w:tcPr>
          <w:p w14:paraId="6778120C" w14:textId="7085F4E7" w:rsidR="757B611C" w:rsidRDefault="757B611C" w:rsidP="522BB32E">
            <w:pPr>
              <w:rPr>
                <w:sz w:val="22"/>
                <w:szCs w:val="22"/>
              </w:rPr>
            </w:pPr>
            <w:r w:rsidRPr="522BB32E">
              <w:rPr>
                <w:sz w:val="22"/>
                <w:szCs w:val="22"/>
              </w:rPr>
              <w:t>ProcedureOccurrenceLongTerm</w:t>
            </w:r>
          </w:p>
        </w:tc>
        <w:tc>
          <w:tcPr>
            <w:tcW w:w="3426" w:type="dxa"/>
          </w:tcPr>
          <w:p w14:paraId="1E471047" w14:textId="7CEA25A7" w:rsidR="757B611C" w:rsidRDefault="757B611C" w:rsidP="522BB32E">
            <w:pPr>
              <w:rPr>
                <w:sz w:val="22"/>
                <w:szCs w:val="22"/>
              </w:rPr>
            </w:pPr>
            <w:r w:rsidRPr="522BB32E">
              <w:rPr>
                <w:sz w:val="22"/>
                <w:szCs w:val="22"/>
              </w:rPr>
              <w:t>FALSE</w:t>
            </w:r>
          </w:p>
        </w:tc>
      </w:tr>
      <w:tr w:rsidR="757B611C" w14:paraId="548949DB" w14:textId="77777777" w:rsidTr="004B4548">
        <w:tc>
          <w:tcPr>
            <w:tcW w:w="5640" w:type="dxa"/>
          </w:tcPr>
          <w:p w14:paraId="0ED71DB0" w14:textId="4DB01B9A" w:rsidR="757B611C" w:rsidRDefault="757B611C" w:rsidP="522BB32E">
            <w:pPr>
              <w:rPr>
                <w:sz w:val="22"/>
                <w:szCs w:val="22"/>
              </w:rPr>
            </w:pPr>
            <w:r w:rsidRPr="522BB32E">
              <w:rPr>
                <w:sz w:val="22"/>
                <w:szCs w:val="22"/>
              </w:rPr>
              <w:t>DrugExposureLongTerm</w:t>
            </w:r>
          </w:p>
        </w:tc>
        <w:tc>
          <w:tcPr>
            <w:tcW w:w="3426" w:type="dxa"/>
          </w:tcPr>
          <w:p w14:paraId="5E12CF2C" w14:textId="6351ECB4" w:rsidR="757B611C" w:rsidRDefault="757B611C" w:rsidP="522BB32E">
            <w:pPr>
              <w:rPr>
                <w:sz w:val="22"/>
                <w:szCs w:val="22"/>
              </w:rPr>
            </w:pPr>
            <w:r w:rsidRPr="522BB32E">
              <w:rPr>
                <w:sz w:val="22"/>
                <w:szCs w:val="22"/>
              </w:rPr>
              <w:t>FALSE</w:t>
            </w:r>
          </w:p>
        </w:tc>
      </w:tr>
      <w:tr w:rsidR="757B611C" w14:paraId="3591C35C" w14:textId="77777777" w:rsidTr="004B4548">
        <w:tc>
          <w:tcPr>
            <w:tcW w:w="5640" w:type="dxa"/>
          </w:tcPr>
          <w:p w14:paraId="173363FE" w14:textId="5B6E4EC2" w:rsidR="757B611C" w:rsidRDefault="757B611C" w:rsidP="522BB32E">
            <w:pPr>
              <w:rPr>
                <w:sz w:val="22"/>
                <w:szCs w:val="22"/>
              </w:rPr>
            </w:pPr>
            <w:r w:rsidRPr="522BB32E">
              <w:rPr>
                <w:sz w:val="22"/>
                <w:szCs w:val="22"/>
              </w:rPr>
              <w:t>DrugEraStartShortTerm</w:t>
            </w:r>
          </w:p>
        </w:tc>
        <w:tc>
          <w:tcPr>
            <w:tcW w:w="3426" w:type="dxa"/>
          </w:tcPr>
          <w:p w14:paraId="1AC36EC1" w14:textId="154E4C41" w:rsidR="757B611C" w:rsidRDefault="757B611C" w:rsidP="522BB32E">
            <w:pPr>
              <w:rPr>
                <w:sz w:val="22"/>
                <w:szCs w:val="22"/>
              </w:rPr>
            </w:pPr>
            <w:r w:rsidRPr="522BB32E">
              <w:rPr>
                <w:sz w:val="22"/>
                <w:szCs w:val="22"/>
              </w:rPr>
              <w:t>FALSE</w:t>
            </w:r>
          </w:p>
        </w:tc>
      </w:tr>
      <w:tr w:rsidR="757B611C" w14:paraId="4B00E5EC" w14:textId="77777777" w:rsidTr="004B4548">
        <w:tc>
          <w:tcPr>
            <w:tcW w:w="5640" w:type="dxa"/>
          </w:tcPr>
          <w:p w14:paraId="27B26D49" w14:textId="1711765F" w:rsidR="757B611C" w:rsidRDefault="757B611C" w:rsidP="522BB32E">
            <w:pPr>
              <w:rPr>
                <w:sz w:val="22"/>
                <w:szCs w:val="22"/>
              </w:rPr>
            </w:pPr>
            <w:r w:rsidRPr="522BB32E">
              <w:rPr>
                <w:sz w:val="22"/>
                <w:szCs w:val="22"/>
              </w:rPr>
              <w:t>DistinctIngredientCountMediumTerm</w:t>
            </w:r>
          </w:p>
        </w:tc>
        <w:tc>
          <w:tcPr>
            <w:tcW w:w="3426" w:type="dxa"/>
          </w:tcPr>
          <w:p w14:paraId="04E490DE" w14:textId="16CE34B2" w:rsidR="757B611C" w:rsidRDefault="757B611C" w:rsidP="522BB32E">
            <w:pPr>
              <w:rPr>
                <w:sz w:val="22"/>
                <w:szCs w:val="22"/>
              </w:rPr>
            </w:pPr>
            <w:r w:rsidRPr="522BB32E">
              <w:rPr>
                <w:sz w:val="22"/>
                <w:szCs w:val="22"/>
              </w:rPr>
              <w:t>FALSE</w:t>
            </w:r>
          </w:p>
        </w:tc>
      </w:tr>
      <w:tr w:rsidR="757B611C" w14:paraId="5F1ABDB0" w14:textId="77777777" w:rsidTr="004B4548">
        <w:tc>
          <w:tcPr>
            <w:tcW w:w="5640" w:type="dxa"/>
          </w:tcPr>
          <w:p w14:paraId="1B8F2C5C" w14:textId="53E21F76" w:rsidR="757B611C" w:rsidRDefault="757B611C" w:rsidP="522BB32E">
            <w:pPr>
              <w:rPr>
                <w:sz w:val="22"/>
                <w:szCs w:val="22"/>
              </w:rPr>
            </w:pPr>
            <w:r w:rsidRPr="522BB32E">
              <w:rPr>
                <w:sz w:val="22"/>
                <w:szCs w:val="22"/>
              </w:rPr>
              <w:t>DistinctMeasurementCountShortTerm</w:t>
            </w:r>
          </w:p>
        </w:tc>
        <w:tc>
          <w:tcPr>
            <w:tcW w:w="3426" w:type="dxa"/>
          </w:tcPr>
          <w:p w14:paraId="70D72958" w14:textId="5C2285DB" w:rsidR="757B611C" w:rsidRDefault="757B611C" w:rsidP="522BB32E">
            <w:pPr>
              <w:rPr>
                <w:sz w:val="22"/>
                <w:szCs w:val="22"/>
              </w:rPr>
            </w:pPr>
            <w:r w:rsidRPr="522BB32E">
              <w:rPr>
                <w:sz w:val="22"/>
                <w:szCs w:val="22"/>
              </w:rPr>
              <w:t>FALSE</w:t>
            </w:r>
          </w:p>
        </w:tc>
      </w:tr>
      <w:tr w:rsidR="757B611C" w14:paraId="1A84A810" w14:textId="77777777" w:rsidTr="004B4548">
        <w:tc>
          <w:tcPr>
            <w:tcW w:w="5640" w:type="dxa"/>
          </w:tcPr>
          <w:p w14:paraId="195687D6" w14:textId="4FAFF2C0" w:rsidR="757B611C" w:rsidRDefault="757B611C" w:rsidP="522BB32E">
            <w:pPr>
              <w:rPr>
                <w:sz w:val="22"/>
                <w:szCs w:val="22"/>
              </w:rPr>
            </w:pPr>
            <w:r w:rsidRPr="522BB32E">
              <w:rPr>
                <w:sz w:val="22"/>
                <w:szCs w:val="22"/>
              </w:rPr>
              <w:t>MeasurementRangeGroupLongTerm</w:t>
            </w:r>
          </w:p>
        </w:tc>
        <w:tc>
          <w:tcPr>
            <w:tcW w:w="3426" w:type="dxa"/>
          </w:tcPr>
          <w:p w14:paraId="1E263C0B" w14:textId="23B173CA" w:rsidR="757B611C" w:rsidRDefault="757B611C" w:rsidP="522BB32E">
            <w:pPr>
              <w:rPr>
                <w:sz w:val="22"/>
                <w:szCs w:val="22"/>
              </w:rPr>
            </w:pPr>
            <w:r w:rsidRPr="522BB32E">
              <w:rPr>
                <w:sz w:val="22"/>
                <w:szCs w:val="22"/>
              </w:rPr>
              <w:t>FALSE</w:t>
            </w:r>
          </w:p>
        </w:tc>
      </w:tr>
      <w:tr w:rsidR="757B611C" w14:paraId="2361DDE5" w14:textId="77777777" w:rsidTr="004B4548">
        <w:tc>
          <w:tcPr>
            <w:tcW w:w="5640" w:type="dxa"/>
          </w:tcPr>
          <w:p w14:paraId="65AF24F7" w14:textId="7BE454FF" w:rsidR="757B611C" w:rsidRDefault="757B611C" w:rsidP="522BB32E">
            <w:pPr>
              <w:rPr>
                <w:sz w:val="22"/>
                <w:szCs w:val="22"/>
              </w:rPr>
            </w:pPr>
            <w:r w:rsidRPr="522BB32E">
              <w:rPr>
                <w:sz w:val="22"/>
                <w:szCs w:val="22"/>
              </w:rPr>
              <w:t>ConditionGroupEraOverlapping</w:t>
            </w:r>
          </w:p>
        </w:tc>
        <w:tc>
          <w:tcPr>
            <w:tcW w:w="3426" w:type="dxa"/>
          </w:tcPr>
          <w:p w14:paraId="1B74CD5E" w14:textId="650C82A7" w:rsidR="757B611C" w:rsidRDefault="757B611C" w:rsidP="522BB32E">
            <w:pPr>
              <w:rPr>
                <w:sz w:val="22"/>
                <w:szCs w:val="22"/>
              </w:rPr>
            </w:pPr>
            <w:r w:rsidRPr="522BB32E">
              <w:rPr>
                <w:sz w:val="22"/>
                <w:szCs w:val="22"/>
              </w:rPr>
              <w:t>FALSE</w:t>
            </w:r>
          </w:p>
        </w:tc>
      </w:tr>
      <w:tr w:rsidR="757B611C" w14:paraId="29AE26CC" w14:textId="77777777" w:rsidTr="004B4548">
        <w:tc>
          <w:tcPr>
            <w:tcW w:w="5640" w:type="dxa"/>
          </w:tcPr>
          <w:p w14:paraId="3EB6CBDA" w14:textId="2C8A4C30" w:rsidR="757B611C" w:rsidRDefault="757B611C" w:rsidP="522BB32E">
            <w:pPr>
              <w:rPr>
                <w:sz w:val="22"/>
                <w:szCs w:val="22"/>
              </w:rPr>
            </w:pPr>
            <w:r w:rsidRPr="522BB32E">
              <w:rPr>
                <w:sz w:val="22"/>
                <w:szCs w:val="22"/>
              </w:rPr>
              <w:t>MeasurementRangeGroupMediumTerm</w:t>
            </w:r>
          </w:p>
        </w:tc>
        <w:tc>
          <w:tcPr>
            <w:tcW w:w="3426" w:type="dxa"/>
          </w:tcPr>
          <w:p w14:paraId="322FA925" w14:textId="05C853ED" w:rsidR="757B611C" w:rsidRDefault="757B611C" w:rsidP="522BB32E">
            <w:pPr>
              <w:rPr>
                <w:sz w:val="22"/>
                <w:szCs w:val="22"/>
              </w:rPr>
            </w:pPr>
            <w:r w:rsidRPr="522BB32E">
              <w:rPr>
                <w:sz w:val="22"/>
                <w:szCs w:val="22"/>
              </w:rPr>
              <w:t>FALSE</w:t>
            </w:r>
          </w:p>
        </w:tc>
      </w:tr>
      <w:tr w:rsidR="757B611C" w14:paraId="6879E3C6" w14:textId="77777777" w:rsidTr="004B4548">
        <w:tc>
          <w:tcPr>
            <w:tcW w:w="5640" w:type="dxa"/>
          </w:tcPr>
          <w:p w14:paraId="2FB77C14" w14:textId="616CF7C7" w:rsidR="757B611C" w:rsidRDefault="757B611C" w:rsidP="522BB32E">
            <w:pPr>
              <w:rPr>
                <w:sz w:val="22"/>
                <w:szCs w:val="22"/>
              </w:rPr>
            </w:pPr>
            <w:r w:rsidRPr="522BB32E">
              <w:rPr>
                <w:sz w:val="22"/>
                <w:szCs w:val="22"/>
              </w:rPr>
              <w:t>DrugGroupEraStartMediumTerm</w:t>
            </w:r>
          </w:p>
        </w:tc>
        <w:tc>
          <w:tcPr>
            <w:tcW w:w="3426" w:type="dxa"/>
          </w:tcPr>
          <w:p w14:paraId="32447E06" w14:textId="115EF44D" w:rsidR="757B611C" w:rsidRDefault="757B611C" w:rsidP="522BB32E">
            <w:pPr>
              <w:rPr>
                <w:sz w:val="22"/>
                <w:szCs w:val="22"/>
              </w:rPr>
            </w:pPr>
            <w:r w:rsidRPr="522BB32E">
              <w:rPr>
                <w:sz w:val="22"/>
                <w:szCs w:val="22"/>
              </w:rPr>
              <w:t>FALSE</w:t>
            </w:r>
          </w:p>
        </w:tc>
      </w:tr>
      <w:tr w:rsidR="757B611C" w14:paraId="588B4302" w14:textId="77777777" w:rsidTr="004B4548">
        <w:tc>
          <w:tcPr>
            <w:tcW w:w="5640" w:type="dxa"/>
          </w:tcPr>
          <w:p w14:paraId="084195A6" w14:textId="4E818CB3" w:rsidR="757B611C" w:rsidRDefault="757B611C" w:rsidP="522BB32E">
            <w:pPr>
              <w:rPr>
                <w:sz w:val="22"/>
                <w:szCs w:val="22"/>
              </w:rPr>
            </w:pPr>
            <w:r w:rsidRPr="522BB32E">
              <w:rPr>
                <w:sz w:val="22"/>
                <w:szCs w:val="22"/>
              </w:rPr>
              <w:t>MeasurementAnyTimePrior</w:t>
            </w:r>
          </w:p>
        </w:tc>
        <w:tc>
          <w:tcPr>
            <w:tcW w:w="3426" w:type="dxa"/>
          </w:tcPr>
          <w:p w14:paraId="75F2903A" w14:textId="2DC39B9A" w:rsidR="757B611C" w:rsidRDefault="757B611C" w:rsidP="522BB32E">
            <w:pPr>
              <w:rPr>
                <w:sz w:val="22"/>
                <w:szCs w:val="22"/>
              </w:rPr>
            </w:pPr>
            <w:r w:rsidRPr="522BB32E">
              <w:rPr>
                <w:sz w:val="22"/>
                <w:szCs w:val="22"/>
              </w:rPr>
              <w:t>FALSE</w:t>
            </w:r>
          </w:p>
        </w:tc>
      </w:tr>
      <w:tr w:rsidR="757B611C" w14:paraId="345A0792" w14:textId="77777777" w:rsidTr="004B4548">
        <w:tc>
          <w:tcPr>
            <w:tcW w:w="5640" w:type="dxa"/>
          </w:tcPr>
          <w:p w14:paraId="0E05DDD4" w14:textId="71A6D845" w:rsidR="757B611C" w:rsidRDefault="757B611C" w:rsidP="522BB32E">
            <w:pPr>
              <w:rPr>
                <w:sz w:val="22"/>
                <w:szCs w:val="22"/>
              </w:rPr>
            </w:pPr>
            <w:r w:rsidRPr="522BB32E">
              <w:rPr>
                <w:sz w:val="22"/>
                <w:szCs w:val="22"/>
              </w:rPr>
              <w:t>MeasurementMediumTerm</w:t>
            </w:r>
          </w:p>
        </w:tc>
        <w:tc>
          <w:tcPr>
            <w:tcW w:w="3426" w:type="dxa"/>
          </w:tcPr>
          <w:p w14:paraId="3A6DBAFD" w14:textId="224FC701" w:rsidR="757B611C" w:rsidRDefault="757B611C" w:rsidP="522BB32E">
            <w:pPr>
              <w:rPr>
                <w:sz w:val="22"/>
                <w:szCs w:val="22"/>
              </w:rPr>
            </w:pPr>
            <w:r w:rsidRPr="522BB32E">
              <w:rPr>
                <w:sz w:val="22"/>
                <w:szCs w:val="22"/>
              </w:rPr>
              <w:t>FALSE</w:t>
            </w:r>
          </w:p>
        </w:tc>
      </w:tr>
      <w:tr w:rsidR="757B611C" w14:paraId="5ADDCF65" w14:textId="77777777" w:rsidTr="004B4548">
        <w:tc>
          <w:tcPr>
            <w:tcW w:w="5640" w:type="dxa"/>
          </w:tcPr>
          <w:p w14:paraId="09117E33" w14:textId="47864888" w:rsidR="757B611C" w:rsidRDefault="757B611C" w:rsidP="522BB32E">
            <w:pPr>
              <w:rPr>
                <w:sz w:val="22"/>
                <w:szCs w:val="22"/>
              </w:rPr>
            </w:pPr>
            <w:r w:rsidRPr="522BB32E">
              <w:rPr>
                <w:sz w:val="22"/>
                <w:szCs w:val="22"/>
              </w:rPr>
              <w:t>includedCovariateIds</w:t>
            </w:r>
          </w:p>
        </w:tc>
        <w:tc>
          <w:tcPr>
            <w:tcW w:w="3426" w:type="dxa"/>
          </w:tcPr>
          <w:p w14:paraId="779CA9E0" w14:textId="2FA17328" w:rsidR="757B611C" w:rsidRDefault="757B611C" w:rsidP="522BB32E">
            <w:pPr>
              <w:rPr>
                <w:sz w:val="22"/>
                <w:szCs w:val="22"/>
              </w:rPr>
            </w:pPr>
            <w:r w:rsidRPr="522BB32E">
              <w:rPr>
                <w:sz w:val="22"/>
                <w:szCs w:val="22"/>
              </w:rPr>
              <w:t xml:space="preserve"> </w:t>
            </w:r>
          </w:p>
        </w:tc>
      </w:tr>
      <w:tr w:rsidR="757B611C" w14:paraId="483B30AB" w14:textId="77777777" w:rsidTr="004B4548">
        <w:tc>
          <w:tcPr>
            <w:tcW w:w="5640" w:type="dxa"/>
          </w:tcPr>
          <w:p w14:paraId="5D13CE38" w14:textId="21B58630" w:rsidR="757B611C" w:rsidRDefault="757B611C" w:rsidP="522BB32E">
            <w:pPr>
              <w:rPr>
                <w:sz w:val="22"/>
                <w:szCs w:val="22"/>
              </w:rPr>
            </w:pPr>
            <w:r w:rsidRPr="522BB32E">
              <w:rPr>
                <w:sz w:val="22"/>
                <w:szCs w:val="22"/>
              </w:rPr>
              <w:t>ConditionOccurrenceAnyTimePrior</w:t>
            </w:r>
          </w:p>
        </w:tc>
        <w:tc>
          <w:tcPr>
            <w:tcW w:w="3426" w:type="dxa"/>
          </w:tcPr>
          <w:p w14:paraId="3B858F9B" w14:textId="069BF872" w:rsidR="757B611C" w:rsidRDefault="757B611C" w:rsidP="522BB32E">
            <w:pPr>
              <w:rPr>
                <w:sz w:val="22"/>
                <w:szCs w:val="22"/>
              </w:rPr>
            </w:pPr>
            <w:r w:rsidRPr="522BB32E">
              <w:rPr>
                <w:sz w:val="22"/>
                <w:szCs w:val="22"/>
              </w:rPr>
              <w:t>FALSE</w:t>
            </w:r>
          </w:p>
        </w:tc>
      </w:tr>
      <w:tr w:rsidR="757B611C" w14:paraId="67DCA7C0" w14:textId="77777777" w:rsidTr="004B4548">
        <w:tc>
          <w:tcPr>
            <w:tcW w:w="5640" w:type="dxa"/>
          </w:tcPr>
          <w:p w14:paraId="602C4991" w14:textId="106C77BB" w:rsidR="757B611C" w:rsidRDefault="757B611C" w:rsidP="522BB32E">
            <w:pPr>
              <w:rPr>
                <w:sz w:val="22"/>
                <w:szCs w:val="22"/>
              </w:rPr>
            </w:pPr>
            <w:r w:rsidRPr="522BB32E">
              <w:rPr>
                <w:sz w:val="22"/>
                <w:szCs w:val="22"/>
              </w:rPr>
              <w:t>DistinctConditionCountLongTerm</w:t>
            </w:r>
          </w:p>
        </w:tc>
        <w:tc>
          <w:tcPr>
            <w:tcW w:w="3426" w:type="dxa"/>
          </w:tcPr>
          <w:p w14:paraId="6C620B35" w14:textId="52787512" w:rsidR="757B611C" w:rsidRDefault="757B611C" w:rsidP="522BB32E">
            <w:pPr>
              <w:rPr>
                <w:sz w:val="22"/>
                <w:szCs w:val="22"/>
              </w:rPr>
            </w:pPr>
            <w:r w:rsidRPr="522BB32E">
              <w:rPr>
                <w:sz w:val="22"/>
                <w:szCs w:val="22"/>
              </w:rPr>
              <w:t>FALSE</w:t>
            </w:r>
          </w:p>
        </w:tc>
      </w:tr>
      <w:tr w:rsidR="757B611C" w14:paraId="556985B0" w14:textId="77777777" w:rsidTr="004B4548">
        <w:tc>
          <w:tcPr>
            <w:tcW w:w="5640" w:type="dxa"/>
          </w:tcPr>
          <w:p w14:paraId="1F83B448" w14:textId="083FF2B7" w:rsidR="757B611C" w:rsidRDefault="757B611C" w:rsidP="522BB32E">
            <w:pPr>
              <w:rPr>
                <w:sz w:val="22"/>
                <w:szCs w:val="22"/>
              </w:rPr>
            </w:pPr>
            <w:r w:rsidRPr="522BB32E">
              <w:rPr>
                <w:sz w:val="22"/>
                <w:szCs w:val="22"/>
              </w:rPr>
              <w:t>MeasurementValueLongTerm</w:t>
            </w:r>
          </w:p>
        </w:tc>
        <w:tc>
          <w:tcPr>
            <w:tcW w:w="3426" w:type="dxa"/>
          </w:tcPr>
          <w:p w14:paraId="3FF4AE43" w14:textId="223372A5" w:rsidR="757B611C" w:rsidRDefault="757B611C" w:rsidP="522BB32E">
            <w:pPr>
              <w:rPr>
                <w:sz w:val="22"/>
                <w:szCs w:val="22"/>
              </w:rPr>
            </w:pPr>
            <w:r w:rsidRPr="522BB32E">
              <w:rPr>
                <w:sz w:val="22"/>
                <w:szCs w:val="22"/>
              </w:rPr>
              <w:t>FALSE</w:t>
            </w:r>
          </w:p>
        </w:tc>
      </w:tr>
      <w:tr w:rsidR="757B611C" w14:paraId="0D9B9354" w14:textId="77777777" w:rsidTr="004B4548">
        <w:tc>
          <w:tcPr>
            <w:tcW w:w="5640" w:type="dxa"/>
          </w:tcPr>
          <w:p w14:paraId="5134E9EA" w14:textId="746598E4" w:rsidR="757B611C" w:rsidRDefault="757B611C" w:rsidP="522BB32E">
            <w:pPr>
              <w:rPr>
                <w:sz w:val="22"/>
                <w:szCs w:val="22"/>
              </w:rPr>
            </w:pPr>
            <w:r w:rsidRPr="522BB32E">
              <w:rPr>
                <w:sz w:val="22"/>
                <w:szCs w:val="22"/>
              </w:rPr>
              <w:t>DrugEraShortTerm</w:t>
            </w:r>
          </w:p>
        </w:tc>
        <w:tc>
          <w:tcPr>
            <w:tcW w:w="3426" w:type="dxa"/>
          </w:tcPr>
          <w:p w14:paraId="471D25A9" w14:textId="55CC6EA9" w:rsidR="757B611C" w:rsidRDefault="757B611C" w:rsidP="522BB32E">
            <w:pPr>
              <w:rPr>
                <w:sz w:val="22"/>
                <w:szCs w:val="22"/>
              </w:rPr>
            </w:pPr>
            <w:r w:rsidRPr="522BB32E">
              <w:rPr>
                <w:sz w:val="22"/>
                <w:szCs w:val="22"/>
              </w:rPr>
              <w:t>FALSE</w:t>
            </w:r>
          </w:p>
        </w:tc>
      </w:tr>
      <w:tr w:rsidR="757B611C" w14:paraId="3D9A8E2B" w14:textId="77777777" w:rsidTr="004B4548">
        <w:tc>
          <w:tcPr>
            <w:tcW w:w="5640" w:type="dxa"/>
          </w:tcPr>
          <w:p w14:paraId="290AB32F" w14:textId="3BFC0428" w:rsidR="757B611C" w:rsidRDefault="757B611C" w:rsidP="522BB32E">
            <w:pPr>
              <w:rPr>
                <w:sz w:val="22"/>
                <w:szCs w:val="22"/>
              </w:rPr>
            </w:pPr>
            <w:r w:rsidRPr="522BB32E">
              <w:rPr>
                <w:sz w:val="22"/>
                <w:szCs w:val="22"/>
              </w:rPr>
              <w:t>DrugGroupEraAnyTimePrior</w:t>
            </w:r>
          </w:p>
        </w:tc>
        <w:tc>
          <w:tcPr>
            <w:tcW w:w="3426" w:type="dxa"/>
          </w:tcPr>
          <w:p w14:paraId="170E3A2C" w14:textId="7990670E" w:rsidR="757B611C" w:rsidRDefault="757B611C" w:rsidP="522BB32E">
            <w:pPr>
              <w:rPr>
                <w:sz w:val="22"/>
                <w:szCs w:val="22"/>
              </w:rPr>
            </w:pPr>
            <w:r w:rsidRPr="522BB32E">
              <w:rPr>
                <w:sz w:val="22"/>
                <w:szCs w:val="22"/>
              </w:rPr>
              <w:t>FALSE</w:t>
            </w:r>
          </w:p>
        </w:tc>
      </w:tr>
      <w:tr w:rsidR="757B611C" w14:paraId="62F2E2E3" w14:textId="77777777" w:rsidTr="004B4548">
        <w:tc>
          <w:tcPr>
            <w:tcW w:w="5640" w:type="dxa"/>
          </w:tcPr>
          <w:p w14:paraId="73A24BCD" w14:textId="3731B891" w:rsidR="757B611C" w:rsidRDefault="757B611C" w:rsidP="522BB32E">
            <w:pPr>
              <w:rPr>
                <w:sz w:val="22"/>
                <w:szCs w:val="22"/>
              </w:rPr>
            </w:pPr>
            <w:r w:rsidRPr="522BB32E">
              <w:rPr>
                <w:sz w:val="22"/>
                <w:szCs w:val="22"/>
              </w:rPr>
              <w:t>DrugEraOverlapping</w:t>
            </w:r>
          </w:p>
        </w:tc>
        <w:tc>
          <w:tcPr>
            <w:tcW w:w="3426" w:type="dxa"/>
          </w:tcPr>
          <w:p w14:paraId="4B364073" w14:textId="20B63573" w:rsidR="757B611C" w:rsidRDefault="757B611C" w:rsidP="522BB32E">
            <w:pPr>
              <w:rPr>
                <w:sz w:val="22"/>
                <w:szCs w:val="22"/>
              </w:rPr>
            </w:pPr>
            <w:r w:rsidRPr="522BB32E">
              <w:rPr>
                <w:sz w:val="22"/>
                <w:szCs w:val="22"/>
              </w:rPr>
              <w:t>FALSE</w:t>
            </w:r>
          </w:p>
        </w:tc>
      </w:tr>
      <w:tr w:rsidR="757B611C" w14:paraId="44F33922" w14:textId="77777777" w:rsidTr="004B4548">
        <w:tc>
          <w:tcPr>
            <w:tcW w:w="5640" w:type="dxa"/>
          </w:tcPr>
          <w:p w14:paraId="4015179C" w14:textId="21E290F0" w:rsidR="757B611C" w:rsidRDefault="757B611C" w:rsidP="522BB32E">
            <w:pPr>
              <w:rPr>
                <w:sz w:val="22"/>
                <w:szCs w:val="22"/>
              </w:rPr>
            </w:pPr>
            <w:r w:rsidRPr="522BB32E">
              <w:rPr>
                <w:sz w:val="22"/>
                <w:szCs w:val="22"/>
              </w:rPr>
              <w:t>ConditionOccurrencePrimaryInpatientAnyTimePrior</w:t>
            </w:r>
          </w:p>
        </w:tc>
        <w:tc>
          <w:tcPr>
            <w:tcW w:w="3426" w:type="dxa"/>
          </w:tcPr>
          <w:p w14:paraId="4CBE1981" w14:textId="75E50C02" w:rsidR="757B611C" w:rsidRDefault="757B611C" w:rsidP="522BB32E">
            <w:pPr>
              <w:rPr>
                <w:sz w:val="22"/>
                <w:szCs w:val="22"/>
              </w:rPr>
            </w:pPr>
            <w:r w:rsidRPr="522BB32E">
              <w:rPr>
                <w:sz w:val="22"/>
                <w:szCs w:val="22"/>
              </w:rPr>
              <w:t>FALSE</w:t>
            </w:r>
          </w:p>
        </w:tc>
      </w:tr>
      <w:tr w:rsidR="757B611C" w14:paraId="54BE75D7" w14:textId="77777777" w:rsidTr="004B4548">
        <w:tc>
          <w:tcPr>
            <w:tcW w:w="5640" w:type="dxa"/>
          </w:tcPr>
          <w:p w14:paraId="7FE4A43F" w14:textId="59F6BCDE" w:rsidR="757B611C" w:rsidRDefault="757B611C" w:rsidP="522BB32E">
            <w:pPr>
              <w:rPr>
                <w:sz w:val="22"/>
                <w:szCs w:val="22"/>
              </w:rPr>
            </w:pPr>
            <w:r w:rsidRPr="522BB32E">
              <w:rPr>
                <w:sz w:val="22"/>
                <w:szCs w:val="22"/>
              </w:rPr>
              <w:t>ConditionEraMediumTerm</w:t>
            </w:r>
          </w:p>
        </w:tc>
        <w:tc>
          <w:tcPr>
            <w:tcW w:w="3426" w:type="dxa"/>
          </w:tcPr>
          <w:p w14:paraId="5FA61C52" w14:textId="4A8B78FE" w:rsidR="757B611C" w:rsidRDefault="757B611C" w:rsidP="522BB32E">
            <w:pPr>
              <w:rPr>
                <w:sz w:val="22"/>
                <w:szCs w:val="22"/>
              </w:rPr>
            </w:pPr>
            <w:r w:rsidRPr="522BB32E">
              <w:rPr>
                <w:sz w:val="22"/>
                <w:szCs w:val="22"/>
              </w:rPr>
              <w:t>FALSE</w:t>
            </w:r>
          </w:p>
        </w:tc>
      </w:tr>
      <w:tr w:rsidR="757B611C" w14:paraId="7E11FF6C" w14:textId="77777777" w:rsidTr="004B4548">
        <w:tc>
          <w:tcPr>
            <w:tcW w:w="5640" w:type="dxa"/>
          </w:tcPr>
          <w:p w14:paraId="34EE7D5D" w14:textId="24084D32" w:rsidR="757B611C" w:rsidRDefault="757B611C" w:rsidP="522BB32E">
            <w:pPr>
              <w:rPr>
                <w:sz w:val="22"/>
                <w:szCs w:val="22"/>
              </w:rPr>
            </w:pPr>
            <w:r w:rsidRPr="522BB32E">
              <w:rPr>
                <w:sz w:val="22"/>
                <w:szCs w:val="22"/>
              </w:rPr>
              <w:t>ConditionEraOverlapping</w:t>
            </w:r>
          </w:p>
        </w:tc>
        <w:tc>
          <w:tcPr>
            <w:tcW w:w="3426" w:type="dxa"/>
          </w:tcPr>
          <w:p w14:paraId="72764A9C" w14:textId="07A227EC" w:rsidR="757B611C" w:rsidRDefault="757B611C" w:rsidP="522BB32E">
            <w:pPr>
              <w:rPr>
                <w:sz w:val="22"/>
                <w:szCs w:val="22"/>
              </w:rPr>
            </w:pPr>
            <w:r w:rsidRPr="522BB32E">
              <w:rPr>
                <w:sz w:val="22"/>
                <w:szCs w:val="22"/>
              </w:rPr>
              <w:t>FALSE</w:t>
            </w:r>
          </w:p>
        </w:tc>
      </w:tr>
      <w:tr w:rsidR="757B611C" w14:paraId="3332CEEA" w14:textId="77777777" w:rsidTr="004B4548">
        <w:tc>
          <w:tcPr>
            <w:tcW w:w="5640" w:type="dxa"/>
          </w:tcPr>
          <w:p w14:paraId="4788FA18" w14:textId="54028550" w:rsidR="757B611C" w:rsidRDefault="757B611C" w:rsidP="522BB32E">
            <w:pPr>
              <w:rPr>
                <w:sz w:val="22"/>
                <w:szCs w:val="22"/>
              </w:rPr>
            </w:pPr>
            <w:r w:rsidRPr="522BB32E">
              <w:rPr>
                <w:sz w:val="22"/>
                <w:szCs w:val="22"/>
              </w:rPr>
              <w:t>ConditionEraStartShortTerm</w:t>
            </w:r>
          </w:p>
        </w:tc>
        <w:tc>
          <w:tcPr>
            <w:tcW w:w="3426" w:type="dxa"/>
          </w:tcPr>
          <w:p w14:paraId="53535AEC" w14:textId="0796128C" w:rsidR="757B611C" w:rsidRDefault="757B611C" w:rsidP="522BB32E">
            <w:pPr>
              <w:rPr>
                <w:sz w:val="22"/>
                <w:szCs w:val="22"/>
              </w:rPr>
            </w:pPr>
            <w:r w:rsidRPr="522BB32E">
              <w:rPr>
                <w:sz w:val="22"/>
                <w:szCs w:val="22"/>
              </w:rPr>
              <w:t>FALSE</w:t>
            </w:r>
          </w:p>
        </w:tc>
      </w:tr>
      <w:tr w:rsidR="757B611C" w14:paraId="22792CD4" w14:textId="77777777" w:rsidTr="004B4548">
        <w:tc>
          <w:tcPr>
            <w:tcW w:w="5640" w:type="dxa"/>
          </w:tcPr>
          <w:p w14:paraId="2AF8E981" w14:textId="6606429E" w:rsidR="757B611C" w:rsidRDefault="757B611C" w:rsidP="522BB32E">
            <w:pPr>
              <w:rPr>
                <w:sz w:val="22"/>
                <w:szCs w:val="22"/>
              </w:rPr>
            </w:pPr>
            <w:r w:rsidRPr="522BB32E">
              <w:rPr>
                <w:sz w:val="22"/>
                <w:szCs w:val="22"/>
              </w:rPr>
              <w:t>ObservationAnyTimePrior</w:t>
            </w:r>
          </w:p>
        </w:tc>
        <w:tc>
          <w:tcPr>
            <w:tcW w:w="3426" w:type="dxa"/>
          </w:tcPr>
          <w:p w14:paraId="459DDCC9" w14:textId="0C352B17" w:rsidR="757B611C" w:rsidRDefault="757B611C" w:rsidP="522BB32E">
            <w:pPr>
              <w:rPr>
                <w:sz w:val="22"/>
                <w:szCs w:val="22"/>
              </w:rPr>
            </w:pPr>
            <w:r w:rsidRPr="522BB32E">
              <w:rPr>
                <w:sz w:val="22"/>
                <w:szCs w:val="22"/>
              </w:rPr>
              <w:t>FALSE</w:t>
            </w:r>
          </w:p>
        </w:tc>
      </w:tr>
      <w:tr w:rsidR="757B611C" w14:paraId="777EC055" w14:textId="77777777" w:rsidTr="004B4548">
        <w:tc>
          <w:tcPr>
            <w:tcW w:w="5640" w:type="dxa"/>
          </w:tcPr>
          <w:p w14:paraId="77FBF5D0" w14:textId="2F8F1352" w:rsidR="757B611C" w:rsidRDefault="757B611C" w:rsidP="522BB32E">
            <w:pPr>
              <w:rPr>
                <w:sz w:val="22"/>
                <w:szCs w:val="22"/>
              </w:rPr>
            </w:pPr>
            <w:r w:rsidRPr="522BB32E">
              <w:rPr>
                <w:sz w:val="22"/>
                <w:szCs w:val="22"/>
              </w:rPr>
              <w:t>VisitConceptCountShortTerm</w:t>
            </w:r>
          </w:p>
        </w:tc>
        <w:tc>
          <w:tcPr>
            <w:tcW w:w="3426" w:type="dxa"/>
          </w:tcPr>
          <w:p w14:paraId="563DF07A" w14:textId="37F23CC0" w:rsidR="757B611C" w:rsidRDefault="757B611C" w:rsidP="522BB32E">
            <w:pPr>
              <w:rPr>
                <w:sz w:val="22"/>
                <w:szCs w:val="22"/>
              </w:rPr>
            </w:pPr>
            <w:r w:rsidRPr="522BB32E">
              <w:rPr>
                <w:sz w:val="22"/>
                <w:szCs w:val="22"/>
              </w:rPr>
              <w:t>FALSE</w:t>
            </w:r>
          </w:p>
        </w:tc>
      </w:tr>
      <w:tr w:rsidR="757B611C" w14:paraId="5FE8B5E9" w14:textId="77777777" w:rsidTr="004B4548">
        <w:tc>
          <w:tcPr>
            <w:tcW w:w="5640" w:type="dxa"/>
          </w:tcPr>
          <w:p w14:paraId="5E06C0D7" w14:textId="41F5E4C7" w:rsidR="757B611C" w:rsidRDefault="757B611C" w:rsidP="522BB32E">
            <w:pPr>
              <w:rPr>
                <w:sz w:val="22"/>
                <w:szCs w:val="22"/>
              </w:rPr>
            </w:pPr>
            <w:r w:rsidRPr="522BB32E">
              <w:rPr>
                <w:sz w:val="22"/>
                <w:szCs w:val="22"/>
              </w:rPr>
              <w:t>DemographicsEthnicity</w:t>
            </w:r>
          </w:p>
        </w:tc>
        <w:tc>
          <w:tcPr>
            <w:tcW w:w="3426" w:type="dxa"/>
          </w:tcPr>
          <w:p w14:paraId="55C1F0DD" w14:textId="231CA3B3" w:rsidR="757B611C" w:rsidRDefault="757B611C" w:rsidP="522BB32E">
            <w:pPr>
              <w:rPr>
                <w:sz w:val="22"/>
                <w:szCs w:val="22"/>
              </w:rPr>
            </w:pPr>
            <w:r w:rsidRPr="522BB32E">
              <w:rPr>
                <w:sz w:val="22"/>
                <w:szCs w:val="22"/>
              </w:rPr>
              <w:t>FALSE</w:t>
            </w:r>
          </w:p>
        </w:tc>
      </w:tr>
      <w:tr w:rsidR="757B611C" w14:paraId="30CD74A5" w14:textId="77777777" w:rsidTr="004B4548">
        <w:tc>
          <w:tcPr>
            <w:tcW w:w="5640" w:type="dxa"/>
          </w:tcPr>
          <w:p w14:paraId="210D48AF" w14:textId="2441FDAF" w:rsidR="757B611C" w:rsidRDefault="757B611C" w:rsidP="522BB32E">
            <w:pPr>
              <w:rPr>
                <w:sz w:val="22"/>
                <w:szCs w:val="22"/>
              </w:rPr>
            </w:pPr>
            <w:r w:rsidRPr="522BB32E">
              <w:rPr>
                <w:sz w:val="22"/>
                <w:szCs w:val="22"/>
              </w:rPr>
              <w:t>DistinctIngredientCountLongTerm</w:t>
            </w:r>
          </w:p>
        </w:tc>
        <w:tc>
          <w:tcPr>
            <w:tcW w:w="3426" w:type="dxa"/>
          </w:tcPr>
          <w:p w14:paraId="79A59E3C" w14:textId="0812D45E" w:rsidR="757B611C" w:rsidRDefault="757B611C" w:rsidP="522BB32E">
            <w:pPr>
              <w:rPr>
                <w:sz w:val="22"/>
                <w:szCs w:val="22"/>
              </w:rPr>
            </w:pPr>
            <w:r w:rsidRPr="522BB32E">
              <w:rPr>
                <w:sz w:val="22"/>
                <w:szCs w:val="22"/>
              </w:rPr>
              <w:t>FALSE</w:t>
            </w:r>
          </w:p>
        </w:tc>
      </w:tr>
      <w:tr w:rsidR="757B611C" w14:paraId="02AA093F" w14:textId="77777777" w:rsidTr="004B4548">
        <w:tc>
          <w:tcPr>
            <w:tcW w:w="5640" w:type="dxa"/>
          </w:tcPr>
          <w:p w14:paraId="3400B7DE" w14:textId="08AB395A" w:rsidR="757B611C" w:rsidRDefault="757B611C" w:rsidP="522BB32E">
            <w:pPr>
              <w:rPr>
                <w:sz w:val="22"/>
                <w:szCs w:val="22"/>
              </w:rPr>
            </w:pPr>
            <w:r w:rsidRPr="522BB32E">
              <w:rPr>
                <w:sz w:val="22"/>
                <w:szCs w:val="22"/>
              </w:rPr>
              <w:t>ConditionOccurrencePrimaryInpatientShortTerm</w:t>
            </w:r>
          </w:p>
        </w:tc>
        <w:tc>
          <w:tcPr>
            <w:tcW w:w="3426" w:type="dxa"/>
          </w:tcPr>
          <w:p w14:paraId="04B7450A" w14:textId="23384B9A" w:rsidR="757B611C" w:rsidRDefault="757B611C" w:rsidP="522BB32E">
            <w:pPr>
              <w:rPr>
                <w:sz w:val="22"/>
                <w:szCs w:val="22"/>
              </w:rPr>
            </w:pPr>
            <w:r w:rsidRPr="522BB32E">
              <w:rPr>
                <w:sz w:val="22"/>
                <w:szCs w:val="22"/>
              </w:rPr>
              <w:t>FALSE</w:t>
            </w:r>
          </w:p>
        </w:tc>
      </w:tr>
      <w:tr w:rsidR="757B611C" w14:paraId="202AF274" w14:textId="77777777" w:rsidTr="004B4548">
        <w:tc>
          <w:tcPr>
            <w:tcW w:w="5640" w:type="dxa"/>
          </w:tcPr>
          <w:p w14:paraId="1A738269" w14:textId="00458DB5" w:rsidR="757B611C" w:rsidRDefault="757B611C" w:rsidP="522BB32E">
            <w:pPr>
              <w:rPr>
                <w:sz w:val="22"/>
                <w:szCs w:val="22"/>
              </w:rPr>
            </w:pPr>
            <w:r w:rsidRPr="522BB32E">
              <w:rPr>
                <w:sz w:val="22"/>
                <w:szCs w:val="22"/>
              </w:rPr>
              <w:t>DemographicsAgeGroup</w:t>
            </w:r>
          </w:p>
        </w:tc>
        <w:tc>
          <w:tcPr>
            <w:tcW w:w="3426" w:type="dxa"/>
          </w:tcPr>
          <w:p w14:paraId="26F34283" w14:textId="4A29BDA0" w:rsidR="757B611C" w:rsidRDefault="757B611C" w:rsidP="522BB32E">
            <w:pPr>
              <w:rPr>
                <w:sz w:val="22"/>
                <w:szCs w:val="22"/>
              </w:rPr>
            </w:pPr>
            <w:r w:rsidRPr="522BB32E">
              <w:rPr>
                <w:sz w:val="22"/>
                <w:szCs w:val="22"/>
              </w:rPr>
              <w:t>TRUE</w:t>
            </w:r>
          </w:p>
        </w:tc>
      </w:tr>
      <w:tr w:rsidR="757B611C" w14:paraId="1BD875C4" w14:textId="77777777" w:rsidTr="004B4548">
        <w:tc>
          <w:tcPr>
            <w:tcW w:w="5640" w:type="dxa"/>
          </w:tcPr>
          <w:p w14:paraId="0B249786" w14:textId="4B85BEC1" w:rsidR="757B611C" w:rsidRDefault="757B611C" w:rsidP="522BB32E">
            <w:pPr>
              <w:rPr>
                <w:sz w:val="22"/>
                <w:szCs w:val="22"/>
              </w:rPr>
            </w:pPr>
            <w:r w:rsidRPr="522BB32E">
              <w:rPr>
                <w:sz w:val="22"/>
                <w:szCs w:val="22"/>
              </w:rPr>
              <w:t>DistinctProcedureCountShortTerm</w:t>
            </w:r>
          </w:p>
        </w:tc>
        <w:tc>
          <w:tcPr>
            <w:tcW w:w="3426" w:type="dxa"/>
          </w:tcPr>
          <w:p w14:paraId="6A08F611" w14:textId="6866D612" w:rsidR="757B611C" w:rsidRDefault="757B611C" w:rsidP="522BB32E">
            <w:pPr>
              <w:rPr>
                <w:sz w:val="22"/>
                <w:szCs w:val="22"/>
              </w:rPr>
            </w:pPr>
            <w:r w:rsidRPr="522BB32E">
              <w:rPr>
                <w:sz w:val="22"/>
                <w:szCs w:val="22"/>
              </w:rPr>
              <w:t>FALSE</w:t>
            </w:r>
          </w:p>
        </w:tc>
      </w:tr>
      <w:tr w:rsidR="757B611C" w14:paraId="64F3FEEB" w14:textId="77777777" w:rsidTr="004B4548">
        <w:tc>
          <w:tcPr>
            <w:tcW w:w="5640" w:type="dxa"/>
          </w:tcPr>
          <w:p w14:paraId="4FD615F2" w14:textId="16F57E4C" w:rsidR="757B611C" w:rsidRDefault="757B611C" w:rsidP="522BB32E">
            <w:pPr>
              <w:rPr>
                <w:sz w:val="22"/>
                <w:szCs w:val="22"/>
              </w:rPr>
            </w:pPr>
            <w:r w:rsidRPr="522BB32E">
              <w:rPr>
                <w:sz w:val="22"/>
                <w:szCs w:val="22"/>
              </w:rPr>
              <w:t>DistinctObservationCountMediumTerm</w:t>
            </w:r>
          </w:p>
        </w:tc>
        <w:tc>
          <w:tcPr>
            <w:tcW w:w="3426" w:type="dxa"/>
          </w:tcPr>
          <w:p w14:paraId="2C814EEE" w14:textId="2523954D" w:rsidR="757B611C" w:rsidRDefault="757B611C" w:rsidP="522BB32E">
            <w:pPr>
              <w:rPr>
                <w:sz w:val="22"/>
                <w:szCs w:val="22"/>
              </w:rPr>
            </w:pPr>
            <w:r w:rsidRPr="522BB32E">
              <w:rPr>
                <w:sz w:val="22"/>
                <w:szCs w:val="22"/>
              </w:rPr>
              <w:t>FALSE</w:t>
            </w:r>
          </w:p>
        </w:tc>
      </w:tr>
      <w:tr w:rsidR="757B611C" w14:paraId="383F0AAC" w14:textId="77777777" w:rsidTr="004B4548">
        <w:tc>
          <w:tcPr>
            <w:tcW w:w="5640" w:type="dxa"/>
          </w:tcPr>
          <w:p w14:paraId="2691C5F8" w14:textId="2B718D37" w:rsidR="757B611C" w:rsidRDefault="757B611C" w:rsidP="522BB32E">
            <w:pPr>
              <w:rPr>
                <w:sz w:val="22"/>
                <w:szCs w:val="22"/>
              </w:rPr>
            </w:pPr>
            <w:r w:rsidRPr="522BB32E">
              <w:rPr>
                <w:sz w:val="22"/>
                <w:szCs w:val="22"/>
              </w:rPr>
              <w:t>includedCovariateConceptIds</w:t>
            </w:r>
          </w:p>
        </w:tc>
        <w:tc>
          <w:tcPr>
            <w:tcW w:w="3426" w:type="dxa"/>
          </w:tcPr>
          <w:p w14:paraId="33C34391" w14:textId="736B532C" w:rsidR="757B611C" w:rsidRDefault="757B611C" w:rsidP="522BB32E">
            <w:pPr>
              <w:rPr>
                <w:sz w:val="22"/>
                <w:szCs w:val="22"/>
              </w:rPr>
            </w:pPr>
            <w:r w:rsidRPr="522BB32E">
              <w:rPr>
                <w:sz w:val="22"/>
                <w:szCs w:val="22"/>
              </w:rPr>
              <w:t xml:space="preserve"> </w:t>
            </w:r>
          </w:p>
        </w:tc>
      </w:tr>
      <w:tr w:rsidR="757B611C" w14:paraId="6CC3F5EB" w14:textId="77777777" w:rsidTr="004B4548">
        <w:tc>
          <w:tcPr>
            <w:tcW w:w="5640" w:type="dxa"/>
          </w:tcPr>
          <w:p w14:paraId="2BC25260" w14:textId="243D4B6C" w:rsidR="757B611C" w:rsidRDefault="757B611C" w:rsidP="522BB32E">
            <w:pPr>
              <w:rPr>
                <w:sz w:val="22"/>
                <w:szCs w:val="22"/>
              </w:rPr>
            </w:pPr>
            <w:r w:rsidRPr="522BB32E">
              <w:rPr>
                <w:sz w:val="22"/>
                <w:szCs w:val="22"/>
              </w:rPr>
              <w:t>DrugGroupEraStartShortTerm</w:t>
            </w:r>
          </w:p>
        </w:tc>
        <w:tc>
          <w:tcPr>
            <w:tcW w:w="3426" w:type="dxa"/>
          </w:tcPr>
          <w:p w14:paraId="24F64F44" w14:textId="475383FC" w:rsidR="757B611C" w:rsidRDefault="757B611C" w:rsidP="522BB32E">
            <w:pPr>
              <w:rPr>
                <w:sz w:val="22"/>
                <w:szCs w:val="22"/>
              </w:rPr>
            </w:pPr>
            <w:r w:rsidRPr="522BB32E">
              <w:rPr>
                <w:sz w:val="22"/>
                <w:szCs w:val="22"/>
              </w:rPr>
              <w:t>FALSE</w:t>
            </w:r>
          </w:p>
        </w:tc>
      </w:tr>
      <w:tr w:rsidR="757B611C" w14:paraId="1932D2D1" w14:textId="77777777" w:rsidTr="004B4548">
        <w:tc>
          <w:tcPr>
            <w:tcW w:w="5640" w:type="dxa"/>
          </w:tcPr>
          <w:p w14:paraId="695251D1" w14:textId="57529AD7" w:rsidR="757B611C" w:rsidRDefault="757B611C" w:rsidP="522BB32E">
            <w:pPr>
              <w:rPr>
                <w:sz w:val="22"/>
                <w:szCs w:val="22"/>
              </w:rPr>
            </w:pPr>
            <w:r w:rsidRPr="522BB32E">
              <w:rPr>
                <w:sz w:val="22"/>
                <w:szCs w:val="22"/>
              </w:rPr>
              <w:t>addDescendantsToExclude</w:t>
            </w:r>
          </w:p>
        </w:tc>
        <w:tc>
          <w:tcPr>
            <w:tcW w:w="3426" w:type="dxa"/>
          </w:tcPr>
          <w:p w14:paraId="6B5F8F68" w14:textId="3D5B03EB" w:rsidR="757B611C" w:rsidRDefault="757B611C" w:rsidP="522BB32E">
            <w:pPr>
              <w:rPr>
                <w:sz w:val="22"/>
                <w:szCs w:val="22"/>
              </w:rPr>
            </w:pPr>
            <w:r w:rsidRPr="522BB32E">
              <w:rPr>
                <w:sz w:val="22"/>
                <w:szCs w:val="22"/>
              </w:rPr>
              <w:t>FALSE</w:t>
            </w:r>
          </w:p>
        </w:tc>
      </w:tr>
      <w:tr w:rsidR="757B611C" w14:paraId="353C64B7" w14:textId="77777777" w:rsidTr="004B4548">
        <w:tc>
          <w:tcPr>
            <w:tcW w:w="5640" w:type="dxa"/>
          </w:tcPr>
          <w:p w14:paraId="3A46F0B1" w14:textId="73FDCCA0" w:rsidR="757B611C" w:rsidRDefault="757B611C" w:rsidP="522BB32E">
            <w:pPr>
              <w:rPr>
                <w:sz w:val="22"/>
                <w:szCs w:val="22"/>
              </w:rPr>
            </w:pPr>
            <w:r w:rsidRPr="522BB32E">
              <w:rPr>
                <w:sz w:val="22"/>
                <w:szCs w:val="22"/>
              </w:rPr>
              <w:t>DrugEraLongTerm</w:t>
            </w:r>
          </w:p>
        </w:tc>
        <w:tc>
          <w:tcPr>
            <w:tcW w:w="3426" w:type="dxa"/>
          </w:tcPr>
          <w:p w14:paraId="52635E2E" w14:textId="3C3B9DF8" w:rsidR="757B611C" w:rsidRDefault="757B611C" w:rsidP="522BB32E">
            <w:pPr>
              <w:rPr>
                <w:sz w:val="22"/>
                <w:szCs w:val="22"/>
              </w:rPr>
            </w:pPr>
            <w:r w:rsidRPr="522BB32E">
              <w:rPr>
                <w:sz w:val="22"/>
                <w:szCs w:val="22"/>
              </w:rPr>
              <w:t>FALSE</w:t>
            </w:r>
          </w:p>
        </w:tc>
      </w:tr>
      <w:tr w:rsidR="757B611C" w14:paraId="49112D59" w14:textId="77777777" w:rsidTr="004B4548">
        <w:tc>
          <w:tcPr>
            <w:tcW w:w="5640" w:type="dxa"/>
          </w:tcPr>
          <w:p w14:paraId="68C2ADE3" w14:textId="5C5045DD" w:rsidR="757B611C" w:rsidRDefault="757B611C" w:rsidP="522BB32E">
            <w:pPr>
              <w:rPr>
                <w:sz w:val="22"/>
                <w:szCs w:val="22"/>
              </w:rPr>
            </w:pPr>
            <w:r w:rsidRPr="522BB32E">
              <w:rPr>
                <w:sz w:val="22"/>
                <w:szCs w:val="22"/>
              </w:rPr>
              <w:t>DistinctConditionCountShortTerm</w:t>
            </w:r>
          </w:p>
        </w:tc>
        <w:tc>
          <w:tcPr>
            <w:tcW w:w="3426" w:type="dxa"/>
          </w:tcPr>
          <w:p w14:paraId="76FC0FE8" w14:textId="0B8BAFA7" w:rsidR="757B611C" w:rsidRDefault="757B611C" w:rsidP="522BB32E">
            <w:pPr>
              <w:rPr>
                <w:sz w:val="22"/>
                <w:szCs w:val="22"/>
              </w:rPr>
            </w:pPr>
            <w:r w:rsidRPr="522BB32E">
              <w:rPr>
                <w:sz w:val="22"/>
                <w:szCs w:val="22"/>
              </w:rPr>
              <w:t>FALSE</w:t>
            </w:r>
          </w:p>
        </w:tc>
      </w:tr>
      <w:tr w:rsidR="757B611C" w14:paraId="6E9EC43B" w14:textId="77777777" w:rsidTr="004B4548">
        <w:tc>
          <w:tcPr>
            <w:tcW w:w="5640" w:type="dxa"/>
          </w:tcPr>
          <w:p w14:paraId="008DBB72" w14:textId="6472CC3E" w:rsidR="757B611C" w:rsidRDefault="757B611C" w:rsidP="522BB32E">
            <w:pPr>
              <w:rPr>
                <w:sz w:val="22"/>
                <w:szCs w:val="22"/>
              </w:rPr>
            </w:pPr>
            <w:r w:rsidRPr="522BB32E">
              <w:rPr>
                <w:sz w:val="22"/>
                <w:szCs w:val="22"/>
              </w:rPr>
              <w:t>ConditionGroupEraShortTerm</w:t>
            </w:r>
          </w:p>
        </w:tc>
        <w:tc>
          <w:tcPr>
            <w:tcW w:w="3426" w:type="dxa"/>
          </w:tcPr>
          <w:p w14:paraId="28CF12AD" w14:textId="47FC51E0" w:rsidR="757B611C" w:rsidRDefault="757B611C" w:rsidP="522BB32E">
            <w:pPr>
              <w:rPr>
                <w:sz w:val="22"/>
                <w:szCs w:val="22"/>
              </w:rPr>
            </w:pPr>
            <w:r w:rsidRPr="522BB32E">
              <w:rPr>
                <w:sz w:val="22"/>
                <w:szCs w:val="22"/>
              </w:rPr>
              <w:t>TRUE</w:t>
            </w:r>
          </w:p>
        </w:tc>
      </w:tr>
      <w:tr w:rsidR="757B611C" w14:paraId="16A3B199" w14:textId="77777777" w:rsidTr="004B4548">
        <w:tc>
          <w:tcPr>
            <w:tcW w:w="5640" w:type="dxa"/>
          </w:tcPr>
          <w:p w14:paraId="4026B910" w14:textId="3B937300" w:rsidR="757B611C" w:rsidRDefault="757B611C" w:rsidP="522BB32E">
            <w:pPr>
              <w:rPr>
                <w:sz w:val="22"/>
                <w:szCs w:val="22"/>
              </w:rPr>
            </w:pPr>
            <w:r w:rsidRPr="522BB32E">
              <w:rPr>
                <w:sz w:val="22"/>
                <w:szCs w:val="22"/>
              </w:rPr>
              <w:t>ConditionEraStartMediumTerm</w:t>
            </w:r>
          </w:p>
        </w:tc>
        <w:tc>
          <w:tcPr>
            <w:tcW w:w="3426" w:type="dxa"/>
          </w:tcPr>
          <w:p w14:paraId="73F045EE" w14:textId="4AC7ADFB" w:rsidR="757B611C" w:rsidRDefault="757B611C" w:rsidP="522BB32E">
            <w:pPr>
              <w:rPr>
                <w:sz w:val="22"/>
                <w:szCs w:val="22"/>
              </w:rPr>
            </w:pPr>
            <w:r w:rsidRPr="522BB32E">
              <w:rPr>
                <w:sz w:val="22"/>
                <w:szCs w:val="22"/>
              </w:rPr>
              <w:t>FALSE</w:t>
            </w:r>
          </w:p>
        </w:tc>
      </w:tr>
      <w:tr w:rsidR="757B611C" w14:paraId="0B042D38" w14:textId="77777777" w:rsidTr="004B4548">
        <w:tc>
          <w:tcPr>
            <w:tcW w:w="5640" w:type="dxa"/>
          </w:tcPr>
          <w:p w14:paraId="576919F6" w14:textId="1DB42F46" w:rsidR="757B611C" w:rsidRDefault="757B611C" w:rsidP="522BB32E">
            <w:pPr>
              <w:rPr>
                <w:sz w:val="22"/>
                <w:szCs w:val="22"/>
              </w:rPr>
            </w:pPr>
            <w:r w:rsidRPr="522BB32E">
              <w:rPr>
                <w:sz w:val="22"/>
                <w:szCs w:val="22"/>
              </w:rPr>
              <w:t>VisitCountLongTerm</w:t>
            </w:r>
          </w:p>
        </w:tc>
        <w:tc>
          <w:tcPr>
            <w:tcW w:w="3426" w:type="dxa"/>
          </w:tcPr>
          <w:p w14:paraId="6BEFE374" w14:textId="1156626E" w:rsidR="757B611C" w:rsidRDefault="757B611C" w:rsidP="522BB32E">
            <w:pPr>
              <w:rPr>
                <w:sz w:val="22"/>
                <w:szCs w:val="22"/>
              </w:rPr>
            </w:pPr>
            <w:r w:rsidRPr="522BB32E">
              <w:rPr>
                <w:sz w:val="22"/>
                <w:szCs w:val="22"/>
              </w:rPr>
              <w:t>FALSE</w:t>
            </w:r>
          </w:p>
        </w:tc>
      </w:tr>
      <w:tr w:rsidR="757B611C" w14:paraId="40924B8F" w14:textId="77777777" w:rsidTr="004B4548">
        <w:tc>
          <w:tcPr>
            <w:tcW w:w="5640" w:type="dxa"/>
          </w:tcPr>
          <w:p w14:paraId="330F5D9E" w14:textId="078EAFAC" w:rsidR="757B611C" w:rsidRDefault="757B611C" w:rsidP="522BB32E">
            <w:pPr>
              <w:rPr>
                <w:sz w:val="22"/>
                <w:szCs w:val="22"/>
              </w:rPr>
            </w:pPr>
            <w:r w:rsidRPr="522BB32E">
              <w:rPr>
                <w:sz w:val="22"/>
                <w:szCs w:val="22"/>
              </w:rPr>
              <w:t>DemographicsRace</w:t>
            </w:r>
          </w:p>
        </w:tc>
        <w:tc>
          <w:tcPr>
            <w:tcW w:w="3426" w:type="dxa"/>
          </w:tcPr>
          <w:p w14:paraId="095556A1" w14:textId="088563C1" w:rsidR="757B611C" w:rsidRDefault="757B611C" w:rsidP="522BB32E">
            <w:pPr>
              <w:rPr>
                <w:sz w:val="22"/>
                <w:szCs w:val="22"/>
              </w:rPr>
            </w:pPr>
            <w:r w:rsidRPr="522BB32E">
              <w:rPr>
                <w:sz w:val="22"/>
                <w:szCs w:val="22"/>
              </w:rPr>
              <w:t>FALSE</w:t>
            </w:r>
          </w:p>
        </w:tc>
      </w:tr>
      <w:tr w:rsidR="757B611C" w14:paraId="5029D853" w14:textId="77777777" w:rsidTr="004B4548">
        <w:tc>
          <w:tcPr>
            <w:tcW w:w="5640" w:type="dxa"/>
          </w:tcPr>
          <w:p w14:paraId="312F518C" w14:textId="2066DD43" w:rsidR="757B611C" w:rsidRDefault="757B611C" w:rsidP="522BB32E">
            <w:pPr>
              <w:rPr>
                <w:sz w:val="22"/>
                <w:szCs w:val="22"/>
              </w:rPr>
            </w:pPr>
            <w:r w:rsidRPr="522BB32E">
              <w:rPr>
                <w:sz w:val="22"/>
                <w:szCs w:val="22"/>
              </w:rPr>
              <w:t>ProcedureOccurrenceAnyTimePrior</w:t>
            </w:r>
          </w:p>
        </w:tc>
        <w:tc>
          <w:tcPr>
            <w:tcW w:w="3426" w:type="dxa"/>
          </w:tcPr>
          <w:p w14:paraId="6CB98937" w14:textId="01694081" w:rsidR="757B611C" w:rsidRDefault="757B611C" w:rsidP="522BB32E">
            <w:pPr>
              <w:rPr>
                <w:sz w:val="22"/>
                <w:szCs w:val="22"/>
              </w:rPr>
            </w:pPr>
            <w:r w:rsidRPr="522BB32E">
              <w:rPr>
                <w:sz w:val="22"/>
                <w:szCs w:val="22"/>
              </w:rPr>
              <w:t>FALSE</w:t>
            </w:r>
          </w:p>
        </w:tc>
      </w:tr>
      <w:tr w:rsidR="757B611C" w14:paraId="47CCEEC8" w14:textId="77777777" w:rsidTr="004B4548">
        <w:tc>
          <w:tcPr>
            <w:tcW w:w="5640" w:type="dxa"/>
          </w:tcPr>
          <w:p w14:paraId="0F9BE445" w14:textId="226240AB" w:rsidR="757B611C" w:rsidRDefault="757B611C" w:rsidP="522BB32E">
            <w:pPr>
              <w:rPr>
                <w:sz w:val="22"/>
                <w:szCs w:val="22"/>
              </w:rPr>
            </w:pPr>
            <w:r w:rsidRPr="522BB32E">
              <w:rPr>
                <w:sz w:val="22"/>
                <w:szCs w:val="22"/>
              </w:rPr>
              <w:t>DistinctObservationCountLongTerm</w:t>
            </w:r>
          </w:p>
        </w:tc>
        <w:tc>
          <w:tcPr>
            <w:tcW w:w="3426" w:type="dxa"/>
          </w:tcPr>
          <w:p w14:paraId="7EF5C9EB" w14:textId="773E3D74" w:rsidR="757B611C" w:rsidRDefault="757B611C" w:rsidP="522BB32E">
            <w:pPr>
              <w:rPr>
                <w:sz w:val="22"/>
                <w:szCs w:val="22"/>
              </w:rPr>
            </w:pPr>
            <w:r w:rsidRPr="522BB32E">
              <w:rPr>
                <w:sz w:val="22"/>
                <w:szCs w:val="22"/>
              </w:rPr>
              <w:t>FALSE</w:t>
            </w:r>
          </w:p>
        </w:tc>
      </w:tr>
      <w:tr w:rsidR="757B611C" w14:paraId="325F1D8B" w14:textId="77777777" w:rsidTr="004B4548">
        <w:tc>
          <w:tcPr>
            <w:tcW w:w="5640" w:type="dxa"/>
          </w:tcPr>
          <w:p w14:paraId="5B6C8A3F" w14:textId="2E36A4C2" w:rsidR="757B611C" w:rsidRDefault="757B611C" w:rsidP="522BB32E">
            <w:pPr>
              <w:rPr>
                <w:sz w:val="22"/>
                <w:szCs w:val="22"/>
              </w:rPr>
            </w:pPr>
            <w:r w:rsidRPr="522BB32E">
              <w:rPr>
                <w:sz w:val="22"/>
                <w:szCs w:val="22"/>
              </w:rPr>
              <w:t>ProcedureOccurrenceMediumTerm</w:t>
            </w:r>
          </w:p>
        </w:tc>
        <w:tc>
          <w:tcPr>
            <w:tcW w:w="3426" w:type="dxa"/>
          </w:tcPr>
          <w:p w14:paraId="62904896" w14:textId="68323ED7" w:rsidR="757B611C" w:rsidRDefault="757B611C" w:rsidP="522BB32E">
            <w:pPr>
              <w:rPr>
                <w:sz w:val="22"/>
                <w:szCs w:val="22"/>
              </w:rPr>
            </w:pPr>
            <w:r w:rsidRPr="522BB32E">
              <w:rPr>
                <w:sz w:val="22"/>
                <w:szCs w:val="22"/>
              </w:rPr>
              <w:t>FALSE</w:t>
            </w:r>
          </w:p>
        </w:tc>
      </w:tr>
      <w:tr w:rsidR="757B611C" w14:paraId="0930771F" w14:textId="77777777" w:rsidTr="004B4548">
        <w:tc>
          <w:tcPr>
            <w:tcW w:w="5640" w:type="dxa"/>
          </w:tcPr>
          <w:p w14:paraId="7A3BEB94" w14:textId="049B01A6" w:rsidR="757B611C" w:rsidRDefault="757B611C" w:rsidP="522BB32E">
            <w:pPr>
              <w:rPr>
                <w:sz w:val="22"/>
                <w:szCs w:val="22"/>
              </w:rPr>
            </w:pPr>
            <w:r w:rsidRPr="522BB32E">
              <w:rPr>
                <w:sz w:val="22"/>
                <w:szCs w:val="22"/>
              </w:rPr>
              <w:t>CharlsonIndex</w:t>
            </w:r>
          </w:p>
        </w:tc>
        <w:tc>
          <w:tcPr>
            <w:tcW w:w="3426" w:type="dxa"/>
          </w:tcPr>
          <w:p w14:paraId="402CE21D" w14:textId="25ABFB7D" w:rsidR="757B611C" w:rsidRDefault="757B611C" w:rsidP="522BB32E">
            <w:pPr>
              <w:rPr>
                <w:sz w:val="22"/>
                <w:szCs w:val="22"/>
              </w:rPr>
            </w:pPr>
            <w:r w:rsidRPr="522BB32E">
              <w:rPr>
                <w:sz w:val="22"/>
                <w:szCs w:val="22"/>
              </w:rPr>
              <w:t>FALSE</w:t>
            </w:r>
          </w:p>
        </w:tc>
      </w:tr>
      <w:tr w:rsidR="757B611C" w14:paraId="75307B4F" w14:textId="77777777" w:rsidTr="004B4548">
        <w:tc>
          <w:tcPr>
            <w:tcW w:w="5640" w:type="dxa"/>
          </w:tcPr>
          <w:p w14:paraId="0990F948" w14:textId="28F923B6" w:rsidR="757B611C" w:rsidRDefault="757B611C" w:rsidP="522BB32E">
            <w:pPr>
              <w:rPr>
                <w:sz w:val="22"/>
                <w:szCs w:val="22"/>
              </w:rPr>
            </w:pPr>
            <w:r w:rsidRPr="522BB32E">
              <w:rPr>
                <w:sz w:val="22"/>
                <w:szCs w:val="22"/>
              </w:rPr>
              <w:t>DemographicsPriorObservationTime</w:t>
            </w:r>
          </w:p>
        </w:tc>
        <w:tc>
          <w:tcPr>
            <w:tcW w:w="3426" w:type="dxa"/>
          </w:tcPr>
          <w:p w14:paraId="0402607A" w14:textId="65256AAC" w:rsidR="757B611C" w:rsidRDefault="757B611C" w:rsidP="522BB32E">
            <w:pPr>
              <w:rPr>
                <w:sz w:val="22"/>
                <w:szCs w:val="22"/>
              </w:rPr>
            </w:pPr>
            <w:r w:rsidRPr="522BB32E">
              <w:rPr>
                <w:sz w:val="22"/>
                <w:szCs w:val="22"/>
              </w:rPr>
              <w:t>FALSE</w:t>
            </w:r>
          </w:p>
        </w:tc>
      </w:tr>
      <w:tr w:rsidR="757B611C" w14:paraId="53E6D855" w14:textId="77777777" w:rsidTr="004B4548">
        <w:tc>
          <w:tcPr>
            <w:tcW w:w="5640" w:type="dxa"/>
          </w:tcPr>
          <w:p w14:paraId="7EF757FA" w14:textId="1E1FF052" w:rsidR="757B611C" w:rsidRDefault="757B611C" w:rsidP="522BB32E">
            <w:pPr>
              <w:rPr>
                <w:sz w:val="22"/>
                <w:szCs w:val="22"/>
              </w:rPr>
            </w:pPr>
            <w:r w:rsidRPr="522BB32E">
              <w:rPr>
                <w:sz w:val="22"/>
                <w:szCs w:val="22"/>
              </w:rPr>
              <w:t>MeasurementShortTerm</w:t>
            </w:r>
          </w:p>
        </w:tc>
        <w:tc>
          <w:tcPr>
            <w:tcW w:w="3426" w:type="dxa"/>
          </w:tcPr>
          <w:p w14:paraId="787C6371" w14:textId="16895314" w:rsidR="757B611C" w:rsidRDefault="757B611C" w:rsidP="522BB32E">
            <w:pPr>
              <w:rPr>
                <w:sz w:val="22"/>
                <w:szCs w:val="22"/>
              </w:rPr>
            </w:pPr>
            <w:r w:rsidRPr="522BB32E">
              <w:rPr>
                <w:sz w:val="22"/>
                <w:szCs w:val="22"/>
              </w:rPr>
              <w:t>FALSE</w:t>
            </w:r>
          </w:p>
        </w:tc>
      </w:tr>
      <w:tr w:rsidR="757B611C" w14:paraId="14FED8DD" w14:textId="77777777" w:rsidTr="004B4548">
        <w:tc>
          <w:tcPr>
            <w:tcW w:w="5640" w:type="dxa"/>
          </w:tcPr>
          <w:p w14:paraId="4A4585F7" w14:textId="7D957294" w:rsidR="757B611C" w:rsidRDefault="757B611C" w:rsidP="522BB32E">
            <w:pPr>
              <w:rPr>
                <w:sz w:val="22"/>
                <w:szCs w:val="22"/>
              </w:rPr>
            </w:pPr>
            <w:r w:rsidRPr="522BB32E">
              <w:rPr>
                <w:sz w:val="22"/>
                <w:szCs w:val="22"/>
              </w:rPr>
              <w:t>DistinctProcedureCountMediumTerm</w:t>
            </w:r>
          </w:p>
        </w:tc>
        <w:tc>
          <w:tcPr>
            <w:tcW w:w="3426" w:type="dxa"/>
          </w:tcPr>
          <w:p w14:paraId="4BDF7898" w14:textId="431CB706" w:rsidR="757B611C" w:rsidRDefault="757B611C" w:rsidP="522BB32E">
            <w:pPr>
              <w:rPr>
                <w:sz w:val="22"/>
                <w:szCs w:val="22"/>
              </w:rPr>
            </w:pPr>
            <w:r w:rsidRPr="522BB32E">
              <w:rPr>
                <w:sz w:val="22"/>
                <w:szCs w:val="22"/>
              </w:rPr>
              <w:t>FALSE</w:t>
            </w:r>
          </w:p>
        </w:tc>
      </w:tr>
      <w:tr w:rsidR="757B611C" w14:paraId="72CF3344" w14:textId="77777777" w:rsidTr="004B4548">
        <w:tc>
          <w:tcPr>
            <w:tcW w:w="5640" w:type="dxa"/>
          </w:tcPr>
          <w:p w14:paraId="439F1BC8" w14:textId="2D3489CC" w:rsidR="757B611C" w:rsidRDefault="757B611C" w:rsidP="522BB32E">
            <w:pPr>
              <w:rPr>
                <w:sz w:val="22"/>
                <w:szCs w:val="22"/>
              </w:rPr>
            </w:pPr>
            <w:r w:rsidRPr="522BB32E">
              <w:rPr>
                <w:sz w:val="22"/>
                <w:szCs w:val="22"/>
              </w:rPr>
              <w:t>ConditionEraLongTerm</w:t>
            </w:r>
          </w:p>
        </w:tc>
        <w:tc>
          <w:tcPr>
            <w:tcW w:w="3426" w:type="dxa"/>
          </w:tcPr>
          <w:p w14:paraId="0BA2F22A" w14:textId="76A29449" w:rsidR="757B611C" w:rsidRDefault="757B611C" w:rsidP="522BB32E">
            <w:pPr>
              <w:rPr>
                <w:sz w:val="22"/>
                <w:szCs w:val="22"/>
              </w:rPr>
            </w:pPr>
            <w:r w:rsidRPr="522BB32E">
              <w:rPr>
                <w:sz w:val="22"/>
                <w:szCs w:val="22"/>
              </w:rPr>
              <w:t>FALSE</w:t>
            </w:r>
          </w:p>
        </w:tc>
      </w:tr>
      <w:tr w:rsidR="757B611C" w14:paraId="4F6DF03A" w14:textId="77777777" w:rsidTr="004B4548">
        <w:tc>
          <w:tcPr>
            <w:tcW w:w="5640" w:type="dxa"/>
          </w:tcPr>
          <w:p w14:paraId="12F29668" w14:textId="6923C792" w:rsidR="757B611C" w:rsidRDefault="757B611C" w:rsidP="522BB32E">
            <w:pPr>
              <w:rPr>
                <w:sz w:val="22"/>
                <w:szCs w:val="22"/>
              </w:rPr>
            </w:pPr>
            <w:r w:rsidRPr="522BB32E">
              <w:rPr>
                <w:sz w:val="22"/>
                <w:szCs w:val="22"/>
              </w:rPr>
              <w:t>DrugGroupEraStartLongTerm</w:t>
            </w:r>
          </w:p>
        </w:tc>
        <w:tc>
          <w:tcPr>
            <w:tcW w:w="3426" w:type="dxa"/>
          </w:tcPr>
          <w:p w14:paraId="73DF5C35" w14:textId="5715E0DC" w:rsidR="757B611C" w:rsidRDefault="757B611C" w:rsidP="522BB32E">
            <w:pPr>
              <w:rPr>
                <w:sz w:val="22"/>
                <w:szCs w:val="22"/>
              </w:rPr>
            </w:pPr>
            <w:r w:rsidRPr="522BB32E">
              <w:rPr>
                <w:sz w:val="22"/>
                <w:szCs w:val="22"/>
              </w:rPr>
              <w:t>FALSE</w:t>
            </w:r>
          </w:p>
        </w:tc>
      </w:tr>
      <w:tr w:rsidR="757B611C" w14:paraId="0986A530" w14:textId="77777777" w:rsidTr="004B4548">
        <w:tc>
          <w:tcPr>
            <w:tcW w:w="5640" w:type="dxa"/>
          </w:tcPr>
          <w:p w14:paraId="73985BB7" w14:textId="4AD6BB17" w:rsidR="757B611C" w:rsidRDefault="757B611C" w:rsidP="522BB32E">
            <w:pPr>
              <w:rPr>
                <w:sz w:val="22"/>
                <w:szCs w:val="22"/>
              </w:rPr>
            </w:pPr>
            <w:r w:rsidRPr="522BB32E">
              <w:rPr>
                <w:sz w:val="22"/>
                <w:szCs w:val="22"/>
              </w:rPr>
              <w:lastRenderedPageBreak/>
              <w:t>DemographicsGender</w:t>
            </w:r>
          </w:p>
        </w:tc>
        <w:tc>
          <w:tcPr>
            <w:tcW w:w="3426" w:type="dxa"/>
          </w:tcPr>
          <w:p w14:paraId="17EA80F0" w14:textId="57326E50" w:rsidR="757B611C" w:rsidRDefault="757B611C" w:rsidP="522BB32E">
            <w:pPr>
              <w:rPr>
                <w:sz w:val="22"/>
                <w:szCs w:val="22"/>
              </w:rPr>
            </w:pPr>
            <w:r w:rsidRPr="522BB32E">
              <w:rPr>
                <w:sz w:val="22"/>
                <w:szCs w:val="22"/>
              </w:rPr>
              <w:t>TRUE</w:t>
            </w:r>
          </w:p>
        </w:tc>
      </w:tr>
      <w:tr w:rsidR="757B611C" w14:paraId="17B48B3B" w14:textId="77777777" w:rsidTr="004B4548">
        <w:tc>
          <w:tcPr>
            <w:tcW w:w="5640" w:type="dxa"/>
          </w:tcPr>
          <w:p w14:paraId="4294FA06" w14:textId="6A549382" w:rsidR="757B611C" w:rsidRDefault="757B611C" w:rsidP="522BB32E">
            <w:pPr>
              <w:rPr>
                <w:sz w:val="22"/>
                <w:szCs w:val="22"/>
              </w:rPr>
            </w:pPr>
            <w:r w:rsidRPr="522BB32E">
              <w:rPr>
                <w:sz w:val="22"/>
                <w:szCs w:val="22"/>
              </w:rPr>
              <w:t>DeviceExposureAnyTimePrior</w:t>
            </w:r>
          </w:p>
        </w:tc>
        <w:tc>
          <w:tcPr>
            <w:tcW w:w="3426" w:type="dxa"/>
          </w:tcPr>
          <w:p w14:paraId="35CE518D" w14:textId="75A2FAB8" w:rsidR="757B611C" w:rsidRDefault="757B611C" w:rsidP="522BB32E">
            <w:pPr>
              <w:rPr>
                <w:sz w:val="22"/>
                <w:szCs w:val="22"/>
              </w:rPr>
            </w:pPr>
            <w:r w:rsidRPr="522BB32E">
              <w:rPr>
                <w:sz w:val="22"/>
                <w:szCs w:val="22"/>
              </w:rPr>
              <w:t>FALSE</w:t>
            </w:r>
          </w:p>
        </w:tc>
      </w:tr>
      <w:tr w:rsidR="757B611C" w14:paraId="561F8750" w14:textId="77777777" w:rsidTr="004B4548">
        <w:tc>
          <w:tcPr>
            <w:tcW w:w="5640" w:type="dxa"/>
          </w:tcPr>
          <w:p w14:paraId="25EFBE44" w14:textId="57B840EC" w:rsidR="757B611C" w:rsidRDefault="757B611C" w:rsidP="522BB32E">
            <w:pPr>
              <w:rPr>
                <w:sz w:val="22"/>
                <w:szCs w:val="22"/>
              </w:rPr>
            </w:pPr>
            <w:r w:rsidRPr="522BB32E">
              <w:rPr>
                <w:sz w:val="22"/>
                <w:szCs w:val="22"/>
              </w:rPr>
              <w:t>ObservationLongTerm</w:t>
            </w:r>
          </w:p>
        </w:tc>
        <w:tc>
          <w:tcPr>
            <w:tcW w:w="3426" w:type="dxa"/>
          </w:tcPr>
          <w:p w14:paraId="218EBBF2" w14:textId="475CFA60" w:rsidR="757B611C" w:rsidRDefault="757B611C" w:rsidP="522BB32E">
            <w:pPr>
              <w:rPr>
                <w:sz w:val="22"/>
                <w:szCs w:val="22"/>
              </w:rPr>
            </w:pPr>
            <w:r w:rsidRPr="522BB32E">
              <w:rPr>
                <w:sz w:val="22"/>
                <w:szCs w:val="22"/>
              </w:rPr>
              <w:t>FALSE</w:t>
            </w:r>
          </w:p>
        </w:tc>
      </w:tr>
      <w:tr w:rsidR="757B611C" w14:paraId="1D444D06" w14:textId="77777777" w:rsidTr="004B4548">
        <w:tc>
          <w:tcPr>
            <w:tcW w:w="5640" w:type="dxa"/>
          </w:tcPr>
          <w:p w14:paraId="08981E1A" w14:textId="1E0C2A08" w:rsidR="757B611C" w:rsidRDefault="757B611C" w:rsidP="522BB32E">
            <w:pPr>
              <w:rPr>
                <w:sz w:val="22"/>
                <w:szCs w:val="22"/>
              </w:rPr>
            </w:pPr>
            <w:r w:rsidRPr="522BB32E">
              <w:rPr>
                <w:sz w:val="22"/>
                <w:szCs w:val="22"/>
              </w:rPr>
              <w:t>DemographicsIndexYearMonth</w:t>
            </w:r>
          </w:p>
        </w:tc>
        <w:tc>
          <w:tcPr>
            <w:tcW w:w="3426" w:type="dxa"/>
          </w:tcPr>
          <w:p w14:paraId="215C762E" w14:textId="1B71456D" w:rsidR="757B611C" w:rsidRDefault="757B611C" w:rsidP="522BB32E">
            <w:pPr>
              <w:rPr>
                <w:sz w:val="22"/>
                <w:szCs w:val="22"/>
              </w:rPr>
            </w:pPr>
            <w:r w:rsidRPr="522BB32E">
              <w:rPr>
                <w:sz w:val="22"/>
                <w:szCs w:val="22"/>
              </w:rPr>
              <w:t>FALSE</w:t>
            </w:r>
          </w:p>
        </w:tc>
      </w:tr>
      <w:tr w:rsidR="757B611C" w14:paraId="037C19E1" w14:textId="77777777" w:rsidTr="004B4548">
        <w:tc>
          <w:tcPr>
            <w:tcW w:w="5640" w:type="dxa"/>
          </w:tcPr>
          <w:p w14:paraId="494220DD" w14:textId="046E109B" w:rsidR="757B611C" w:rsidRDefault="757B611C" w:rsidP="522BB32E">
            <w:pPr>
              <w:rPr>
                <w:sz w:val="22"/>
                <w:szCs w:val="22"/>
              </w:rPr>
            </w:pPr>
            <w:r w:rsidRPr="522BB32E">
              <w:rPr>
                <w:sz w:val="22"/>
                <w:szCs w:val="22"/>
              </w:rPr>
              <w:t>ConditionOccurrenceMediumTerm</w:t>
            </w:r>
          </w:p>
        </w:tc>
        <w:tc>
          <w:tcPr>
            <w:tcW w:w="3426" w:type="dxa"/>
          </w:tcPr>
          <w:p w14:paraId="5CD72F39" w14:textId="689B58C6" w:rsidR="757B611C" w:rsidRDefault="757B611C" w:rsidP="522BB32E">
            <w:pPr>
              <w:rPr>
                <w:sz w:val="22"/>
                <w:szCs w:val="22"/>
              </w:rPr>
            </w:pPr>
            <w:r w:rsidRPr="522BB32E">
              <w:rPr>
                <w:sz w:val="22"/>
                <w:szCs w:val="22"/>
              </w:rPr>
              <w:t>FALSE</w:t>
            </w:r>
          </w:p>
        </w:tc>
      </w:tr>
      <w:tr w:rsidR="757B611C" w14:paraId="639D98C3" w14:textId="77777777" w:rsidTr="004B4548">
        <w:tc>
          <w:tcPr>
            <w:tcW w:w="5640" w:type="dxa"/>
          </w:tcPr>
          <w:p w14:paraId="1CE9B478" w14:textId="431E52D2" w:rsidR="757B611C" w:rsidRDefault="757B611C" w:rsidP="522BB32E">
            <w:pPr>
              <w:rPr>
                <w:sz w:val="22"/>
                <w:szCs w:val="22"/>
              </w:rPr>
            </w:pPr>
            <w:r w:rsidRPr="522BB32E">
              <w:rPr>
                <w:sz w:val="22"/>
                <w:szCs w:val="22"/>
              </w:rPr>
              <w:t>longTermStartDays</w:t>
            </w:r>
          </w:p>
        </w:tc>
        <w:tc>
          <w:tcPr>
            <w:tcW w:w="3426" w:type="dxa"/>
          </w:tcPr>
          <w:p w14:paraId="2EA0F55C" w14:textId="1D92409B" w:rsidR="757B611C" w:rsidRDefault="757B611C" w:rsidP="522BB32E">
            <w:pPr>
              <w:rPr>
                <w:sz w:val="22"/>
                <w:szCs w:val="22"/>
              </w:rPr>
            </w:pPr>
            <w:r w:rsidRPr="522BB32E">
              <w:rPr>
                <w:sz w:val="22"/>
                <w:szCs w:val="22"/>
              </w:rPr>
              <w:t>-365</w:t>
            </w:r>
          </w:p>
        </w:tc>
      </w:tr>
      <w:tr w:rsidR="757B611C" w14:paraId="6FE2C3F6" w14:textId="77777777" w:rsidTr="004B4548">
        <w:tc>
          <w:tcPr>
            <w:tcW w:w="5640" w:type="dxa"/>
          </w:tcPr>
          <w:p w14:paraId="4FC676B6" w14:textId="681E2CE9" w:rsidR="757B611C" w:rsidRDefault="757B611C" w:rsidP="522BB32E">
            <w:pPr>
              <w:rPr>
                <w:sz w:val="22"/>
                <w:szCs w:val="22"/>
              </w:rPr>
            </w:pPr>
            <w:r w:rsidRPr="522BB32E">
              <w:rPr>
                <w:sz w:val="22"/>
                <w:szCs w:val="22"/>
              </w:rPr>
              <w:t>DemographicsAge</w:t>
            </w:r>
          </w:p>
        </w:tc>
        <w:tc>
          <w:tcPr>
            <w:tcW w:w="3426" w:type="dxa"/>
          </w:tcPr>
          <w:p w14:paraId="24C45989" w14:textId="1DCE0B38" w:rsidR="757B611C" w:rsidRDefault="757B611C" w:rsidP="522BB32E">
            <w:pPr>
              <w:rPr>
                <w:sz w:val="22"/>
                <w:szCs w:val="22"/>
              </w:rPr>
            </w:pPr>
            <w:r w:rsidRPr="522BB32E">
              <w:rPr>
                <w:sz w:val="22"/>
                <w:szCs w:val="22"/>
              </w:rPr>
              <w:t>FALSE</w:t>
            </w:r>
          </w:p>
        </w:tc>
      </w:tr>
      <w:tr w:rsidR="757B611C" w14:paraId="032643CE" w14:textId="77777777" w:rsidTr="004B4548">
        <w:tc>
          <w:tcPr>
            <w:tcW w:w="5640" w:type="dxa"/>
          </w:tcPr>
          <w:p w14:paraId="6CF555A8" w14:textId="247F8F0B" w:rsidR="757B611C" w:rsidRDefault="757B611C" w:rsidP="522BB32E">
            <w:pPr>
              <w:rPr>
                <w:sz w:val="22"/>
                <w:szCs w:val="22"/>
              </w:rPr>
            </w:pPr>
            <w:r w:rsidRPr="522BB32E">
              <w:rPr>
                <w:sz w:val="22"/>
                <w:szCs w:val="22"/>
              </w:rPr>
              <w:t>DrugGroupEraOverlapping</w:t>
            </w:r>
          </w:p>
        </w:tc>
        <w:tc>
          <w:tcPr>
            <w:tcW w:w="3426" w:type="dxa"/>
          </w:tcPr>
          <w:p w14:paraId="1C15E817" w14:textId="4292F22C" w:rsidR="757B611C" w:rsidRDefault="757B611C" w:rsidP="522BB32E">
            <w:pPr>
              <w:rPr>
                <w:sz w:val="22"/>
                <w:szCs w:val="22"/>
              </w:rPr>
            </w:pPr>
            <w:r w:rsidRPr="522BB32E">
              <w:rPr>
                <w:sz w:val="22"/>
                <w:szCs w:val="22"/>
              </w:rPr>
              <w:t>FALSE</w:t>
            </w:r>
          </w:p>
        </w:tc>
      </w:tr>
      <w:tr w:rsidR="757B611C" w14:paraId="088410A3" w14:textId="77777777" w:rsidTr="004B4548">
        <w:tc>
          <w:tcPr>
            <w:tcW w:w="5640" w:type="dxa"/>
          </w:tcPr>
          <w:p w14:paraId="771B5BBC" w14:textId="4D682ADC" w:rsidR="757B611C" w:rsidRDefault="757B611C" w:rsidP="522BB32E">
            <w:pPr>
              <w:rPr>
                <w:sz w:val="22"/>
                <w:szCs w:val="22"/>
              </w:rPr>
            </w:pPr>
            <w:r w:rsidRPr="522BB32E">
              <w:rPr>
                <w:sz w:val="22"/>
                <w:szCs w:val="22"/>
              </w:rPr>
              <w:t>DistinctMeasurementCountLongTerm</w:t>
            </w:r>
          </w:p>
        </w:tc>
        <w:tc>
          <w:tcPr>
            <w:tcW w:w="3426" w:type="dxa"/>
          </w:tcPr>
          <w:p w14:paraId="7A74F205" w14:textId="2C109CD2" w:rsidR="757B611C" w:rsidRDefault="757B611C" w:rsidP="522BB32E">
            <w:pPr>
              <w:rPr>
                <w:sz w:val="22"/>
                <w:szCs w:val="22"/>
              </w:rPr>
            </w:pPr>
            <w:r w:rsidRPr="522BB32E">
              <w:rPr>
                <w:sz w:val="22"/>
                <w:szCs w:val="22"/>
              </w:rPr>
              <w:t>FALSE</w:t>
            </w:r>
          </w:p>
        </w:tc>
      </w:tr>
      <w:tr w:rsidR="757B611C" w14:paraId="6B080751" w14:textId="77777777" w:rsidTr="004B4548">
        <w:tc>
          <w:tcPr>
            <w:tcW w:w="5640" w:type="dxa"/>
          </w:tcPr>
          <w:p w14:paraId="769A2458" w14:textId="4228EBF1" w:rsidR="757B611C" w:rsidRDefault="757B611C" w:rsidP="522BB32E">
            <w:pPr>
              <w:rPr>
                <w:sz w:val="22"/>
                <w:szCs w:val="22"/>
              </w:rPr>
            </w:pPr>
            <w:r w:rsidRPr="522BB32E">
              <w:rPr>
                <w:sz w:val="22"/>
                <w:szCs w:val="22"/>
              </w:rPr>
              <w:t>MeasurementRangeGroupAnyTimePrior</w:t>
            </w:r>
          </w:p>
        </w:tc>
        <w:tc>
          <w:tcPr>
            <w:tcW w:w="3426" w:type="dxa"/>
          </w:tcPr>
          <w:p w14:paraId="685E135F" w14:textId="62FD84F2" w:rsidR="757B611C" w:rsidRDefault="757B611C" w:rsidP="522BB32E">
            <w:pPr>
              <w:rPr>
                <w:sz w:val="22"/>
                <w:szCs w:val="22"/>
              </w:rPr>
            </w:pPr>
            <w:r w:rsidRPr="522BB32E">
              <w:rPr>
                <w:sz w:val="22"/>
                <w:szCs w:val="22"/>
              </w:rPr>
              <w:t>FALSE</w:t>
            </w:r>
          </w:p>
        </w:tc>
      </w:tr>
      <w:tr w:rsidR="757B611C" w14:paraId="71F32097" w14:textId="77777777" w:rsidTr="004B4548">
        <w:tc>
          <w:tcPr>
            <w:tcW w:w="5640" w:type="dxa"/>
          </w:tcPr>
          <w:p w14:paraId="7BB3AE75" w14:textId="6614E0D8" w:rsidR="757B611C" w:rsidRDefault="757B611C" w:rsidP="522BB32E">
            <w:pPr>
              <w:rPr>
                <w:sz w:val="22"/>
                <w:szCs w:val="22"/>
              </w:rPr>
            </w:pPr>
            <w:r w:rsidRPr="522BB32E">
              <w:rPr>
                <w:sz w:val="22"/>
                <w:szCs w:val="22"/>
              </w:rPr>
              <w:t>DistinctConditionCountMediumTerm</w:t>
            </w:r>
          </w:p>
        </w:tc>
        <w:tc>
          <w:tcPr>
            <w:tcW w:w="3426" w:type="dxa"/>
          </w:tcPr>
          <w:p w14:paraId="077F07F0" w14:textId="67AB4BD3" w:rsidR="757B611C" w:rsidRDefault="757B611C" w:rsidP="522BB32E">
            <w:pPr>
              <w:rPr>
                <w:sz w:val="22"/>
                <w:szCs w:val="22"/>
              </w:rPr>
            </w:pPr>
            <w:r w:rsidRPr="522BB32E">
              <w:rPr>
                <w:sz w:val="22"/>
                <w:szCs w:val="22"/>
              </w:rPr>
              <w:t>FALSE</w:t>
            </w:r>
          </w:p>
        </w:tc>
      </w:tr>
      <w:tr w:rsidR="757B611C" w14:paraId="55BDF9CB" w14:textId="77777777" w:rsidTr="004B4548">
        <w:tc>
          <w:tcPr>
            <w:tcW w:w="5640" w:type="dxa"/>
          </w:tcPr>
          <w:p w14:paraId="4A3BAA49" w14:textId="0E29DB41" w:rsidR="757B611C" w:rsidRDefault="757B611C" w:rsidP="522BB32E">
            <w:pPr>
              <w:rPr>
                <w:sz w:val="22"/>
                <w:szCs w:val="22"/>
              </w:rPr>
            </w:pPr>
            <w:r w:rsidRPr="522BB32E">
              <w:rPr>
                <w:sz w:val="22"/>
                <w:szCs w:val="22"/>
              </w:rPr>
              <w:t>DrugGroupEraMediumTerm</w:t>
            </w:r>
          </w:p>
        </w:tc>
        <w:tc>
          <w:tcPr>
            <w:tcW w:w="3426" w:type="dxa"/>
          </w:tcPr>
          <w:p w14:paraId="024A007D" w14:textId="4EF24EB0" w:rsidR="757B611C" w:rsidRDefault="757B611C" w:rsidP="522BB32E">
            <w:pPr>
              <w:rPr>
                <w:sz w:val="22"/>
                <w:szCs w:val="22"/>
              </w:rPr>
            </w:pPr>
            <w:r w:rsidRPr="522BB32E">
              <w:rPr>
                <w:sz w:val="22"/>
                <w:szCs w:val="22"/>
              </w:rPr>
              <w:t>FALSE</w:t>
            </w:r>
          </w:p>
        </w:tc>
      </w:tr>
      <w:tr w:rsidR="757B611C" w14:paraId="7610EEAC" w14:textId="77777777" w:rsidTr="004B4548">
        <w:tc>
          <w:tcPr>
            <w:tcW w:w="5640" w:type="dxa"/>
          </w:tcPr>
          <w:p w14:paraId="3D01C2CA" w14:textId="209E5E52" w:rsidR="757B611C" w:rsidRDefault="757B611C" w:rsidP="522BB32E">
            <w:pPr>
              <w:rPr>
                <w:sz w:val="22"/>
                <w:szCs w:val="22"/>
              </w:rPr>
            </w:pPr>
            <w:r w:rsidRPr="522BB32E">
              <w:rPr>
                <w:sz w:val="22"/>
                <w:szCs w:val="22"/>
              </w:rPr>
              <w:t>ProcedureOccurrenceShortTerm</w:t>
            </w:r>
          </w:p>
        </w:tc>
        <w:tc>
          <w:tcPr>
            <w:tcW w:w="3426" w:type="dxa"/>
          </w:tcPr>
          <w:p w14:paraId="4E269BB6" w14:textId="4C31D697" w:rsidR="757B611C" w:rsidRDefault="757B611C" w:rsidP="522BB32E">
            <w:pPr>
              <w:rPr>
                <w:sz w:val="22"/>
                <w:szCs w:val="22"/>
              </w:rPr>
            </w:pPr>
            <w:r w:rsidRPr="522BB32E">
              <w:rPr>
                <w:sz w:val="22"/>
                <w:szCs w:val="22"/>
              </w:rPr>
              <w:t>FALSE</w:t>
            </w:r>
          </w:p>
        </w:tc>
      </w:tr>
      <w:tr w:rsidR="757B611C" w14:paraId="7AF7809A" w14:textId="77777777" w:rsidTr="004B4548">
        <w:tc>
          <w:tcPr>
            <w:tcW w:w="5640" w:type="dxa"/>
          </w:tcPr>
          <w:p w14:paraId="70D8DB2F" w14:textId="3387F72B" w:rsidR="757B611C" w:rsidRDefault="757B611C" w:rsidP="522BB32E">
            <w:pPr>
              <w:rPr>
                <w:sz w:val="22"/>
                <w:szCs w:val="22"/>
              </w:rPr>
            </w:pPr>
            <w:r w:rsidRPr="522BB32E">
              <w:rPr>
                <w:sz w:val="22"/>
                <w:szCs w:val="22"/>
              </w:rPr>
              <w:t>ObservationMediumTerm</w:t>
            </w:r>
          </w:p>
        </w:tc>
        <w:tc>
          <w:tcPr>
            <w:tcW w:w="3426" w:type="dxa"/>
          </w:tcPr>
          <w:p w14:paraId="651DE800" w14:textId="345D34C1" w:rsidR="757B611C" w:rsidRDefault="757B611C" w:rsidP="522BB32E">
            <w:pPr>
              <w:rPr>
                <w:sz w:val="22"/>
                <w:szCs w:val="22"/>
              </w:rPr>
            </w:pPr>
            <w:r w:rsidRPr="522BB32E">
              <w:rPr>
                <w:sz w:val="22"/>
                <w:szCs w:val="22"/>
              </w:rPr>
              <w:t>FALSE</w:t>
            </w:r>
          </w:p>
        </w:tc>
      </w:tr>
      <w:tr w:rsidR="757B611C" w14:paraId="60FA1A46" w14:textId="77777777" w:rsidTr="004B4548">
        <w:tc>
          <w:tcPr>
            <w:tcW w:w="5640" w:type="dxa"/>
          </w:tcPr>
          <w:p w14:paraId="4B8D055E" w14:textId="55505A0A" w:rsidR="757B611C" w:rsidRDefault="757B611C" w:rsidP="522BB32E">
            <w:pPr>
              <w:rPr>
                <w:sz w:val="22"/>
                <w:szCs w:val="22"/>
              </w:rPr>
            </w:pPr>
            <w:r w:rsidRPr="522BB32E">
              <w:rPr>
                <w:sz w:val="22"/>
                <w:szCs w:val="22"/>
              </w:rPr>
              <w:t>ConditionGroupEraAnyTimePrior</w:t>
            </w:r>
          </w:p>
        </w:tc>
        <w:tc>
          <w:tcPr>
            <w:tcW w:w="3426" w:type="dxa"/>
          </w:tcPr>
          <w:p w14:paraId="4DC70B96" w14:textId="74EEC8C4" w:rsidR="757B611C" w:rsidRDefault="757B611C" w:rsidP="522BB32E">
            <w:pPr>
              <w:rPr>
                <w:sz w:val="22"/>
                <w:szCs w:val="22"/>
              </w:rPr>
            </w:pPr>
            <w:r w:rsidRPr="522BB32E">
              <w:rPr>
                <w:sz w:val="22"/>
                <w:szCs w:val="22"/>
              </w:rPr>
              <w:t>FALSE</w:t>
            </w:r>
          </w:p>
        </w:tc>
      </w:tr>
      <w:tr w:rsidR="757B611C" w14:paraId="781E3998" w14:textId="77777777" w:rsidTr="004B4548">
        <w:tc>
          <w:tcPr>
            <w:tcW w:w="5640" w:type="dxa"/>
          </w:tcPr>
          <w:p w14:paraId="27EA64C8" w14:textId="63C607F5" w:rsidR="757B611C" w:rsidRDefault="757B611C" w:rsidP="522BB32E">
            <w:pPr>
              <w:rPr>
                <w:sz w:val="22"/>
                <w:szCs w:val="22"/>
              </w:rPr>
            </w:pPr>
            <w:r w:rsidRPr="522BB32E">
              <w:rPr>
                <w:sz w:val="22"/>
                <w:szCs w:val="22"/>
              </w:rPr>
              <w:t>Chads2</w:t>
            </w:r>
          </w:p>
        </w:tc>
        <w:tc>
          <w:tcPr>
            <w:tcW w:w="3426" w:type="dxa"/>
          </w:tcPr>
          <w:p w14:paraId="41B30224" w14:textId="7B5FD2E3" w:rsidR="757B611C" w:rsidRDefault="757B611C" w:rsidP="522BB32E">
            <w:pPr>
              <w:rPr>
                <w:sz w:val="22"/>
                <w:szCs w:val="22"/>
              </w:rPr>
            </w:pPr>
            <w:r w:rsidRPr="522BB32E">
              <w:rPr>
                <w:sz w:val="22"/>
                <w:szCs w:val="22"/>
              </w:rPr>
              <w:t>FALSE</w:t>
            </w:r>
          </w:p>
        </w:tc>
      </w:tr>
      <w:tr w:rsidR="757B611C" w14:paraId="3ACB779A" w14:textId="77777777" w:rsidTr="004B4548">
        <w:tc>
          <w:tcPr>
            <w:tcW w:w="5640" w:type="dxa"/>
          </w:tcPr>
          <w:p w14:paraId="3CDE30F3" w14:textId="673E2171" w:rsidR="757B611C" w:rsidRDefault="757B611C" w:rsidP="522BB32E">
            <w:pPr>
              <w:rPr>
                <w:sz w:val="22"/>
                <w:szCs w:val="22"/>
              </w:rPr>
            </w:pPr>
            <w:r w:rsidRPr="522BB32E">
              <w:rPr>
                <w:sz w:val="22"/>
                <w:szCs w:val="22"/>
              </w:rPr>
              <w:t>DrugExposureAnyTimePrior</w:t>
            </w:r>
          </w:p>
        </w:tc>
        <w:tc>
          <w:tcPr>
            <w:tcW w:w="3426" w:type="dxa"/>
          </w:tcPr>
          <w:p w14:paraId="64361FA7" w14:textId="0C233E2B" w:rsidR="757B611C" w:rsidRDefault="757B611C" w:rsidP="522BB32E">
            <w:pPr>
              <w:rPr>
                <w:sz w:val="22"/>
                <w:szCs w:val="22"/>
              </w:rPr>
            </w:pPr>
            <w:r w:rsidRPr="522BB32E">
              <w:rPr>
                <w:sz w:val="22"/>
                <w:szCs w:val="22"/>
              </w:rPr>
              <w:t>FALSE</w:t>
            </w:r>
          </w:p>
        </w:tc>
      </w:tr>
      <w:tr w:rsidR="757B611C" w14:paraId="29CA0509" w14:textId="77777777" w:rsidTr="004B4548">
        <w:tc>
          <w:tcPr>
            <w:tcW w:w="5640" w:type="dxa"/>
          </w:tcPr>
          <w:p w14:paraId="687EEA03" w14:textId="6D49CEFA" w:rsidR="757B611C" w:rsidRDefault="757B611C" w:rsidP="522BB32E">
            <w:pPr>
              <w:rPr>
                <w:sz w:val="22"/>
                <w:szCs w:val="22"/>
              </w:rPr>
            </w:pPr>
            <w:r w:rsidRPr="522BB32E">
              <w:rPr>
                <w:sz w:val="22"/>
                <w:szCs w:val="22"/>
              </w:rPr>
              <w:t>DeviceExposureLongTerm</w:t>
            </w:r>
          </w:p>
        </w:tc>
        <w:tc>
          <w:tcPr>
            <w:tcW w:w="3426" w:type="dxa"/>
          </w:tcPr>
          <w:p w14:paraId="1CC046D0" w14:textId="3E7734FA" w:rsidR="757B611C" w:rsidRDefault="757B611C" w:rsidP="522BB32E">
            <w:pPr>
              <w:rPr>
                <w:sz w:val="22"/>
                <w:szCs w:val="22"/>
              </w:rPr>
            </w:pPr>
            <w:r w:rsidRPr="522BB32E">
              <w:rPr>
                <w:sz w:val="22"/>
                <w:szCs w:val="22"/>
              </w:rPr>
              <w:t>FALSE</w:t>
            </w:r>
          </w:p>
        </w:tc>
      </w:tr>
      <w:tr w:rsidR="757B611C" w14:paraId="23B190E2" w14:textId="77777777" w:rsidTr="004B4548">
        <w:tc>
          <w:tcPr>
            <w:tcW w:w="5640" w:type="dxa"/>
          </w:tcPr>
          <w:p w14:paraId="60296E41" w14:textId="785292FF" w:rsidR="757B611C" w:rsidRDefault="757B611C" w:rsidP="522BB32E">
            <w:pPr>
              <w:rPr>
                <w:sz w:val="22"/>
                <w:szCs w:val="22"/>
              </w:rPr>
            </w:pPr>
            <w:r w:rsidRPr="522BB32E">
              <w:rPr>
                <w:sz w:val="22"/>
                <w:szCs w:val="22"/>
              </w:rPr>
              <w:t>DemographicsTimeInCohort</w:t>
            </w:r>
          </w:p>
        </w:tc>
        <w:tc>
          <w:tcPr>
            <w:tcW w:w="3426" w:type="dxa"/>
          </w:tcPr>
          <w:p w14:paraId="596A2821" w14:textId="7FF79074" w:rsidR="757B611C" w:rsidRDefault="757B611C" w:rsidP="522BB32E">
            <w:pPr>
              <w:rPr>
                <w:sz w:val="22"/>
                <w:szCs w:val="22"/>
              </w:rPr>
            </w:pPr>
            <w:r w:rsidRPr="522BB32E">
              <w:rPr>
                <w:sz w:val="22"/>
                <w:szCs w:val="22"/>
              </w:rPr>
              <w:t>FALSE</w:t>
            </w:r>
          </w:p>
        </w:tc>
      </w:tr>
      <w:tr w:rsidR="757B611C" w14:paraId="1D8899D4" w14:textId="77777777" w:rsidTr="004B4548">
        <w:tc>
          <w:tcPr>
            <w:tcW w:w="5640" w:type="dxa"/>
          </w:tcPr>
          <w:p w14:paraId="3DE1E6D8" w14:textId="56A3B9AD" w:rsidR="757B611C" w:rsidRDefault="757B611C" w:rsidP="522BB32E">
            <w:pPr>
              <w:rPr>
                <w:sz w:val="22"/>
                <w:szCs w:val="22"/>
              </w:rPr>
            </w:pPr>
            <w:r w:rsidRPr="522BB32E">
              <w:rPr>
                <w:sz w:val="22"/>
                <w:szCs w:val="22"/>
              </w:rPr>
              <w:t>DistinctMeasurementCountMediumTerm</w:t>
            </w:r>
          </w:p>
        </w:tc>
        <w:tc>
          <w:tcPr>
            <w:tcW w:w="3426" w:type="dxa"/>
          </w:tcPr>
          <w:p w14:paraId="621CC75B" w14:textId="07871BD2" w:rsidR="757B611C" w:rsidRDefault="757B611C" w:rsidP="522BB32E">
            <w:pPr>
              <w:rPr>
                <w:sz w:val="22"/>
                <w:szCs w:val="22"/>
              </w:rPr>
            </w:pPr>
            <w:r w:rsidRPr="522BB32E">
              <w:rPr>
                <w:sz w:val="22"/>
                <w:szCs w:val="22"/>
              </w:rPr>
              <w:t>FALSE</w:t>
            </w:r>
          </w:p>
        </w:tc>
      </w:tr>
      <w:tr w:rsidR="757B611C" w14:paraId="2A57672E" w14:textId="77777777" w:rsidTr="004B4548">
        <w:tc>
          <w:tcPr>
            <w:tcW w:w="5640" w:type="dxa"/>
          </w:tcPr>
          <w:p w14:paraId="187EDBFD" w14:textId="186CBFAE" w:rsidR="757B611C" w:rsidRDefault="757B611C" w:rsidP="522BB32E">
            <w:pPr>
              <w:rPr>
                <w:sz w:val="22"/>
                <w:szCs w:val="22"/>
              </w:rPr>
            </w:pPr>
            <w:r w:rsidRPr="522BB32E">
              <w:rPr>
                <w:sz w:val="22"/>
                <w:szCs w:val="22"/>
              </w:rPr>
              <w:t>MeasurementValueShortTerm</w:t>
            </w:r>
          </w:p>
        </w:tc>
        <w:tc>
          <w:tcPr>
            <w:tcW w:w="3426" w:type="dxa"/>
          </w:tcPr>
          <w:p w14:paraId="3E846FD0" w14:textId="4618C0CA" w:rsidR="757B611C" w:rsidRDefault="757B611C" w:rsidP="522BB32E">
            <w:pPr>
              <w:rPr>
                <w:sz w:val="22"/>
                <w:szCs w:val="22"/>
              </w:rPr>
            </w:pPr>
            <w:r w:rsidRPr="522BB32E">
              <w:rPr>
                <w:sz w:val="22"/>
                <w:szCs w:val="22"/>
              </w:rPr>
              <w:t>FALSE</w:t>
            </w:r>
          </w:p>
        </w:tc>
      </w:tr>
      <w:tr w:rsidR="757B611C" w14:paraId="26351CA1" w14:textId="77777777" w:rsidTr="004B4548">
        <w:tc>
          <w:tcPr>
            <w:tcW w:w="5640" w:type="dxa"/>
          </w:tcPr>
          <w:p w14:paraId="3137631D" w14:textId="51F268D3" w:rsidR="757B611C" w:rsidRDefault="757B611C" w:rsidP="522BB32E">
            <w:pPr>
              <w:rPr>
                <w:sz w:val="22"/>
                <w:szCs w:val="22"/>
              </w:rPr>
            </w:pPr>
            <w:r w:rsidRPr="522BB32E">
              <w:rPr>
                <w:sz w:val="22"/>
                <w:szCs w:val="22"/>
              </w:rPr>
              <w:t>DeviceExposureMediumTerm</w:t>
            </w:r>
          </w:p>
        </w:tc>
        <w:tc>
          <w:tcPr>
            <w:tcW w:w="3426" w:type="dxa"/>
          </w:tcPr>
          <w:p w14:paraId="4FE5EB65" w14:textId="7DDA5CF8" w:rsidR="757B611C" w:rsidRDefault="757B611C" w:rsidP="522BB32E">
            <w:pPr>
              <w:rPr>
                <w:sz w:val="22"/>
                <w:szCs w:val="22"/>
              </w:rPr>
            </w:pPr>
            <w:r w:rsidRPr="522BB32E">
              <w:rPr>
                <w:sz w:val="22"/>
                <w:szCs w:val="22"/>
              </w:rPr>
              <w:t>FALSE</w:t>
            </w:r>
          </w:p>
        </w:tc>
      </w:tr>
      <w:tr w:rsidR="757B611C" w14:paraId="3FFD30D5" w14:textId="77777777" w:rsidTr="004B4548">
        <w:tc>
          <w:tcPr>
            <w:tcW w:w="5640" w:type="dxa"/>
          </w:tcPr>
          <w:p w14:paraId="459F4B15" w14:textId="07556EEA" w:rsidR="757B611C" w:rsidRDefault="757B611C" w:rsidP="522BB32E">
            <w:pPr>
              <w:rPr>
                <w:sz w:val="22"/>
                <w:szCs w:val="22"/>
              </w:rPr>
            </w:pPr>
            <w:r w:rsidRPr="522BB32E">
              <w:rPr>
                <w:sz w:val="22"/>
                <w:szCs w:val="22"/>
              </w:rPr>
              <w:t>ConditionGroupEraStartShortTerm</w:t>
            </w:r>
          </w:p>
        </w:tc>
        <w:tc>
          <w:tcPr>
            <w:tcW w:w="3426" w:type="dxa"/>
          </w:tcPr>
          <w:p w14:paraId="18FB7A9E" w14:textId="7474EEF4" w:rsidR="757B611C" w:rsidRDefault="757B611C" w:rsidP="522BB32E">
            <w:pPr>
              <w:rPr>
                <w:sz w:val="22"/>
                <w:szCs w:val="22"/>
              </w:rPr>
            </w:pPr>
            <w:r w:rsidRPr="522BB32E">
              <w:rPr>
                <w:sz w:val="22"/>
                <w:szCs w:val="22"/>
              </w:rPr>
              <w:t>FALSE</w:t>
            </w:r>
          </w:p>
        </w:tc>
      </w:tr>
      <w:tr w:rsidR="757B611C" w14:paraId="0EF263E5" w14:textId="77777777" w:rsidTr="004B4548">
        <w:tc>
          <w:tcPr>
            <w:tcW w:w="5640" w:type="dxa"/>
          </w:tcPr>
          <w:p w14:paraId="7CD292AC" w14:textId="56D8AE2D" w:rsidR="757B611C" w:rsidRDefault="757B611C" w:rsidP="522BB32E">
            <w:pPr>
              <w:rPr>
                <w:sz w:val="22"/>
                <w:szCs w:val="22"/>
              </w:rPr>
            </w:pPr>
            <w:r w:rsidRPr="522BB32E">
              <w:rPr>
                <w:sz w:val="22"/>
                <w:szCs w:val="22"/>
              </w:rPr>
              <w:t>ConditionOccurrencePrimaryInpatientMediumTerm</w:t>
            </w:r>
          </w:p>
        </w:tc>
        <w:tc>
          <w:tcPr>
            <w:tcW w:w="3426" w:type="dxa"/>
          </w:tcPr>
          <w:p w14:paraId="32EA0E00" w14:textId="2992706B" w:rsidR="757B611C" w:rsidRDefault="757B611C" w:rsidP="522BB32E">
            <w:pPr>
              <w:rPr>
                <w:sz w:val="22"/>
                <w:szCs w:val="22"/>
              </w:rPr>
            </w:pPr>
            <w:r w:rsidRPr="522BB32E">
              <w:rPr>
                <w:sz w:val="22"/>
                <w:szCs w:val="22"/>
              </w:rPr>
              <w:t>FALSE</w:t>
            </w:r>
          </w:p>
        </w:tc>
      </w:tr>
      <w:tr w:rsidR="757B611C" w14:paraId="6BF294E3" w14:textId="77777777" w:rsidTr="004B4548">
        <w:tc>
          <w:tcPr>
            <w:tcW w:w="5640" w:type="dxa"/>
          </w:tcPr>
          <w:p w14:paraId="57AD6B7C" w14:textId="6188A92C" w:rsidR="757B611C" w:rsidRDefault="757B611C" w:rsidP="522BB32E">
            <w:pPr>
              <w:rPr>
                <w:sz w:val="22"/>
                <w:szCs w:val="22"/>
              </w:rPr>
            </w:pPr>
            <w:r w:rsidRPr="522BB32E">
              <w:rPr>
                <w:sz w:val="22"/>
                <w:szCs w:val="22"/>
              </w:rPr>
              <w:t>MeasurementLongTerm</w:t>
            </w:r>
          </w:p>
        </w:tc>
        <w:tc>
          <w:tcPr>
            <w:tcW w:w="3426" w:type="dxa"/>
          </w:tcPr>
          <w:p w14:paraId="6B9D41A7" w14:textId="27E258B6" w:rsidR="757B611C" w:rsidRDefault="757B611C" w:rsidP="522BB32E">
            <w:pPr>
              <w:rPr>
                <w:sz w:val="22"/>
                <w:szCs w:val="22"/>
              </w:rPr>
            </w:pPr>
            <w:r w:rsidRPr="522BB32E">
              <w:rPr>
                <w:sz w:val="22"/>
                <w:szCs w:val="22"/>
              </w:rPr>
              <w:t>FALSE</w:t>
            </w:r>
          </w:p>
        </w:tc>
      </w:tr>
      <w:tr w:rsidR="757B611C" w14:paraId="4A7B8318" w14:textId="77777777" w:rsidTr="004B4548">
        <w:tc>
          <w:tcPr>
            <w:tcW w:w="5640" w:type="dxa"/>
          </w:tcPr>
          <w:p w14:paraId="0256029E" w14:textId="15AE40EB" w:rsidR="757B611C" w:rsidRDefault="757B611C" w:rsidP="522BB32E">
            <w:pPr>
              <w:rPr>
                <w:sz w:val="22"/>
                <w:szCs w:val="22"/>
              </w:rPr>
            </w:pPr>
            <w:r w:rsidRPr="522BB32E">
              <w:rPr>
                <w:sz w:val="22"/>
                <w:szCs w:val="22"/>
              </w:rPr>
              <w:t>DemographicsIndexYear</w:t>
            </w:r>
          </w:p>
        </w:tc>
        <w:tc>
          <w:tcPr>
            <w:tcW w:w="3426" w:type="dxa"/>
          </w:tcPr>
          <w:p w14:paraId="65EDA40A" w14:textId="4458CAB2" w:rsidR="757B611C" w:rsidRDefault="757B611C" w:rsidP="522BB32E">
            <w:pPr>
              <w:rPr>
                <w:sz w:val="22"/>
                <w:szCs w:val="22"/>
              </w:rPr>
            </w:pPr>
            <w:r w:rsidRPr="522BB32E">
              <w:rPr>
                <w:sz w:val="22"/>
                <w:szCs w:val="22"/>
              </w:rPr>
              <w:t>FALSE</w:t>
            </w:r>
          </w:p>
        </w:tc>
      </w:tr>
      <w:tr w:rsidR="757B611C" w14:paraId="50501733" w14:textId="77777777" w:rsidTr="004B4548">
        <w:tc>
          <w:tcPr>
            <w:tcW w:w="5640" w:type="dxa"/>
          </w:tcPr>
          <w:p w14:paraId="011B5C9A" w14:textId="50CE9B26" w:rsidR="757B611C" w:rsidRDefault="757B611C" w:rsidP="522BB32E">
            <w:pPr>
              <w:rPr>
                <w:sz w:val="22"/>
                <w:szCs w:val="22"/>
              </w:rPr>
            </w:pPr>
            <w:r w:rsidRPr="522BB32E">
              <w:rPr>
                <w:sz w:val="22"/>
                <w:szCs w:val="22"/>
              </w:rPr>
              <w:t>MeasurementValueMediumTerm</w:t>
            </w:r>
          </w:p>
        </w:tc>
        <w:tc>
          <w:tcPr>
            <w:tcW w:w="3426" w:type="dxa"/>
          </w:tcPr>
          <w:p w14:paraId="43043401" w14:textId="16CFEB96" w:rsidR="757B611C" w:rsidRDefault="757B611C" w:rsidP="522BB32E">
            <w:pPr>
              <w:rPr>
                <w:sz w:val="22"/>
                <w:szCs w:val="22"/>
              </w:rPr>
            </w:pPr>
            <w:r w:rsidRPr="522BB32E">
              <w:rPr>
                <w:sz w:val="22"/>
                <w:szCs w:val="22"/>
              </w:rPr>
              <w:t>FALSE</w:t>
            </w:r>
          </w:p>
        </w:tc>
      </w:tr>
      <w:tr w:rsidR="757B611C" w14:paraId="196E1222" w14:textId="77777777" w:rsidTr="004B4548">
        <w:tc>
          <w:tcPr>
            <w:tcW w:w="5640" w:type="dxa"/>
          </w:tcPr>
          <w:p w14:paraId="6300B97F" w14:textId="1D5F6685" w:rsidR="757B611C" w:rsidRDefault="757B611C" w:rsidP="522BB32E">
            <w:pPr>
              <w:rPr>
                <w:sz w:val="22"/>
                <w:szCs w:val="22"/>
              </w:rPr>
            </w:pPr>
            <w:r w:rsidRPr="522BB32E">
              <w:rPr>
                <w:sz w:val="22"/>
                <w:szCs w:val="22"/>
              </w:rPr>
              <w:t>DrugEraStartMediumTerm</w:t>
            </w:r>
          </w:p>
        </w:tc>
        <w:tc>
          <w:tcPr>
            <w:tcW w:w="3426" w:type="dxa"/>
          </w:tcPr>
          <w:p w14:paraId="308057BD" w14:textId="0E08E2DA" w:rsidR="757B611C" w:rsidRDefault="757B611C" w:rsidP="522BB32E">
            <w:pPr>
              <w:rPr>
                <w:sz w:val="22"/>
                <w:szCs w:val="22"/>
              </w:rPr>
            </w:pPr>
            <w:r w:rsidRPr="522BB32E">
              <w:rPr>
                <w:sz w:val="22"/>
                <w:szCs w:val="22"/>
              </w:rPr>
              <w:t>FALSE</w:t>
            </w:r>
          </w:p>
        </w:tc>
      </w:tr>
      <w:tr w:rsidR="757B611C" w14:paraId="393F2B90" w14:textId="77777777" w:rsidTr="004B4548">
        <w:tc>
          <w:tcPr>
            <w:tcW w:w="5640" w:type="dxa"/>
          </w:tcPr>
          <w:p w14:paraId="261281E1" w14:textId="7F2FFEB4" w:rsidR="757B611C" w:rsidRDefault="757B611C" w:rsidP="522BB32E">
            <w:pPr>
              <w:rPr>
                <w:sz w:val="22"/>
                <w:szCs w:val="22"/>
              </w:rPr>
            </w:pPr>
            <w:r w:rsidRPr="522BB32E">
              <w:rPr>
                <w:sz w:val="22"/>
                <w:szCs w:val="22"/>
              </w:rPr>
              <w:t>MeasurementValueAnyTimePrior</w:t>
            </w:r>
          </w:p>
        </w:tc>
        <w:tc>
          <w:tcPr>
            <w:tcW w:w="3426" w:type="dxa"/>
          </w:tcPr>
          <w:p w14:paraId="3E44F632" w14:textId="6F121C34" w:rsidR="757B611C" w:rsidRDefault="757B611C" w:rsidP="522BB32E">
            <w:pPr>
              <w:rPr>
                <w:sz w:val="22"/>
                <w:szCs w:val="22"/>
              </w:rPr>
            </w:pPr>
            <w:r w:rsidRPr="522BB32E">
              <w:rPr>
                <w:sz w:val="22"/>
                <w:szCs w:val="22"/>
              </w:rPr>
              <w:t>FALSE</w:t>
            </w:r>
          </w:p>
        </w:tc>
      </w:tr>
      <w:tr w:rsidR="757B611C" w14:paraId="4ED02D4E" w14:textId="77777777" w:rsidTr="004B4548">
        <w:tc>
          <w:tcPr>
            <w:tcW w:w="5640" w:type="dxa"/>
          </w:tcPr>
          <w:p w14:paraId="3FF0621D" w14:textId="391E749D" w:rsidR="757B611C" w:rsidRDefault="757B611C" w:rsidP="522BB32E">
            <w:pPr>
              <w:rPr>
                <w:sz w:val="22"/>
                <w:szCs w:val="22"/>
              </w:rPr>
            </w:pPr>
            <w:r w:rsidRPr="522BB32E">
              <w:rPr>
                <w:sz w:val="22"/>
                <w:szCs w:val="22"/>
              </w:rPr>
              <w:t>DistinctObservationCountShortTerm</w:t>
            </w:r>
          </w:p>
        </w:tc>
        <w:tc>
          <w:tcPr>
            <w:tcW w:w="3426" w:type="dxa"/>
          </w:tcPr>
          <w:p w14:paraId="6B7F6DD1" w14:textId="543D4D9D" w:rsidR="757B611C" w:rsidRDefault="757B611C" w:rsidP="522BB32E">
            <w:pPr>
              <w:rPr>
                <w:sz w:val="22"/>
                <w:szCs w:val="22"/>
              </w:rPr>
            </w:pPr>
            <w:r w:rsidRPr="522BB32E">
              <w:rPr>
                <w:sz w:val="22"/>
                <w:szCs w:val="22"/>
              </w:rPr>
              <w:t>FALSE</w:t>
            </w:r>
          </w:p>
        </w:tc>
      </w:tr>
      <w:tr w:rsidR="757B611C" w14:paraId="62BF29D8" w14:textId="77777777" w:rsidTr="004B4548">
        <w:tc>
          <w:tcPr>
            <w:tcW w:w="5640" w:type="dxa"/>
          </w:tcPr>
          <w:p w14:paraId="1E2F6B94" w14:textId="767815DD" w:rsidR="757B611C" w:rsidRDefault="757B611C" w:rsidP="522BB32E">
            <w:pPr>
              <w:rPr>
                <w:sz w:val="22"/>
                <w:szCs w:val="22"/>
              </w:rPr>
            </w:pPr>
            <w:r w:rsidRPr="522BB32E">
              <w:rPr>
                <w:sz w:val="22"/>
                <w:szCs w:val="22"/>
              </w:rPr>
              <w:t>DrugEraMediumTerm</w:t>
            </w:r>
          </w:p>
        </w:tc>
        <w:tc>
          <w:tcPr>
            <w:tcW w:w="3426" w:type="dxa"/>
          </w:tcPr>
          <w:p w14:paraId="0A532D15" w14:textId="3FED7A48" w:rsidR="757B611C" w:rsidRDefault="757B611C" w:rsidP="522BB32E">
            <w:pPr>
              <w:rPr>
                <w:sz w:val="22"/>
                <w:szCs w:val="22"/>
              </w:rPr>
            </w:pPr>
            <w:r w:rsidRPr="522BB32E">
              <w:rPr>
                <w:sz w:val="22"/>
                <w:szCs w:val="22"/>
              </w:rPr>
              <w:t>FALSE</w:t>
            </w:r>
          </w:p>
        </w:tc>
      </w:tr>
      <w:tr w:rsidR="757B611C" w14:paraId="0A4DA409" w14:textId="77777777" w:rsidTr="004B4548">
        <w:tc>
          <w:tcPr>
            <w:tcW w:w="5640" w:type="dxa"/>
          </w:tcPr>
          <w:p w14:paraId="5CB5715D" w14:textId="6F20BC17" w:rsidR="757B611C" w:rsidRDefault="757B611C" w:rsidP="522BB32E">
            <w:pPr>
              <w:rPr>
                <w:sz w:val="22"/>
                <w:szCs w:val="22"/>
              </w:rPr>
            </w:pPr>
            <w:r w:rsidRPr="522BB32E">
              <w:rPr>
                <w:sz w:val="22"/>
                <w:szCs w:val="22"/>
              </w:rPr>
              <w:t>ConditionGroupEraLongTerm</w:t>
            </w:r>
          </w:p>
        </w:tc>
        <w:tc>
          <w:tcPr>
            <w:tcW w:w="3426" w:type="dxa"/>
          </w:tcPr>
          <w:p w14:paraId="09BD32BA" w14:textId="4DFAF30F" w:rsidR="757B611C" w:rsidRDefault="757B611C" w:rsidP="522BB32E">
            <w:pPr>
              <w:rPr>
                <w:sz w:val="22"/>
                <w:szCs w:val="22"/>
              </w:rPr>
            </w:pPr>
            <w:r w:rsidRPr="522BB32E">
              <w:rPr>
                <w:sz w:val="22"/>
                <w:szCs w:val="22"/>
              </w:rPr>
              <w:t>TRUE</w:t>
            </w:r>
          </w:p>
        </w:tc>
      </w:tr>
      <w:tr w:rsidR="757B611C" w14:paraId="7323FF62" w14:textId="77777777" w:rsidTr="004B4548">
        <w:tc>
          <w:tcPr>
            <w:tcW w:w="5640" w:type="dxa"/>
          </w:tcPr>
          <w:p w14:paraId="6AF7CB42" w14:textId="29838F9D" w:rsidR="757B611C" w:rsidRDefault="757B611C" w:rsidP="522BB32E">
            <w:pPr>
              <w:rPr>
                <w:sz w:val="22"/>
                <w:szCs w:val="22"/>
              </w:rPr>
            </w:pPr>
            <w:r w:rsidRPr="522BB32E">
              <w:rPr>
                <w:sz w:val="22"/>
                <w:szCs w:val="22"/>
              </w:rPr>
              <w:t>DrugExposureShortTerm</w:t>
            </w:r>
          </w:p>
        </w:tc>
        <w:tc>
          <w:tcPr>
            <w:tcW w:w="3426" w:type="dxa"/>
          </w:tcPr>
          <w:p w14:paraId="2A3445CB" w14:textId="43140430" w:rsidR="757B611C" w:rsidRDefault="757B611C" w:rsidP="522BB32E">
            <w:pPr>
              <w:rPr>
                <w:sz w:val="22"/>
                <w:szCs w:val="22"/>
              </w:rPr>
            </w:pPr>
            <w:r w:rsidRPr="522BB32E">
              <w:rPr>
                <w:sz w:val="22"/>
                <w:szCs w:val="22"/>
              </w:rPr>
              <w:t>FALSE</w:t>
            </w:r>
          </w:p>
        </w:tc>
      </w:tr>
      <w:tr w:rsidR="757B611C" w14:paraId="4D8C8AAF" w14:textId="77777777" w:rsidTr="004B4548">
        <w:tc>
          <w:tcPr>
            <w:tcW w:w="5640" w:type="dxa"/>
          </w:tcPr>
          <w:p w14:paraId="1DA184FE" w14:textId="6F2A4CD6" w:rsidR="757B611C" w:rsidRDefault="757B611C" w:rsidP="522BB32E">
            <w:pPr>
              <w:rPr>
                <w:sz w:val="22"/>
                <w:szCs w:val="22"/>
              </w:rPr>
            </w:pPr>
            <w:r w:rsidRPr="522BB32E">
              <w:rPr>
                <w:sz w:val="22"/>
                <w:szCs w:val="22"/>
              </w:rPr>
              <w:t>DistinctIngredientCountShortTerm</w:t>
            </w:r>
          </w:p>
        </w:tc>
        <w:tc>
          <w:tcPr>
            <w:tcW w:w="3426" w:type="dxa"/>
          </w:tcPr>
          <w:p w14:paraId="12249172" w14:textId="7AF166DF" w:rsidR="757B611C" w:rsidRDefault="757B611C" w:rsidP="522BB32E">
            <w:pPr>
              <w:rPr>
                <w:sz w:val="22"/>
                <w:szCs w:val="22"/>
              </w:rPr>
            </w:pPr>
            <w:r w:rsidRPr="522BB32E">
              <w:rPr>
                <w:sz w:val="22"/>
                <w:szCs w:val="22"/>
              </w:rPr>
              <w:t>FALSE</w:t>
            </w:r>
          </w:p>
        </w:tc>
      </w:tr>
      <w:tr w:rsidR="757B611C" w14:paraId="2CE1E515" w14:textId="77777777" w:rsidTr="004B4548">
        <w:tc>
          <w:tcPr>
            <w:tcW w:w="5640" w:type="dxa"/>
          </w:tcPr>
          <w:p w14:paraId="381EB796" w14:textId="72D53553" w:rsidR="757B611C" w:rsidRDefault="757B611C" w:rsidP="522BB32E">
            <w:pPr>
              <w:rPr>
                <w:sz w:val="22"/>
                <w:szCs w:val="22"/>
              </w:rPr>
            </w:pPr>
            <w:r w:rsidRPr="522BB32E">
              <w:rPr>
                <w:sz w:val="22"/>
                <w:szCs w:val="22"/>
              </w:rPr>
              <w:t>DeviceExposureShortTerm</w:t>
            </w:r>
          </w:p>
        </w:tc>
        <w:tc>
          <w:tcPr>
            <w:tcW w:w="3426" w:type="dxa"/>
          </w:tcPr>
          <w:p w14:paraId="309BDB23" w14:textId="6BA1CD79" w:rsidR="757B611C" w:rsidRDefault="757B611C" w:rsidP="522BB32E">
            <w:pPr>
              <w:rPr>
                <w:sz w:val="22"/>
                <w:szCs w:val="22"/>
              </w:rPr>
            </w:pPr>
            <w:r w:rsidRPr="522BB32E">
              <w:rPr>
                <w:sz w:val="22"/>
                <w:szCs w:val="22"/>
              </w:rPr>
              <w:t>FALSE</w:t>
            </w:r>
          </w:p>
        </w:tc>
      </w:tr>
      <w:tr w:rsidR="757B611C" w14:paraId="7E9AE197" w14:textId="77777777" w:rsidTr="004B4548">
        <w:tc>
          <w:tcPr>
            <w:tcW w:w="5640" w:type="dxa"/>
          </w:tcPr>
          <w:p w14:paraId="42ED00DE" w14:textId="2302E1E2" w:rsidR="757B611C" w:rsidRDefault="757B611C" w:rsidP="522BB32E">
            <w:pPr>
              <w:rPr>
                <w:sz w:val="22"/>
                <w:szCs w:val="22"/>
              </w:rPr>
            </w:pPr>
            <w:r w:rsidRPr="522BB32E">
              <w:rPr>
                <w:sz w:val="22"/>
                <w:szCs w:val="22"/>
              </w:rPr>
              <w:t>mediumTermStartDays</w:t>
            </w:r>
          </w:p>
        </w:tc>
        <w:tc>
          <w:tcPr>
            <w:tcW w:w="3426" w:type="dxa"/>
          </w:tcPr>
          <w:p w14:paraId="48E721C6" w14:textId="5CD562B1" w:rsidR="757B611C" w:rsidRDefault="757B611C" w:rsidP="522BB32E">
            <w:pPr>
              <w:rPr>
                <w:sz w:val="22"/>
                <w:szCs w:val="22"/>
              </w:rPr>
            </w:pPr>
            <w:r w:rsidRPr="522BB32E">
              <w:rPr>
                <w:sz w:val="22"/>
                <w:szCs w:val="22"/>
              </w:rPr>
              <w:t>-180</w:t>
            </w:r>
          </w:p>
        </w:tc>
      </w:tr>
      <w:tr w:rsidR="757B611C" w14:paraId="3CD9BC73" w14:textId="77777777" w:rsidTr="004B4548">
        <w:tc>
          <w:tcPr>
            <w:tcW w:w="5640" w:type="dxa"/>
          </w:tcPr>
          <w:p w14:paraId="0E3F7135" w14:textId="30234030" w:rsidR="757B611C" w:rsidRDefault="757B611C" w:rsidP="522BB32E">
            <w:pPr>
              <w:rPr>
                <w:sz w:val="22"/>
                <w:szCs w:val="22"/>
              </w:rPr>
            </w:pPr>
            <w:r w:rsidRPr="522BB32E">
              <w:rPr>
                <w:sz w:val="22"/>
                <w:szCs w:val="22"/>
              </w:rPr>
              <w:t>DemographicsPostObservationTime</w:t>
            </w:r>
          </w:p>
        </w:tc>
        <w:tc>
          <w:tcPr>
            <w:tcW w:w="3426" w:type="dxa"/>
          </w:tcPr>
          <w:p w14:paraId="3A64CA37" w14:textId="42A32982" w:rsidR="757B611C" w:rsidRDefault="757B611C" w:rsidP="522BB32E">
            <w:pPr>
              <w:rPr>
                <w:sz w:val="22"/>
                <w:szCs w:val="22"/>
              </w:rPr>
            </w:pPr>
            <w:r w:rsidRPr="522BB32E">
              <w:rPr>
                <w:sz w:val="22"/>
                <w:szCs w:val="22"/>
              </w:rPr>
              <w:t>FALSE</w:t>
            </w:r>
          </w:p>
        </w:tc>
      </w:tr>
      <w:tr w:rsidR="757B611C" w14:paraId="69A4E9EB" w14:textId="77777777" w:rsidTr="004B4548">
        <w:tc>
          <w:tcPr>
            <w:tcW w:w="5640" w:type="dxa"/>
          </w:tcPr>
          <w:p w14:paraId="024A2FC9" w14:textId="4AA387B5" w:rsidR="757B611C" w:rsidRDefault="757B611C" w:rsidP="522BB32E">
            <w:pPr>
              <w:rPr>
                <w:sz w:val="22"/>
                <w:szCs w:val="22"/>
              </w:rPr>
            </w:pPr>
            <w:r w:rsidRPr="522BB32E">
              <w:rPr>
                <w:sz w:val="22"/>
                <w:szCs w:val="22"/>
              </w:rPr>
              <w:t>VisitConceptCountLongTerm</w:t>
            </w:r>
          </w:p>
        </w:tc>
        <w:tc>
          <w:tcPr>
            <w:tcW w:w="3426" w:type="dxa"/>
          </w:tcPr>
          <w:p w14:paraId="5F5E0E89" w14:textId="41BA0965" w:rsidR="757B611C" w:rsidRDefault="757B611C" w:rsidP="522BB32E">
            <w:pPr>
              <w:rPr>
                <w:sz w:val="22"/>
                <w:szCs w:val="22"/>
              </w:rPr>
            </w:pPr>
            <w:r w:rsidRPr="522BB32E">
              <w:rPr>
                <w:sz w:val="22"/>
                <w:szCs w:val="22"/>
              </w:rPr>
              <w:t>FALSE</w:t>
            </w:r>
          </w:p>
        </w:tc>
      </w:tr>
      <w:tr w:rsidR="757B611C" w14:paraId="18320E8F" w14:textId="77777777" w:rsidTr="004B4548">
        <w:tc>
          <w:tcPr>
            <w:tcW w:w="5640" w:type="dxa"/>
          </w:tcPr>
          <w:p w14:paraId="74CD9126" w14:textId="39C56EA5" w:rsidR="757B611C" w:rsidRDefault="757B611C" w:rsidP="522BB32E">
            <w:pPr>
              <w:rPr>
                <w:sz w:val="22"/>
                <w:szCs w:val="22"/>
              </w:rPr>
            </w:pPr>
            <w:r w:rsidRPr="522BB32E">
              <w:rPr>
                <w:sz w:val="22"/>
                <w:szCs w:val="22"/>
              </w:rPr>
              <w:t>VisitConceptCountMediumTerm</w:t>
            </w:r>
          </w:p>
        </w:tc>
        <w:tc>
          <w:tcPr>
            <w:tcW w:w="3426" w:type="dxa"/>
          </w:tcPr>
          <w:p w14:paraId="687B110E" w14:textId="684239E1" w:rsidR="757B611C" w:rsidRDefault="757B611C" w:rsidP="522BB32E">
            <w:pPr>
              <w:rPr>
                <w:sz w:val="22"/>
                <w:szCs w:val="22"/>
              </w:rPr>
            </w:pPr>
            <w:r w:rsidRPr="522BB32E">
              <w:rPr>
                <w:sz w:val="22"/>
                <w:szCs w:val="22"/>
              </w:rPr>
              <w:t>FALSE</w:t>
            </w:r>
          </w:p>
        </w:tc>
      </w:tr>
      <w:tr w:rsidR="757B611C" w14:paraId="766F6F27" w14:textId="77777777" w:rsidTr="004B4548">
        <w:tc>
          <w:tcPr>
            <w:tcW w:w="5640" w:type="dxa"/>
          </w:tcPr>
          <w:p w14:paraId="5E9FEF62" w14:textId="574EB27F" w:rsidR="757B611C" w:rsidRDefault="757B611C" w:rsidP="522BB32E">
            <w:pPr>
              <w:rPr>
                <w:sz w:val="22"/>
                <w:szCs w:val="22"/>
              </w:rPr>
            </w:pPr>
            <w:r w:rsidRPr="522BB32E">
              <w:rPr>
                <w:sz w:val="22"/>
                <w:szCs w:val="22"/>
              </w:rPr>
              <w:t>excludedCovariateConceptIds</w:t>
            </w:r>
          </w:p>
        </w:tc>
        <w:tc>
          <w:tcPr>
            <w:tcW w:w="3426" w:type="dxa"/>
          </w:tcPr>
          <w:p w14:paraId="0E00D19B" w14:textId="2F007F2A" w:rsidR="757B611C" w:rsidRDefault="757B611C" w:rsidP="522BB32E">
            <w:pPr>
              <w:rPr>
                <w:sz w:val="22"/>
                <w:szCs w:val="22"/>
              </w:rPr>
            </w:pPr>
            <w:r w:rsidRPr="522BB32E">
              <w:rPr>
                <w:sz w:val="22"/>
                <w:szCs w:val="22"/>
              </w:rPr>
              <w:t xml:space="preserve"> </w:t>
            </w:r>
          </w:p>
        </w:tc>
      </w:tr>
      <w:tr w:rsidR="757B611C" w14:paraId="04B1851E" w14:textId="77777777" w:rsidTr="004B4548">
        <w:tc>
          <w:tcPr>
            <w:tcW w:w="5640" w:type="dxa"/>
          </w:tcPr>
          <w:p w14:paraId="03B50D64" w14:textId="6A783B10" w:rsidR="757B611C" w:rsidRDefault="757B611C" w:rsidP="522BB32E">
            <w:pPr>
              <w:rPr>
                <w:sz w:val="22"/>
                <w:szCs w:val="22"/>
              </w:rPr>
            </w:pPr>
            <w:r w:rsidRPr="522BB32E">
              <w:rPr>
                <w:sz w:val="22"/>
                <w:szCs w:val="22"/>
              </w:rPr>
              <w:t>ConditionGroupEraMediumTerm</w:t>
            </w:r>
          </w:p>
        </w:tc>
        <w:tc>
          <w:tcPr>
            <w:tcW w:w="3426" w:type="dxa"/>
          </w:tcPr>
          <w:p w14:paraId="06B59D7E" w14:textId="57B773DF" w:rsidR="757B611C" w:rsidRDefault="757B611C" w:rsidP="522BB32E">
            <w:pPr>
              <w:rPr>
                <w:sz w:val="22"/>
                <w:szCs w:val="22"/>
              </w:rPr>
            </w:pPr>
            <w:r w:rsidRPr="522BB32E">
              <w:rPr>
                <w:sz w:val="22"/>
                <w:szCs w:val="22"/>
              </w:rPr>
              <w:t>FALSE</w:t>
            </w:r>
          </w:p>
        </w:tc>
      </w:tr>
      <w:tr w:rsidR="757B611C" w14:paraId="60496EE0" w14:textId="77777777" w:rsidTr="004B4548">
        <w:tc>
          <w:tcPr>
            <w:tcW w:w="5640" w:type="dxa"/>
          </w:tcPr>
          <w:p w14:paraId="1FB467B7" w14:textId="2B24D350" w:rsidR="757B611C" w:rsidRDefault="757B611C" w:rsidP="522BB32E">
            <w:pPr>
              <w:rPr>
                <w:sz w:val="22"/>
                <w:szCs w:val="22"/>
              </w:rPr>
            </w:pPr>
            <w:r w:rsidRPr="522BB32E">
              <w:rPr>
                <w:sz w:val="22"/>
                <w:szCs w:val="22"/>
              </w:rPr>
              <w:t>DrugExposureMediumTerm</w:t>
            </w:r>
          </w:p>
        </w:tc>
        <w:tc>
          <w:tcPr>
            <w:tcW w:w="3426" w:type="dxa"/>
          </w:tcPr>
          <w:p w14:paraId="121461E1" w14:textId="05E77117" w:rsidR="757B611C" w:rsidRDefault="757B611C" w:rsidP="522BB32E">
            <w:pPr>
              <w:rPr>
                <w:sz w:val="22"/>
                <w:szCs w:val="22"/>
              </w:rPr>
            </w:pPr>
            <w:r w:rsidRPr="522BB32E">
              <w:rPr>
                <w:sz w:val="22"/>
                <w:szCs w:val="22"/>
              </w:rPr>
              <w:t>FALSE</w:t>
            </w:r>
          </w:p>
        </w:tc>
      </w:tr>
      <w:tr w:rsidR="757B611C" w14:paraId="2977016C" w14:textId="77777777" w:rsidTr="004B4548">
        <w:tc>
          <w:tcPr>
            <w:tcW w:w="5640" w:type="dxa"/>
          </w:tcPr>
          <w:p w14:paraId="04C8988D" w14:textId="19784094" w:rsidR="757B611C" w:rsidRDefault="757B611C" w:rsidP="522BB32E">
            <w:pPr>
              <w:rPr>
                <w:sz w:val="22"/>
                <w:szCs w:val="22"/>
              </w:rPr>
            </w:pPr>
            <w:r w:rsidRPr="522BB32E">
              <w:rPr>
                <w:sz w:val="22"/>
                <w:szCs w:val="22"/>
              </w:rPr>
              <w:t>DistinctProcedureCountLongTerm</w:t>
            </w:r>
          </w:p>
        </w:tc>
        <w:tc>
          <w:tcPr>
            <w:tcW w:w="3426" w:type="dxa"/>
          </w:tcPr>
          <w:p w14:paraId="6BEB8A1F" w14:textId="31EED185" w:rsidR="757B611C" w:rsidRDefault="757B611C" w:rsidP="522BB32E">
            <w:pPr>
              <w:rPr>
                <w:sz w:val="22"/>
                <w:szCs w:val="22"/>
              </w:rPr>
            </w:pPr>
            <w:r w:rsidRPr="522BB32E">
              <w:rPr>
                <w:sz w:val="22"/>
                <w:szCs w:val="22"/>
              </w:rPr>
              <w:t>FALSE</w:t>
            </w:r>
          </w:p>
        </w:tc>
      </w:tr>
      <w:tr w:rsidR="757B611C" w14:paraId="6568BE7B" w14:textId="77777777" w:rsidTr="004B4548">
        <w:tc>
          <w:tcPr>
            <w:tcW w:w="5640" w:type="dxa"/>
          </w:tcPr>
          <w:p w14:paraId="0DA7169C" w14:textId="27D1B2DE" w:rsidR="757B611C" w:rsidRDefault="757B611C" w:rsidP="522BB32E">
            <w:pPr>
              <w:rPr>
                <w:sz w:val="22"/>
                <w:szCs w:val="22"/>
              </w:rPr>
            </w:pPr>
            <w:r w:rsidRPr="522BB32E">
              <w:rPr>
                <w:sz w:val="22"/>
                <w:szCs w:val="22"/>
              </w:rPr>
              <w:t>DrugEraAnyTimePrior</w:t>
            </w:r>
          </w:p>
        </w:tc>
        <w:tc>
          <w:tcPr>
            <w:tcW w:w="3426" w:type="dxa"/>
          </w:tcPr>
          <w:p w14:paraId="46B74EE5" w14:textId="545C045A" w:rsidR="757B611C" w:rsidRDefault="757B611C" w:rsidP="522BB32E">
            <w:pPr>
              <w:rPr>
                <w:sz w:val="22"/>
                <w:szCs w:val="22"/>
              </w:rPr>
            </w:pPr>
            <w:r w:rsidRPr="522BB32E">
              <w:rPr>
                <w:sz w:val="22"/>
                <w:szCs w:val="22"/>
              </w:rPr>
              <w:t>FALSE</w:t>
            </w:r>
          </w:p>
        </w:tc>
      </w:tr>
      <w:tr w:rsidR="757B611C" w14:paraId="2A5E820A" w14:textId="77777777" w:rsidTr="004B4548">
        <w:tc>
          <w:tcPr>
            <w:tcW w:w="5640" w:type="dxa"/>
          </w:tcPr>
          <w:p w14:paraId="70C39205" w14:textId="246BD875" w:rsidR="757B611C" w:rsidRDefault="757B611C" w:rsidP="522BB32E">
            <w:pPr>
              <w:rPr>
                <w:sz w:val="22"/>
                <w:szCs w:val="22"/>
              </w:rPr>
            </w:pPr>
            <w:r w:rsidRPr="522BB32E">
              <w:rPr>
                <w:sz w:val="22"/>
                <w:szCs w:val="22"/>
              </w:rPr>
              <w:t>endDays</w:t>
            </w:r>
          </w:p>
        </w:tc>
        <w:tc>
          <w:tcPr>
            <w:tcW w:w="3426" w:type="dxa"/>
          </w:tcPr>
          <w:p w14:paraId="6AB69824" w14:textId="4D6AE010" w:rsidR="757B611C" w:rsidRDefault="757B611C" w:rsidP="522BB32E">
            <w:pPr>
              <w:rPr>
                <w:sz w:val="22"/>
                <w:szCs w:val="22"/>
              </w:rPr>
            </w:pPr>
            <w:r w:rsidRPr="522BB32E">
              <w:rPr>
                <w:sz w:val="22"/>
                <w:szCs w:val="22"/>
              </w:rPr>
              <w:t>-1</w:t>
            </w:r>
          </w:p>
        </w:tc>
      </w:tr>
      <w:tr w:rsidR="757B611C" w14:paraId="1D7987E6" w14:textId="77777777" w:rsidTr="004B4548">
        <w:tc>
          <w:tcPr>
            <w:tcW w:w="5640" w:type="dxa"/>
          </w:tcPr>
          <w:p w14:paraId="648E44A9" w14:textId="4B7CF5FF" w:rsidR="757B611C" w:rsidRDefault="757B611C" w:rsidP="522BB32E">
            <w:pPr>
              <w:rPr>
                <w:sz w:val="22"/>
                <w:szCs w:val="22"/>
              </w:rPr>
            </w:pPr>
            <w:r w:rsidRPr="522BB32E">
              <w:rPr>
                <w:sz w:val="22"/>
                <w:szCs w:val="22"/>
              </w:rPr>
              <w:t>ConditionOccurrenceShortTerm</w:t>
            </w:r>
          </w:p>
        </w:tc>
        <w:tc>
          <w:tcPr>
            <w:tcW w:w="3426" w:type="dxa"/>
          </w:tcPr>
          <w:p w14:paraId="0D8E66BD" w14:textId="11BFC932" w:rsidR="757B611C" w:rsidRDefault="757B611C" w:rsidP="522BB32E">
            <w:pPr>
              <w:rPr>
                <w:sz w:val="22"/>
                <w:szCs w:val="22"/>
              </w:rPr>
            </w:pPr>
            <w:r w:rsidRPr="522BB32E">
              <w:rPr>
                <w:sz w:val="22"/>
                <w:szCs w:val="22"/>
              </w:rPr>
              <w:t>FALSE</w:t>
            </w:r>
          </w:p>
        </w:tc>
      </w:tr>
    </w:tbl>
    <w:p w14:paraId="3E741F6E" w14:textId="66E702E7" w:rsidR="757B611C" w:rsidRPr="004B4548" w:rsidRDefault="757B611C" w:rsidP="004B4548"/>
    <w:p w14:paraId="00000250" w14:textId="77777777" w:rsidR="00E00517" w:rsidRPr="004B4548" w:rsidRDefault="005434AA" w:rsidP="004B4548">
      <w:r w:rsidRPr="004B4548">
        <w:t>Covariate Settings #2</w:t>
      </w:r>
    </w:p>
    <w:tbl>
      <w:tblPr>
        <w:tblStyle w:val="TableGrid"/>
        <w:tblW w:w="9066" w:type="dxa"/>
        <w:tblLayout w:type="fixed"/>
        <w:tblLook w:val="06A0" w:firstRow="1" w:lastRow="0" w:firstColumn="1" w:lastColumn="0" w:noHBand="1" w:noVBand="1"/>
      </w:tblPr>
      <w:tblGrid>
        <w:gridCol w:w="5640"/>
        <w:gridCol w:w="3426"/>
      </w:tblGrid>
      <w:tr w:rsidR="757B611C" w:rsidRPr="004B4548" w14:paraId="74572246" w14:textId="77777777" w:rsidTr="004B4548">
        <w:tc>
          <w:tcPr>
            <w:tcW w:w="5640" w:type="dxa"/>
          </w:tcPr>
          <w:p w14:paraId="44EDF866" w14:textId="6C63AE57" w:rsidR="757B611C" w:rsidRPr="004B4548" w:rsidRDefault="757B611C" w:rsidP="004B4548">
            <w:r w:rsidRPr="004B4548">
              <w:t>Covariates</w:t>
            </w:r>
          </w:p>
        </w:tc>
        <w:tc>
          <w:tcPr>
            <w:tcW w:w="3426" w:type="dxa"/>
          </w:tcPr>
          <w:p w14:paraId="4BD8D4B0" w14:textId="7B35403E" w:rsidR="757B611C" w:rsidRPr="004B4548" w:rsidRDefault="757B611C" w:rsidP="004B4548">
            <w:r w:rsidRPr="004B4548">
              <w:t>Settings</w:t>
            </w:r>
          </w:p>
        </w:tc>
      </w:tr>
      <w:tr w:rsidR="757B611C" w:rsidRPr="004B4548" w14:paraId="03CF8B11" w14:textId="77777777" w:rsidTr="004B4548">
        <w:tc>
          <w:tcPr>
            <w:tcW w:w="5640" w:type="dxa"/>
          </w:tcPr>
          <w:p w14:paraId="1066AC29" w14:textId="632835D3" w:rsidR="757B611C" w:rsidRPr="004B4548" w:rsidRDefault="757B611C" w:rsidP="004B4548">
            <w:r w:rsidRPr="004B4548">
              <w:t>VisitCountMediumTerm</w:t>
            </w:r>
          </w:p>
        </w:tc>
        <w:tc>
          <w:tcPr>
            <w:tcW w:w="3426" w:type="dxa"/>
          </w:tcPr>
          <w:p w14:paraId="04C71279" w14:textId="5BA3BE67" w:rsidR="757B611C" w:rsidRPr="004B4548" w:rsidRDefault="757B611C" w:rsidP="004B4548">
            <w:r w:rsidRPr="004B4548">
              <w:t>FALSE</w:t>
            </w:r>
          </w:p>
        </w:tc>
      </w:tr>
      <w:tr w:rsidR="757B611C" w:rsidRPr="004B4548" w14:paraId="736B0BDF" w14:textId="77777777" w:rsidTr="004B4548">
        <w:tc>
          <w:tcPr>
            <w:tcW w:w="5640" w:type="dxa"/>
          </w:tcPr>
          <w:p w14:paraId="638C880C" w14:textId="0A58B44B" w:rsidR="757B611C" w:rsidRPr="004B4548" w:rsidRDefault="757B611C" w:rsidP="004B4548">
            <w:r w:rsidRPr="004B4548">
              <w:t>ObservationShortTerm</w:t>
            </w:r>
          </w:p>
        </w:tc>
        <w:tc>
          <w:tcPr>
            <w:tcW w:w="3426" w:type="dxa"/>
          </w:tcPr>
          <w:p w14:paraId="282380AB" w14:textId="35F55BEE" w:rsidR="757B611C" w:rsidRPr="004B4548" w:rsidRDefault="757B611C" w:rsidP="004B4548">
            <w:r w:rsidRPr="004B4548">
              <w:t>FALSE</w:t>
            </w:r>
          </w:p>
        </w:tc>
      </w:tr>
      <w:tr w:rsidR="757B611C" w:rsidRPr="004B4548" w14:paraId="69D4B85E" w14:textId="77777777" w:rsidTr="004B4548">
        <w:tc>
          <w:tcPr>
            <w:tcW w:w="5640" w:type="dxa"/>
          </w:tcPr>
          <w:p w14:paraId="57F0071D" w14:textId="78DF4A67" w:rsidR="757B611C" w:rsidRPr="004B4548" w:rsidRDefault="757B611C" w:rsidP="004B4548">
            <w:r w:rsidRPr="004B4548">
              <w:lastRenderedPageBreak/>
              <w:t>shortTermStartDays</w:t>
            </w:r>
          </w:p>
        </w:tc>
        <w:tc>
          <w:tcPr>
            <w:tcW w:w="3426" w:type="dxa"/>
          </w:tcPr>
          <w:p w14:paraId="580D02E4" w14:textId="68AE7B24" w:rsidR="757B611C" w:rsidRPr="004B4548" w:rsidRDefault="757B611C" w:rsidP="004B4548">
            <w:r w:rsidRPr="004B4548">
              <w:t>-30</w:t>
            </w:r>
          </w:p>
        </w:tc>
      </w:tr>
      <w:tr w:rsidR="757B611C" w:rsidRPr="004B4548" w14:paraId="065A3320" w14:textId="77777777" w:rsidTr="004B4548">
        <w:tc>
          <w:tcPr>
            <w:tcW w:w="5640" w:type="dxa"/>
          </w:tcPr>
          <w:p w14:paraId="5F7DCD13" w14:textId="37136601" w:rsidR="757B611C" w:rsidRPr="004B4548" w:rsidRDefault="757B611C" w:rsidP="004B4548">
            <w:r w:rsidRPr="004B4548">
              <w:t>MeasurementRangeGroupShortTerm</w:t>
            </w:r>
          </w:p>
        </w:tc>
        <w:tc>
          <w:tcPr>
            <w:tcW w:w="3426" w:type="dxa"/>
          </w:tcPr>
          <w:p w14:paraId="53CFDF06" w14:textId="6ECB2372" w:rsidR="757B611C" w:rsidRPr="004B4548" w:rsidRDefault="757B611C" w:rsidP="004B4548">
            <w:r w:rsidRPr="004B4548">
              <w:t>FALSE</w:t>
            </w:r>
          </w:p>
        </w:tc>
      </w:tr>
      <w:tr w:rsidR="757B611C" w:rsidRPr="004B4548" w14:paraId="4561271E" w14:textId="77777777" w:rsidTr="004B4548">
        <w:tc>
          <w:tcPr>
            <w:tcW w:w="5640" w:type="dxa"/>
          </w:tcPr>
          <w:p w14:paraId="46D8288A" w14:textId="4CF75DC3" w:rsidR="757B611C" w:rsidRPr="004B4548" w:rsidRDefault="757B611C" w:rsidP="004B4548">
            <w:r w:rsidRPr="004B4548">
              <w:t>ConditionOccurrenceLongTerm</w:t>
            </w:r>
          </w:p>
        </w:tc>
        <w:tc>
          <w:tcPr>
            <w:tcW w:w="3426" w:type="dxa"/>
          </w:tcPr>
          <w:p w14:paraId="3E0BBA8C" w14:textId="24014158" w:rsidR="757B611C" w:rsidRPr="004B4548" w:rsidRDefault="757B611C" w:rsidP="004B4548">
            <w:r w:rsidRPr="004B4548">
              <w:t>FALSE</w:t>
            </w:r>
          </w:p>
        </w:tc>
      </w:tr>
      <w:tr w:rsidR="757B611C" w:rsidRPr="004B4548" w14:paraId="4204C48C" w14:textId="77777777" w:rsidTr="004B4548">
        <w:tc>
          <w:tcPr>
            <w:tcW w:w="5640" w:type="dxa"/>
          </w:tcPr>
          <w:p w14:paraId="5DBF8D88" w14:textId="65E09789" w:rsidR="757B611C" w:rsidRPr="004B4548" w:rsidRDefault="757B611C" w:rsidP="004B4548">
            <w:r w:rsidRPr="004B4548">
              <w:t>DrugEraStartLongTerm</w:t>
            </w:r>
          </w:p>
        </w:tc>
        <w:tc>
          <w:tcPr>
            <w:tcW w:w="3426" w:type="dxa"/>
          </w:tcPr>
          <w:p w14:paraId="1D513073" w14:textId="72BE33E5" w:rsidR="757B611C" w:rsidRPr="004B4548" w:rsidRDefault="757B611C" w:rsidP="004B4548">
            <w:r w:rsidRPr="004B4548">
              <w:t>FALSE</w:t>
            </w:r>
          </w:p>
        </w:tc>
      </w:tr>
      <w:tr w:rsidR="757B611C" w:rsidRPr="004B4548" w14:paraId="05FF2585" w14:textId="77777777" w:rsidTr="004B4548">
        <w:tc>
          <w:tcPr>
            <w:tcW w:w="5640" w:type="dxa"/>
          </w:tcPr>
          <w:p w14:paraId="0FF7E724" w14:textId="2F4ECF6A" w:rsidR="757B611C" w:rsidRPr="004B4548" w:rsidRDefault="757B611C" w:rsidP="004B4548">
            <w:r w:rsidRPr="004B4548">
              <w:t>VisitCountShortTerm</w:t>
            </w:r>
          </w:p>
        </w:tc>
        <w:tc>
          <w:tcPr>
            <w:tcW w:w="3426" w:type="dxa"/>
          </w:tcPr>
          <w:p w14:paraId="73AB457C" w14:textId="52981716" w:rsidR="757B611C" w:rsidRPr="004B4548" w:rsidRDefault="757B611C" w:rsidP="004B4548">
            <w:r w:rsidRPr="004B4548">
              <w:t>FALSE</w:t>
            </w:r>
          </w:p>
        </w:tc>
      </w:tr>
      <w:tr w:rsidR="757B611C" w:rsidRPr="004B4548" w14:paraId="1607544B" w14:textId="77777777" w:rsidTr="004B4548">
        <w:tc>
          <w:tcPr>
            <w:tcW w:w="5640" w:type="dxa"/>
          </w:tcPr>
          <w:p w14:paraId="6F39EF8F" w14:textId="61B25959" w:rsidR="757B611C" w:rsidRPr="004B4548" w:rsidRDefault="757B611C" w:rsidP="004B4548">
            <w:r w:rsidRPr="004B4548">
              <w:t>Chads2Vasc</w:t>
            </w:r>
          </w:p>
        </w:tc>
        <w:tc>
          <w:tcPr>
            <w:tcW w:w="3426" w:type="dxa"/>
          </w:tcPr>
          <w:p w14:paraId="76C11387" w14:textId="6B47C0FB" w:rsidR="757B611C" w:rsidRPr="004B4548" w:rsidRDefault="757B611C" w:rsidP="004B4548">
            <w:r w:rsidRPr="004B4548">
              <w:t>FALSE</w:t>
            </w:r>
          </w:p>
        </w:tc>
      </w:tr>
      <w:tr w:rsidR="757B611C" w:rsidRPr="004B4548" w14:paraId="44FA9FE7" w14:textId="77777777" w:rsidTr="004B4548">
        <w:tc>
          <w:tcPr>
            <w:tcW w:w="5640" w:type="dxa"/>
          </w:tcPr>
          <w:p w14:paraId="77F45A70" w14:textId="0025430D" w:rsidR="757B611C" w:rsidRPr="004B4548" w:rsidRDefault="757B611C" w:rsidP="004B4548">
            <w:r w:rsidRPr="004B4548">
              <w:t>ConditionGroupEraStartLongTerm</w:t>
            </w:r>
          </w:p>
        </w:tc>
        <w:tc>
          <w:tcPr>
            <w:tcW w:w="3426" w:type="dxa"/>
          </w:tcPr>
          <w:p w14:paraId="2135C963" w14:textId="6A885BDD" w:rsidR="757B611C" w:rsidRPr="004B4548" w:rsidRDefault="757B611C" w:rsidP="004B4548">
            <w:r w:rsidRPr="004B4548">
              <w:t>FALSE</w:t>
            </w:r>
          </w:p>
        </w:tc>
      </w:tr>
      <w:tr w:rsidR="757B611C" w:rsidRPr="004B4548" w14:paraId="66220009" w14:textId="77777777" w:rsidTr="004B4548">
        <w:tc>
          <w:tcPr>
            <w:tcW w:w="5640" w:type="dxa"/>
          </w:tcPr>
          <w:p w14:paraId="0D36B207" w14:textId="4DF45492" w:rsidR="757B611C" w:rsidRPr="004B4548" w:rsidRDefault="757B611C" w:rsidP="004B4548">
            <w:r w:rsidRPr="004B4548">
              <w:t>ConditionEraShortTerm</w:t>
            </w:r>
          </w:p>
        </w:tc>
        <w:tc>
          <w:tcPr>
            <w:tcW w:w="3426" w:type="dxa"/>
          </w:tcPr>
          <w:p w14:paraId="09C76AED" w14:textId="108753A9" w:rsidR="757B611C" w:rsidRPr="004B4548" w:rsidRDefault="757B611C" w:rsidP="004B4548">
            <w:r w:rsidRPr="004B4548">
              <w:t>FALSE</w:t>
            </w:r>
          </w:p>
        </w:tc>
      </w:tr>
      <w:tr w:rsidR="757B611C" w:rsidRPr="004B4548" w14:paraId="47EF9F48" w14:textId="77777777" w:rsidTr="004B4548">
        <w:tc>
          <w:tcPr>
            <w:tcW w:w="5640" w:type="dxa"/>
          </w:tcPr>
          <w:p w14:paraId="08017AC8" w14:textId="1FF6CB1E" w:rsidR="757B611C" w:rsidRPr="004B4548" w:rsidRDefault="757B611C" w:rsidP="004B4548">
            <w:r w:rsidRPr="004B4548">
              <w:t>Dcsi</w:t>
            </w:r>
          </w:p>
        </w:tc>
        <w:tc>
          <w:tcPr>
            <w:tcW w:w="3426" w:type="dxa"/>
          </w:tcPr>
          <w:p w14:paraId="052F700C" w14:textId="20651EC5" w:rsidR="757B611C" w:rsidRPr="004B4548" w:rsidRDefault="757B611C" w:rsidP="004B4548">
            <w:r w:rsidRPr="004B4548">
              <w:t>FALSE</w:t>
            </w:r>
          </w:p>
        </w:tc>
      </w:tr>
      <w:tr w:rsidR="757B611C" w:rsidRPr="004B4548" w14:paraId="5C721E39" w14:textId="77777777" w:rsidTr="004B4548">
        <w:tc>
          <w:tcPr>
            <w:tcW w:w="5640" w:type="dxa"/>
          </w:tcPr>
          <w:p w14:paraId="202DD622" w14:textId="519162EF" w:rsidR="757B611C" w:rsidRPr="004B4548" w:rsidRDefault="757B611C" w:rsidP="004B4548">
            <w:r w:rsidRPr="004B4548">
              <w:t>DrugGroupEraLongTerm</w:t>
            </w:r>
          </w:p>
        </w:tc>
        <w:tc>
          <w:tcPr>
            <w:tcW w:w="3426" w:type="dxa"/>
          </w:tcPr>
          <w:p w14:paraId="4542F8DC" w14:textId="1D4BDE26" w:rsidR="757B611C" w:rsidRPr="004B4548" w:rsidRDefault="757B611C" w:rsidP="004B4548">
            <w:r w:rsidRPr="004B4548">
              <w:t>FALSE</w:t>
            </w:r>
          </w:p>
        </w:tc>
      </w:tr>
      <w:tr w:rsidR="757B611C" w:rsidRPr="004B4548" w14:paraId="4EFE66E8" w14:textId="77777777" w:rsidTr="004B4548">
        <w:tc>
          <w:tcPr>
            <w:tcW w:w="5640" w:type="dxa"/>
          </w:tcPr>
          <w:p w14:paraId="6C4B0B08" w14:textId="18F7FE52" w:rsidR="757B611C" w:rsidRPr="004B4548" w:rsidRDefault="757B611C" w:rsidP="004B4548">
            <w:r w:rsidRPr="004B4548">
              <w:t>DrugGroupEraShortTerm</w:t>
            </w:r>
          </w:p>
        </w:tc>
        <w:tc>
          <w:tcPr>
            <w:tcW w:w="3426" w:type="dxa"/>
          </w:tcPr>
          <w:p w14:paraId="0985658E" w14:textId="0378F16C" w:rsidR="757B611C" w:rsidRPr="004B4548" w:rsidRDefault="757B611C" w:rsidP="004B4548">
            <w:r w:rsidRPr="004B4548">
              <w:t>FALSE</w:t>
            </w:r>
          </w:p>
        </w:tc>
      </w:tr>
      <w:tr w:rsidR="757B611C" w:rsidRPr="004B4548" w14:paraId="50698A23" w14:textId="77777777" w:rsidTr="004B4548">
        <w:tc>
          <w:tcPr>
            <w:tcW w:w="5640" w:type="dxa"/>
          </w:tcPr>
          <w:p w14:paraId="098F2344" w14:textId="7546B9C6" w:rsidR="757B611C" w:rsidRPr="004B4548" w:rsidRDefault="757B611C" w:rsidP="004B4548">
            <w:r w:rsidRPr="004B4548">
              <w:t>ConditionEraStartLongTerm</w:t>
            </w:r>
          </w:p>
        </w:tc>
        <w:tc>
          <w:tcPr>
            <w:tcW w:w="3426" w:type="dxa"/>
          </w:tcPr>
          <w:p w14:paraId="5A8CAE8D" w14:textId="220313FD" w:rsidR="757B611C" w:rsidRPr="004B4548" w:rsidRDefault="757B611C" w:rsidP="004B4548">
            <w:r w:rsidRPr="004B4548">
              <w:t>FALSE</w:t>
            </w:r>
          </w:p>
        </w:tc>
      </w:tr>
      <w:tr w:rsidR="757B611C" w:rsidRPr="004B4548" w14:paraId="743CBBAB" w14:textId="77777777" w:rsidTr="004B4548">
        <w:tc>
          <w:tcPr>
            <w:tcW w:w="5640" w:type="dxa"/>
          </w:tcPr>
          <w:p w14:paraId="2FCA968C" w14:textId="5C576D44" w:rsidR="757B611C" w:rsidRPr="004B4548" w:rsidRDefault="757B611C" w:rsidP="004B4548">
            <w:r w:rsidRPr="004B4548">
              <w:t>temporal</w:t>
            </w:r>
          </w:p>
        </w:tc>
        <w:tc>
          <w:tcPr>
            <w:tcW w:w="3426" w:type="dxa"/>
          </w:tcPr>
          <w:p w14:paraId="432C8F2D" w14:textId="43872D82" w:rsidR="757B611C" w:rsidRPr="004B4548" w:rsidRDefault="757B611C" w:rsidP="004B4548">
            <w:r w:rsidRPr="004B4548">
              <w:t>FALSE</w:t>
            </w:r>
          </w:p>
        </w:tc>
      </w:tr>
      <w:tr w:rsidR="757B611C" w:rsidRPr="004B4548" w14:paraId="31D1109B" w14:textId="77777777" w:rsidTr="004B4548">
        <w:tc>
          <w:tcPr>
            <w:tcW w:w="5640" w:type="dxa"/>
          </w:tcPr>
          <w:p w14:paraId="7C91C2FD" w14:textId="6B815317" w:rsidR="757B611C" w:rsidRPr="004B4548" w:rsidRDefault="757B611C" w:rsidP="004B4548">
            <w:r w:rsidRPr="004B4548">
              <w:t>DemographicsIndexMonth</w:t>
            </w:r>
          </w:p>
        </w:tc>
        <w:tc>
          <w:tcPr>
            <w:tcW w:w="3426" w:type="dxa"/>
          </w:tcPr>
          <w:p w14:paraId="7384430F" w14:textId="0B2B630D" w:rsidR="757B611C" w:rsidRPr="004B4548" w:rsidRDefault="757B611C" w:rsidP="004B4548">
            <w:r w:rsidRPr="004B4548">
              <w:t>FALSE</w:t>
            </w:r>
          </w:p>
        </w:tc>
      </w:tr>
      <w:tr w:rsidR="757B611C" w:rsidRPr="004B4548" w14:paraId="091DF9D0" w14:textId="77777777" w:rsidTr="004B4548">
        <w:tc>
          <w:tcPr>
            <w:tcW w:w="5640" w:type="dxa"/>
          </w:tcPr>
          <w:p w14:paraId="128F1F46" w14:textId="724C44F4" w:rsidR="757B611C" w:rsidRPr="004B4548" w:rsidRDefault="757B611C" w:rsidP="004B4548">
            <w:r w:rsidRPr="004B4548">
              <w:t>ConditionOccurrencePrimaryInpatientLongTerm</w:t>
            </w:r>
          </w:p>
        </w:tc>
        <w:tc>
          <w:tcPr>
            <w:tcW w:w="3426" w:type="dxa"/>
          </w:tcPr>
          <w:p w14:paraId="4A49107D" w14:textId="4F219C6A" w:rsidR="757B611C" w:rsidRPr="004B4548" w:rsidRDefault="757B611C" w:rsidP="004B4548">
            <w:r w:rsidRPr="004B4548">
              <w:t>FALSE</w:t>
            </w:r>
          </w:p>
        </w:tc>
      </w:tr>
      <w:tr w:rsidR="757B611C" w:rsidRPr="004B4548" w14:paraId="7CA4CD90" w14:textId="77777777" w:rsidTr="004B4548">
        <w:tc>
          <w:tcPr>
            <w:tcW w:w="5640" w:type="dxa"/>
          </w:tcPr>
          <w:p w14:paraId="1C8899DD" w14:textId="058B7F12" w:rsidR="757B611C" w:rsidRPr="004B4548" w:rsidRDefault="757B611C" w:rsidP="004B4548">
            <w:r w:rsidRPr="004B4548">
              <w:t>ConditionEraAnyTimePrior</w:t>
            </w:r>
          </w:p>
        </w:tc>
        <w:tc>
          <w:tcPr>
            <w:tcW w:w="3426" w:type="dxa"/>
          </w:tcPr>
          <w:p w14:paraId="5B766DFB" w14:textId="4D27B9B2" w:rsidR="757B611C" w:rsidRPr="004B4548" w:rsidRDefault="757B611C" w:rsidP="004B4548">
            <w:r w:rsidRPr="004B4548">
              <w:t>FALSE</w:t>
            </w:r>
          </w:p>
        </w:tc>
      </w:tr>
      <w:tr w:rsidR="757B611C" w:rsidRPr="004B4548" w14:paraId="58A9CA0B" w14:textId="77777777" w:rsidTr="004B4548">
        <w:tc>
          <w:tcPr>
            <w:tcW w:w="5640" w:type="dxa"/>
          </w:tcPr>
          <w:p w14:paraId="216EAD72" w14:textId="7FA7D0F7" w:rsidR="757B611C" w:rsidRPr="004B4548" w:rsidRDefault="757B611C" w:rsidP="004B4548">
            <w:r w:rsidRPr="004B4548">
              <w:t>addDescendantsToInclude</w:t>
            </w:r>
          </w:p>
        </w:tc>
        <w:tc>
          <w:tcPr>
            <w:tcW w:w="3426" w:type="dxa"/>
          </w:tcPr>
          <w:p w14:paraId="1DBFFFB5" w14:textId="645E7781" w:rsidR="757B611C" w:rsidRPr="004B4548" w:rsidRDefault="757B611C" w:rsidP="004B4548">
            <w:r w:rsidRPr="004B4548">
              <w:t>FALSE</w:t>
            </w:r>
          </w:p>
        </w:tc>
      </w:tr>
      <w:tr w:rsidR="757B611C" w:rsidRPr="004B4548" w14:paraId="7455170A" w14:textId="77777777" w:rsidTr="004B4548">
        <w:tc>
          <w:tcPr>
            <w:tcW w:w="5640" w:type="dxa"/>
          </w:tcPr>
          <w:p w14:paraId="790E456B" w14:textId="36729233" w:rsidR="757B611C" w:rsidRPr="004B4548" w:rsidRDefault="757B611C" w:rsidP="004B4548">
            <w:r w:rsidRPr="004B4548">
              <w:t>ConditionGroupEraStartMediumTerm</w:t>
            </w:r>
          </w:p>
        </w:tc>
        <w:tc>
          <w:tcPr>
            <w:tcW w:w="3426" w:type="dxa"/>
          </w:tcPr>
          <w:p w14:paraId="5CC159B6" w14:textId="196F7932" w:rsidR="757B611C" w:rsidRPr="004B4548" w:rsidRDefault="757B611C" w:rsidP="004B4548">
            <w:r w:rsidRPr="004B4548">
              <w:t>FALSE</w:t>
            </w:r>
          </w:p>
        </w:tc>
      </w:tr>
      <w:tr w:rsidR="757B611C" w:rsidRPr="004B4548" w14:paraId="01E776D6" w14:textId="77777777" w:rsidTr="004B4548">
        <w:tc>
          <w:tcPr>
            <w:tcW w:w="5640" w:type="dxa"/>
          </w:tcPr>
          <w:p w14:paraId="195A2EB1" w14:textId="3129A0B5" w:rsidR="757B611C" w:rsidRPr="004B4548" w:rsidRDefault="757B611C" w:rsidP="004B4548">
            <w:r w:rsidRPr="004B4548">
              <w:t>ProcedureOccurrenceLongTerm</w:t>
            </w:r>
          </w:p>
        </w:tc>
        <w:tc>
          <w:tcPr>
            <w:tcW w:w="3426" w:type="dxa"/>
          </w:tcPr>
          <w:p w14:paraId="0D0DF865" w14:textId="70C59E00" w:rsidR="757B611C" w:rsidRPr="004B4548" w:rsidRDefault="757B611C" w:rsidP="004B4548">
            <w:r w:rsidRPr="004B4548">
              <w:t>FALSE</w:t>
            </w:r>
          </w:p>
        </w:tc>
      </w:tr>
      <w:tr w:rsidR="757B611C" w:rsidRPr="004B4548" w14:paraId="10CE7B5B" w14:textId="77777777" w:rsidTr="004B4548">
        <w:tc>
          <w:tcPr>
            <w:tcW w:w="5640" w:type="dxa"/>
          </w:tcPr>
          <w:p w14:paraId="5FF751C4" w14:textId="313AD19D" w:rsidR="757B611C" w:rsidRPr="004B4548" w:rsidRDefault="757B611C" w:rsidP="004B4548">
            <w:r w:rsidRPr="004B4548">
              <w:t>DrugExposureLongTerm</w:t>
            </w:r>
          </w:p>
        </w:tc>
        <w:tc>
          <w:tcPr>
            <w:tcW w:w="3426" w:type="dxa"/>
          </w:tcPr>
          <w:p w14:paraId="42FDE10F" w14:textId="14A20298" w:rsidR="757B611C" w:rsidRPr="004B4548" w:rsidRDefault="757B611C" w:rsidP="004B4548">
            <w:r w:rsidRPr="004B4548">
              <w:t>FALSE</w:t>
            </w:r>
          </w:p>
        </w:tc>
      </w:tr>
      <w:tr w:rsidR="757B611C" w:rsidRPr="004B4548" w14:paraId="2F689018" w14:textId="77777777" w:rsidTr="004B4548">
        <w:tc>
          <w:tcPr>
            <w:tcW w:w="5640" w:type="dxa"/>
          </w:tcPr>
          <w:p w14:paraId="0599D682" w14:textId="7608C6F9" w:rsidR="757B611C" w:rsidRPr="004B4548" w:rsidRDefault="757B611C" w:rsidP="004B4548">
            <w:r w:rsidRPr="004B4548">
              <w:t>DrugEraStartShortTerm</w:t>
            </w:r>
          </w:p>
        </w:tc>
        <w:tc>
          <w:tcPr>
            <w:tcW w:w="3426" w:type="dxa"/>
          </w:tcPr>
          <w:p w14:paraId="18F20576" w14:textId="7EFD0752" w:rsidR="757B611C" w:rsidRPr="004B4548" w:rsidRDefault="757B611C" w:rsidP="004B4548">
            <w:r w:rsidRPr="004B4548">
              <w:t>FALSE</w:t>
            </w:r>
          </w:p>
        </w:tc>
      </w:tr>
      <w:tr w:rsidR="757B611C" w:rsidRPr="004B4548" w14:paraId="396A4443" w14:textId="77777777" w:rsidTr="004B4548">
        <w:tc>
          <w:tcPr>
            <w:tcW w:w="5640" w:type="dxa"/>
          </w:tcPr>
          <w:p w14:paraId="16FA0FE3" w14:textId="299A3D16" w:rsidR="757B611C" w:rsidRPr="004B4548" w:rsidRDefault="757B611C" w:rsidP="004B4548">
            <w:r w:rsidRPr="004B4548">
              <w:t>DistinctIngredientCountMediumTerm</w:t>
            </w:r>
          </w:p>
        </w:tc>
        <w:tc>
          <w:tcPr>
            <w:tcW w:w="3426" w:type="dxa"/>
          </w:tcPr>
          <w:p w14:paraId="6E3132D2" w14:textId="7FFD3286" w:rsidR="757B611C" w:rsidRPr="004B4548" w:rsidRDefault="757B611C" w:rsidP="004B4548">
            <w:r w:rsidRPr="004B4548">
              <w:t>FALSE</w:t>
            </w:r>
          </w:p>
        </w:tc>
      </w:tr>
      <w:tr w:rsidR="757B611C" w:rsidRPr="004B4548" w14:paraId="4F066C94" w14:textId="77777777" w:rsidTr="004B4548">
        <w:tc>
          <w:tcPr>
            <w:tcW w:w="5640" w:type="dxa"/>
          </w:tcPr>
          <w:p w14:paraId="6086A74E" w14:textId="6FEEBAD0" w:rsidR="757B611C" w:rsidRPr="004B4548" w:rsidRDefault="757B611C" w:rsidP="004B4548">
            <w:r w:rsidRPr="004B4548">
              <w:t>DistinctMeasurementCountShortTerm</w:t>
            </w:r>
          </w:p>
        </w:tc>
        <w:tc>
          <w:tcPr>
            <w:tcW w:w="3426" w:type="dxa"/>
          </w:tcPr>
          <w:p w14:paraId="381B2FB5" w14:textId="0382BDC9" w:rsidR="757B611C" w:rsidRPr="004B4548" w:rsidRDefault="757B611C" w:rsidP="004B4548">
            <w:r w:rsidRPr="004B4548">
              <w:t>FALSE</w:t>
            </w:r>
          </w:p>
        </w:tc>
      </w:tr>
      <w:tr w:rsidR="757B611C" w:rsidRPr="004B4548" w14:paraId="5B8420D7" w14:textId="77777777" w:rsidTr="004B4548">
        <w:tc>
          <w:tcPr>
            <w:tcW w:w="5640" w:type="dxa"/>
          </w:tcPr>
          <w:p w14:paraId="1850B5BB" w14:textId="3FEB6AD5" w:rsidR="757B611C" w:rsidRPr="004B4548" w:rsidRDefault="757B611C" w:rsidP="004B4548">
            <w:r w:rsidRPr="004B4548">
              <w:t>MeasurementRangeGroupLongTerm</w:t>
            </w:r>
          </w:p>
        </w:tc>
        <w:tc>
          <w:tcPr>
            <w:tcW w:w="3426" w:type="dxa"/>
          </w:tcPr>
          <w:p w14:paraId="09F9DDF2" w14:textId="27E57A24" w:rsidR="757B611C" w:rsidRPr="004B4548" w:rsidRDefault="757B611C" w:rsidP="004B4548">
            <w:r w:rsidRPr="004B4548">
              <w:t>FALSE</w:t>
            </w:r>
          </w:p>
        </w:tc>
      </w:tr>
      <w:tr w:rsidR="757B611C" w:rsidRPr="004B4548" w14:paraId="4A3DF655" w14:textId="77777777" w:rsidTr="004B4548">
        <w:tc>
          <w:tcPr>
            <w:tcW w:w="5640" w:type="dxa"/>
          </w:tcPr>
          <w:p w14:paraId="693BEC98" w14:textId="0F18CB1F" w:rsidR="757B611C" w:rsidRPr="004B4548" w:rsidRDefault="757B611C" w:rsidP="004B4548">
            <w:r w:rsidRPr="004B4548">
              <w:t>ConditionGroupEraOverlapping</w:t>
            </w:r>
          </w:p>
        </w:tc>
        <w:tc>
          <w:tcPr>
            <w:tcW w:w="3426" w:type="dxa"/>
          </w:tcPr>
          <w:p w14:paraId="60CE8508" w14:textId="57496467" w:rsidR="757B611C" w:rsidRPr="004B4548" w:rsidRDefault="757B611C" w:rsidP="004B4548">
            <w:r w:rsidRPr="004B4548">
              <w:t>FALSE</w:t>
            </w:r>
          </w:p>
        </w:tc>
      </w:tr>
      <w:tr w:rsidR="757B611C" w:rsidRPr="004B4548" w14:paraId="12A7EF9C" w14:textId="77777777" w:rsidTr="004B4548">
        <w:tc>
          <w:tcPr>
            <w:tcW w:w="5640" w:type="dxa"/>
          </w:tcPr>
          <w:p w14:paraId="4CA1B3A6" w14:textId="766E60F3" w:rsidR="757B611C" w:rsidRPr="004B4548" w:rsidRDefault="757B611C" w:rsidP="004B4548">
            <w:r w:rsidRPr="004B4548">
              <w:t>MeasurementRangeGroupMediumTerm</w:t>
            </w:r>
          </w:p>
        </w:tc>
        <w:tc>
          <w:tcPr>
            <w:tcW w:w="3426" w:type="dxa"/>
          </w:tcPr>
          <w:p w14:paraId="408455EB" w14:textId="331EDBBF" w:rsidR="757B611C" w:rsidRPr="004B4548" w:rsidRDefault="757B611C" w:rsidP="004B4548">
            <w:r w:rsidRPr="004B4548">
              <w:t>FALSE</w:t>
            </w:r>
          </w:p>
        </w:tc>
      </w:tr>
      <w:tr w:rsidR="757B611C" w:rsidRPr="004B4548" w14:paraId="53CD360D" w14:textId="77777777" w:rsidTr="004B4548">
        <w:tc>
          <w:tcPr>
            <w:tcW w:w="5640" w:type="dxa"/>
          </w:tcPr>
          <w:p w14:paraId="01BFA7AA" w14:textId="361CC1CA" w:rsidR="757B611C" w:rsidRPr="004B4548" w:rsidRDefault="757B611C" w:rsidP="004B4548">
            <w:r w:rsidRPr="004B4548">
              <w:t>DrugGroupEraStartMediumTerm</w:t>
            </w:r>
          </w:p>
        </w:tc>
        <w:tc>
          <w:tcPr>
            <w:tcW w:w="3426" w:type="dxa"/>
          </w:tcPr>
          <w:p w14:paraId="639D1C7B" w14:textId="1E3C361C" w:rsidR="757B611C" w:rsidRPr="004B4548" w:rsidRDefault="757B611C" w:rsidP="004B4548">
            <w:r w:rsidRPr="004B4548">
              <w:t>FALSE</w:t>
            </w:r>
          </w:p>
        </w:tc>
      </w:tr>
      <w:tr w:rsidR="757B611C" w:rsidRPr="004B4548" w14:paraId="79BA8BF3" w14:textId="77777777" w:rsidTr="004B4548">
        <w:tc>
          <w:tcPr>
            <w:tcW w:w="5640" w:type="dxa"/>
          </w:tcPr>
          <w:p w14:paraId="06E29449" w14:textId="0222015D" w:rsidR="757B611C" w:rsidRPr="004B4548" w:rsidRDefault="757B611C" w:rsidP="004B4548">
            <w:r w:rsidRPr="004B4548">
              <w:t>MeasurementAnyTimePrior</w:t>
            </w:r>
          </w:p>
        </w:tc>
        <w:tc>
          <w:tcPr>
            <w:tcW w:w="3426" w:type="dxa"/>
          </w:tcPr>
          <w:p w14:paraId="5B52117B" w14:textId="3231678A" w:rsidR="757B611C" w:rsidRPr="004B4548" w:rsidRDefault="757B611C" w:rsidP="004B4548">
            <w:r w:rsidRPr="004B4548">
              <w:t>FALSE</w:t>
            </w:r>
          </w:p>
        </w:tc>
      </w:tr>
      <w:tr w:rsidR="757B611C" w:rsidRPr="004B4548" w14:paraId="1E8EDB84" w14:textId="77777777" w:rsidTr="004B4548">
        <w:tc>
          <w:tcPr>
            <w:tcW w:w="5640" w:type="dxa"/>
          </w:tcPr>
          <w:p w14:paraId="3E2F3E47" w14:textId="7F058357" w:rsidR="757B611C" w:rsidRPr="004B4548" w:rsidRDefault="757B611C" w:rsidP="004B4548">
            <w:r w:rsidRPr="004B4548">
              <w:t>MeasurementMediumTerm</w:t>
            </w:r>
          </w:p>
        </w:tc>
        <w:tc>
          <w:tcPr>
            <w:tcW w:w="3426" w:type="dxa"/>
          </w:tcPr>
          <w:p w14:paraId="547670CC" w14:textId="582D5450" w:rsidR="757B611C" w:rsidRPr="004B4548" w:rsidRDefault="757B611C" w:rsidP="004B4548">
            <w:r w:rsidRPr="004B4548">
              <w:t>FALSE</w:t>
            </w:r>
          </w:p>
        </w:tc>
      </w:tr>
      <w:tr w:rsidR="757B611C" w:rsidRPr="004B4548" w14:paraId="269E1F41" w14:textId="77777777" w:rsidTr="004B4548">
        <w:tc>
          <w:tcPr>
            <w:tcW w:w="5640" w:type="dxa"/>
          </w:tcPr>
          <w:p w14:paraId="488260AE" w14:textId="1F23B529" w:rsidR="757B611C" w:rsidRPr="004B4548" w:rsidRDefault="757B611C" w:rsidP="004B4548">
            <w:r w:rsidRPr="004B4548">
              <w:t>includedCovariateIds</w:t>
            </w:r>
          </w:p>
        </w:tc>
        <w:tc>
          <w:tcPr>
            <w:tcW w:w="3426" w:type="dxa"/>
          </w:tcPr>
          <w:p w14:paraId="57CDEA29" w14:textId="0AB595CD" w:rsidR="757B611C" w:rsidRPr="004B4548" w:rsidRDefault="757B611C" w:rsidP="004B4548">
            <w:r w:rsidRPr="004B4548">
              <w:t xml:space="preserve"> </w:t>
            </w:r>
          </w:p>
        </w:tc>
      </w:tr>
      <w:tr w:rsidR="757B611C" w:rsidRPr="004B4548" w14:paraId="0A5AF597" w14:textId="77777777" w:rsidTr="004B4548">
        <w:tc>
          <w:tcPr>
            <w:tcW w:w="5640" w:type="dxa"/>
          </w:tcPr>
          <w:p w14:paraId="02A9A00E" w14:textId="0B662844" w:rsidR="757B611C" w:rsidRPr="004B4548" w:rsidRDefault="757B611C" w:rsidP="004B4548">
            <w:r w:rsidRPr="004B4548">
              <w:t>ConditionOccurrenceAnyTimePrior</w:t>
            </w:r>
          </w:p>
        </w:tc>
        <w:tc>
          <w:tcPr>
            <w:tcW w:w="3426" w:type="dxa"/>
          </w:tcPr>
          <w:p w14:paraId="096F9D7D" w14:textId="2E9E4C11" w:rsidR="757B611C" w:rsidRPr="004B4548" w:rsidRDefault="757B611C" w:rsidP="004B4548">
            <w:r w:rsidRPr="004B4548">
              <w:t>FALSE</w:t>
            </w:r>
          </w:p>
        </w:tc>
      </w:tr>
      <w:tr w:rsidR="757B611C" w:rsidRPr="004B4548" w14:paraId="432325EE" w14:textId="77777777" w:rsidTr="004B4548">
        <w:tc>
          <w:tcPr>
            <w:tcW w:w="5640" w:type="dxa"/>
          </w:tcPr>
          <w:p w14:paraId="14807B2B" w14:textId="1FCC9FBF" w:rsidR="757B611C" w:rsidRPr="004B4548" w:rsidRDefault="757B611C" w:rsidP="004B4548">
            <w:r w:rsidRPr="004B4548">
              <w:t>DistinctConditionCountLongTerm</w:t>
            </w:r>
          </w:p>
        </w:tc>
        <w:tc>
          <w:tcPr>
            <w:tcW w:w="3426" w:type="dxa"/>
          </w:tcPr>
          <w:p w14:paraId="7FAF32C5" w14:textId="210AE190" w:rsidR="757B611C" w:rsidRPr="004B4548" w:rsidRDefault="757B611C" w:rsidP="004B4548">
            <w:r w:rsidRPr="004B4548">
              <w:t>FALSE</w:t>
            </w:r>
          </w:p>
        </w:tc>
      </w:tr>
      <w:tr w:rsidR="757B611C" w:rsidRPr="004B4548" w14:paraId="57E2B81A" w14:textId="77777777" w:rsidTr="004B4548">
        <w:tc>
          <w:tcPr>
            <w:tcW w:w="5640" w:type="dxa"/>
          </w:tcPr>
          <w:p w14:paraId="787D1980" w14:textId="210190E7" w:rsidR="757B611C" w:rsidRPr="004B4548" w:rsidRDefault="757B611C" w:rsidP="004B4548">
            <w:r w:rsidRPr="004B4548">
              <w:t>MeasurementValueLongTerm</w:t>
            </w:r>
          </w:p>
        </w:tc>
        <w:tc>
          <w:tcPr>
            <w:tcW w:w="3426" w:type="dxa"/>
          </w:tcPr>
          <w:p w14:paraId="24968A55" w14:textId="6CAB2372" w:rsidR="757B611C" w:rsidRPr="004B4548" w:rsidRDefault="757B611C" w:rsidP="004B4548">
            <w:r w:rsidRPr="004B4548">
              <w:t>FALSE</w:t>
            </w:r>
          </w:p>
        </w:tc>
      </w:tr>
      <w:tr w:rsidR="757B611C" w:rsidRPr="004B4548" w14:paraId="0D4955C6" w14:textId="77777777" w:rsidTr="004B4548">
        <w:tc>
          <w:tcPr>
            <w:tcW w:w="5640" w:type="dxa"/>
          </w:tcPr>
          <w:p w14:paraId="4C54B49C" w14:textId="4C451DE5" w:rsidR="757B611C" w:rsidRPr="004B4548" w:rsidRDefault="757B611C" w:rsidP="004B4548">
            <w:r w:rsidRPr="004B4548">
              <w:t>DrugEraShortTerm</w:t>
            </w:r>
          </w:p>
        </w:tc>
        <w:tc>
          <w:tcPr>
            <w:tcW w:w="3426" w:type="dxa"/>
          </w:tcPr>
          <w:p w14:paraId="78D02A27" w14:textId="327D6DEF" w:rsidR="757B611C" w:rsidRPr="004B4548" w:rsidRDefault="757B611C" w:rsidP="004B4548">
            <w:r w:rsidRPr="004B4548">
              <w:t>FALSE</w:t>
            </w:r>
          </w:p>
        </w:tc>
      </w:tr>
      <w:tr w:rsidR="757B611C" w:rsidRPr="004B4548" w14:paraId="07643A8D" w14:textId="77777777" w:rsidTr="004B4548">
        <w:tc>
          <w:tcPr>
            <w:tcW w:w="5640" w:type="dxa"/>
          </w:tcPr>
          <w:p w14:paraId="7A54AD7C" w14:textId="31C60BC4" w:rsidR="757B611C" w:rsidRPr="004B4548" w:rsidRDefault="757B611C" w:rsidP="004B4548">
            <w:r w:rsidRPr="004B4548">
              <w:t>DrugGroupEraAnyTimePrior</w:t>
            </w:r>
          </w:p>
        </w:tc>
        <w:tc>
          <w:tcPr>
            <w:tcW w:w="3426" w:type="dxa"/>
          </w:tcPr>
          <w:p w14:paraId="18494819" w14:textId="10821413" w:rsidR="757B611C" w:rsidRPr="004B4548" w:rsidRDefault="757B611C" w:rsidP="004B4548">
            <w:r w:rsidRPr="004B4548">
              <w:t>FALSE</w:t>
            </w:r>
          </w:p>
        </w:tc>
      </w:tr>
      <w:tr w:rsidR="757B611C" w:rsidRPr="004B4548" w14:paraId="41E0138A" w14:textId="77777777" w:rsidTr="004B4548">
        <w:tc>
          <w:tcPr>
            <w:tcW w:w="5640" w:type="dxa"/>
          </w:tcPr>
          <w:p w14:paraId="7A2C4085" w14:textId="0FC0F18D" w:rsidR="757B611C" w:rsidRPr="004B4548" w:rsidRDefault="757B611C" w:rsidP="004B4548">
            <w:r w:rsidRPr="004B4548">
              <w:t>DrugEraOverlapping</w:t>
            </w:r>
          </w:p>
        </w:tc>
        <w:tc>
          <w:tcPr>
            <w:tcW w:w="3426" w:type="dxa"/>
          </w:tcPr>
          <w:p w14:paraId="6359EC58" w14:textId="6492C505" w:rsidR="757B611C" w:rsidRPr="004B4548" w:rsidRDefault="757B611C" w:rsidP="004B4548">
            <w:r w:rsidRPr="004B4548">
              <w:t>FALSE</w:t>
            </w:r>
          </w:p>
        </w:tc>
      </w:tr>
      <w:tr w:rsidR="757B611C" w:rsidRPr="004B4548" w14:paraId="04D126A1" w14:textId="77777777" w:rsidTr="004B4548">
        <w:tc>
          <w:tcPr>
            <w:tcW w:w="5640" w:type="dxa"/>
          </w:tcPr>
          <w:p w14:paraId="2F9B5C19" w14:textId="033BB7A3" w:rsidR="757B611C" w:rsidRPr="004B4548" w:rsidRDefault="757B611C" w:rsidP="004B4548">
            <w:r w:rsidRPr="004B4548">
              <w:t>ConditionOccurrencePrimaryInpatientAnyTimePrior</w:t>
            </w:r>
          </w:p>
        </w:tc>
        <w:tc>
          <w:tcPr>
            <w:tcW w:w="3426" w:type="dxa"/>
          </w:tcPr>
          <w:p w14:paraId="08DBF361" w14:textId="33574356" w:rsidR="757B611C" w:rsidRPr="004B4548" w:rsidRDefault="757B611C" w:rsidP="004B4548">
            <w:r w:rsidRPr="004B4548">
              <w:t>FALSE</w:t>
            </w:r>
          </w:p>
        </w:tc>
      </w:tr>
      <w:tr w:rsidR="757B611C" w:rsidRPr="004B4548" w14:paraId="67374797" w14:textId="77777777" w:rsidTr="004B4548">
        <w:tc>
          <w:tcPr>
            <w:tcW w:w="5640" w:type="dxa"/>
          </w:tcPr>
          <w:p w14:paraId="2B283F97" w14:textId="72B8C9F7" w:rsidR="757B611C" w:rsidRPr="004B4548" w:rsidRDefault="757B611C" w:rsidP="004B4548">
            <w:r w:rsidRPr="004B4548">
              <w:t>ConditionEraMediumTerm</w:t>
            </w:r>
          </w:p>
        </w:tc>
        <w:tc>
          <w:tcPr>
            <w:tcW w:w="3426" w:type="dxa"/>
          </w:tcPr>
          <w:p w14:paraId="19254A63" w14:textId="398E39DD" w:rsidR="757B611C" w:rsidRPr="004B4548" w:rsidRDefault="757B611C" w:rsidP="004B4548">
            <w:r w:rsidRPr="004B4548">
              <w:t>FALSE</w:t>
            </w:r>
          </w:p>
        </w:tc>
      </w:tr>
      <w:tr w:rsidR="757B611C" w:rsidRPr="004B4548" w14:paraId="37426C01" w14:textId="77777777" w:rsidTr="004B4548">
        <w:tc>
          <w:tcPr>
            <w:tcW w:w="5640" w:type="dxa"/>
          </w:tcPr>
          <w:p w14:paraId="00389B1D" w14:textId="059AB1B4" w:rsidR="757B611C" w:rsidRPr="004B4548" w:rsidRDefault="757B611C" w:rsidP="004B4548">
            <w:r w:rsidRPr="004B4548">
              <w:t>ConditionEraOverlapping</w:t>
            </w:r>
          </w:p>
        </w:tc>
        <w:tc>
          <w:tcPr>
            <w:tcW w:w="3426" w:type="dxa"/>
          </w:tcPr>
          <w:p w14:paraId="3A1C40B4" w14:textId="4FD68BDF" w:rsidR="757B611C" w:rsidRPr="004B4548" w:rsidRDefault="757B611C" w:rsidP="004B4548">
            <w:r w:rsidRPr="004B4548">
              <w:t>FALSE</w:t>
            </w:r>
          </w:p>
        </w:tc>
      </w:tr>
      <w:tr w:rsidR="757B611C" w:rsidRPr="004B4548" w14:paraId="6936E31C" w14:textId="77777777" w:rsidTr="004B4548">
        <w:tc>
          <w:tcPr>
            <w:tcW w:w="5640" w:type="dxa"/>
          </w:tcPr>
          <w:p w14:paraId="29D4B1B6" w14:textId="11307E6F" w:rsidR="757B611C" w:rsidRPr="004B4548" w:rsidRDefault="757B611C" w:rsidP="004B4548">
            <w:r w:rsidRPr="004B4548">
              <w:t>ConditionEraStartShortTerm</w:t>
            </w:r>
          </w:p>
        </w:tc>
        <w:tc>
          <w:tcPr>
            <w:tcW w:w="3426" w:type="dxa"/>
          </w:tcPr>
          <w:p w14:paraId="429D4F4A" w14:textId="14D76B1D" w:rsidR="757B611C" w:rsidRPr="004B4548" w:rsidRDefault="757B611C" w:rsidP="004B4548">
            <w:r w:rsidRPr="004B4548">
              <w:t>FALSE</w:t>
            </w:r>
          </w:p>
        </w:tc>
      </w:tr>
      <w:tr w:rsidR="757B611C" w:rsidRPr="004B4548" w14:paraId="3B352D2D" w14:textId="77777777" w:rsidTr="004B4548">
        <w:tc>
          <w:tcPr>
            <w:tcW w:w="5640" w:type="dxa"/>
          </w:tcPr>
          <w:p w14:paraId="0EC71D2F" w14:textId="27E544A0" w:rsidR="757B611C" w:rsidRPr="004B4548" w:rsidRDefault="757B611C" w:rsidP="004B4548">
            <w:r w:rsidRPr="004B4548">
              <w:t>ObservationAnyTimePrior</w:t>
            </w:r>
          </w:p>
        </w:tc>
        <w:tc>
          <w:tcPr>
            <w:tcW w:w="3426" w:type="dxa"/>
          </w:tcPr>
          <w:p w14:paraId="39056347" w14:textId="5008774F" w:rsidR="757B611C" w:rsidRPr="004B4548" w:rsidRDefault="757B611C" w:rsidP="004B4548">
            <w:r w:rsidRPr="004B4548">
              <w:t>FALSE</w:t>
            </w:r>
          </w:p>
        </w:tc>
      </w:tr>
      <w:tr w:rsidR="757B611C" w:rsidRPr="004B4548" w14:paraId="65510EC5" w14:textId="77777777" w:rsidTr="004B4548">
        <w:tc>
          <w:tcPr>
            <w:tcW w:w="5640" w:type="dxa"/>
          </w:tcPr>
          <w:p w14:paraId="30501674" w14:textId="02C7646E" w:rsidR="757B611C" w:rsidRPr="004B4548" w:rsidRDefault="757B611C" w:rsidP="004B4548">
            <w:r w:rsidRPr="004B4548">
              <w:t>VisitConceptCountShortTerm</w:t>
            </w:r>
          </w:p>
        </w:tc>
        <w:tc>
          <w:tcPr>
            <w:tcW w:w="3426" w:type="dxa"/>
          </w:tcPr>
          <w:p w14:paraId="48384B07" w14:textId="3AFBA69B" w:rsidR="757B611C" w:rsidRPr="004B4548" w:rsidRDefault="757B611C" w:rsidP="004B4548">
            <w:r w:rsidRPr="004B4548">
              <w:t>FALSE</w:t>
            </w:r>
          </w:p>
        </w:tc>
      </w:tr>
      <w:tr w:rsidR="757B611C" w:rsidRPr="004B4548" w14:paraId="0DECA671" w14:textId="77777777" w:rsidTr="004B4548">
        <w:tc>
          <w:tcPr>
            <w:tcW w:w="5640" w:type="dxa"/>
          </w:tcPr>
          <w:p w14:paraId="6DF27F9E" w14:textId="540D8D4D" w:rsidR="757B611C" w:rsidRPr="004B4548" w:rsidRDefault="757B611C" w:rsidP="004B4548">
            <w:r w:rsidRPr="004B4548">
              <w:t>DemographicsEthnicity</w:t>
            </w:r>
          </w:p>
        </w:tc>
        <w:tc>
          <w:tcPr>
            <w:tcW w:w="3426" w:type="dxa"/>
          </w:tcPr>
          <w:p w14:paraId="48DA01BF" w14:textId="208FBA30" w:rsidR="757B611C" w:rsidRPr="004B4548" w:rsidRDefault="757B611C" w:rsidP="004B4548">
            <w:r w:rsidRPr="004B4548">
              <w:t>FALSE</w:t>
            </w:r>
          </w:p>
        </w:tc>
      </w:tr>
      <w:tr w:rsidR="757B611C" w:rsidRPr="004B4548" w14:paraId="420BCAA1" w14:textId="77777777" w:rsidTr="004B4548">
        <w:tc>
          <w:tcPr>
            <w:tcW w:w="5640" w:type="dxa"/>
          </w:tcPr>
          <w:p w14:paraId="5E6E1A5B" w14:textId="785F9D2C" w:rsidR="757B611C" w:rsidRPr="004B4548" w:rsidRDefault="757B611C" w:rsidP="004B4548">
            <w:r w:rsidRPr="004B4548">
              <w:t>DistinctIngredientCountLongTerm</w:t>
            </w:r>
          </w:p>
        </w:tc>
        <w:tc>
          <w:tcPr>
            <w:tcW w:w="3426" w:type="dxa"/>
          </w:tcPr>
          <w:p w14:paraId="60896791" w14:textId="5C592433" w:rsidR="757B611C" w:rsidRPr="004B4548" w:rsidRDefault="757B611C" w:rsidP="004B4548">
            <w:r w:rsidRPr="004B4548">
              <w:t>FALSE</w:t>
            </w:r>
          </w:p>
        </w:tc>
      </w:tr>
      <w:tr w:rsidR="757B611C" w:rsidRPr="004B4548" w14:paraId="0D00323F" w14:textId="77777777" w:rsidTr="004B4548">
        <w:tc>
          <w:tcPr>
            <w:tcW w:w="5640" w:type="dxa"/>
          </w:tcPr>
          <w:p w14:paraId="0026B695" w14:textId="09F4CF3B" w:rsidR="757B611C" w:rsidRPr="004B4548" w:rsidRDefault="757B611C" w:rsidP="004B4548">
            <w:r w:rsidRPr="004B4548">
              <w:t>ConditionOccurrencePrimaryInpatientShortTerm</w:t>
            </w:r>
          </w:p>
        </w:tc>
        <w:tc>
          <w:tcPr>
            <w:tcW w:w="3426" w:type="dxa"/>
          </w:tcPr>
          <w:p w14:paraId="2C285B6F" w14:textId="4326B8D0" w:rsidR="757B611C" w:rsidRPr="004B4548" w:rsidRDefault="757B611C" w:rsidP="004B4548">
            <w:r w:rsidRPr="004B4548">
              <w:t>FALSE</w:t>
            </w:r>
          </w:p>
        </w:tc>
      </w:tr>
      <w:tr w:rsidR="757B611C" w:rsidRPr="004B4548" w14:paraId="7AFD0EC9" w14:textId="77777777" w:rsidTr="004B4548">
        <w:tc>
          <w:tcPr>
            <w:tcW w:w="5640" w:type="dxa"/>
          </w:tcPr>
          <w:p w14:paraId="0FA28382" w14:textId="7E5A1FDD" w:rsidR="757B611C" w:rsidRPr="004B4548" w:rsidRDefault="757B611C" w:rsidP="004B4548">
            <w:r w:rsidRPr="004B4548">
              <w:t>DemographicsAgeGroup</w:t>
            </w:r>
          </w:p>
        </w:tc>
        <w:tc>
          <w:tcPr>
            <w:tcW w:w="3426" w:type="dxa"/>
          </w:tcPr>
          <w:p w14:paraId="4B0A9DCE" w14:textId="45025880" w:rsidR="757B611C" w:rsidRPr="004B4548" w:rsidRDefault="757B611C" w:rsidP="004B4548">
            <w:r w:rsidRPr="004B4548">
              <w:t>TRUE</w:t>
            </w:r>
          </w:p>
        </w:tc>
      </w:tr>
      <w:tr w:rsidR="757B611C" w:rsidRPr="004B4548" w14:paraId="5A60FB2B" w14:textId="77777777" w:rsidTr="004B4548">
        <w:tc>
          <w:tcPr>
            <w:tcW w:w="5640" w:type="dxa"/>
          </w:tcPr>
          <w:p w14:paraId="2BDD935C" w14:textId="06E15ED2" w:rsidR="757B611C" w:rsidRPr="004B4548" w:rsidRDefault="757B611C" w:rsidP="004B4548">
            <w:r w:rsidRPr="004B4548">
              <w:t>DistinctProcedureCountShortTerm</w:t>
            </w:r>
          </w:p>
        </w:tc>
        <w:tc>
          <w:tcPr>
            <w:tcW w:w="3426" w:type="dxa"/>
          </w:tcPr>
          <w:p w14:paraId="03E7B903" w14:textId="7ED57FFD" w:rsidR="757B611C" w:rsidRPr="004B4548" w:rsidRDefault="757B611C" w:rsidP="004B4548">
            <w:r w:rsidRPr="004B4548">
              <w:t>FALSE</w:t>
            </w:r>
          </w:p>
        </w:tc>
      </w:tr>
      <w:tr w:rsidR="757B611C" w:rsidRPr="004B4548" w14:paraId="153A6669" w14:textId="77777777" w:rsidTr="004B4548">
        <w:tc>
          <w:tcPr>
            <w:tcW w:w="5640" w:type="dxa"/>
          </w:tcPr>
          <w:p w14:paraId="01E5FE3A" w14:textId="1B789A82" w:rsidR="757B611C" w:rsidRPr="004B4548" w:rsidRDefault="757B611C" w:rsidP="004B4548">
            <w:r w:rsidRPr="004B4548">
              <w:t>DistinctObservationCountMediumTerm</w:t>
            </w:r>
          </w:p>
        </w:tc>
        <w:tc>
          <w:tcPr>
            <w:tcW w:w="3426" w:type="dxa"/>
          </w:tcPr>
          <w:p w14:paraId="7C96F61C" w14:textId="26B7398E" w:rsidR="757B611C" w:rsidRPr="004B4548" w:rsidRDefault="757B611C" w:rsidP="004B4548">
            <w:r w:rsidRPr="004B4548">
              <w:t>FALSE</w:t>
            </w:r>
          </w:p>
        </w:tc>
      </w:tr>
      <w:tr w:rsidR="757B611C" w:rsidRPr="004B4548" w14:paraId="29277A77" w14:textId="77777777" w:rsidTr="004B4548">
        <w:tc>
          <w:tcPr>
            <w:tcW w:w="5640" w:type="dxa"/>
          </w:tcPr>
          <w:p w14:paraId="5F3C9F84" w14:textId="02CE6912" w:rsidR="757B611C" w:rsidRPr="004B4548" w:rsidRDefault="757B611C" w:rsidP="004B4548">
            <w:r w:rsidRPr="004B4548">
              <w:lastRenderedPageBreak/>
              <w:t>includedCovariateConceptIds</w:t>
            </w:r>
          </w:p>
        </w:tc>
        <w:tc>
          <w:tcPr>
            <w:tcW w:w="3426" w:type="dxa"/>
          </w:tcPr>
          <w:p w14:paraId="054964B9" w14:textId="31B6713C" w:rsidR="757B611C" w:rsidRPr="004B4548" w:rsidRDefault="757B611C" w:rsidP="004B4548">
            <w:r w:rsidRPr="004B4548">
              <w:t xml:space="preserve"> </w:t>
            </w:r>
          </w:p>
        </w:tc>
      </w:tr>
      <w:tr w:rsidR="757B611C" w:rsidRPr="004B4548" w14:paraId="47D22EA9" w14:textId="77777777" w:rsidTr="004B4548">
        <w:tc>
          <w:tcPr>
            <w:tcW w:w="5640" w:type="dxa"/>
          </w:tcPr>
          <w:p w14:paraId="2AD433F8" w14:textId="6C8E7F12" w:rsidR="757B611C" w:rsidRPr="004B4548" w:rsidRDefault="757B611C" w:rsidP="004B4548">
            <w:r w:rsidRPr="004B4548">
              <w:t>DrugGroupEraStartShortTerm</w:t>
            </w:r>
          </w:p>
        </w:tc>
        <w:tc>
          <w:tcPr>
            <w:tcW w:w="3426" w:type="dxa"/>
          </w:tcPr>
          <w:p w14:paraId="638F8D8D" w14:textId="4B6C3853" w:rsidR="757B611C" w:rsidRPr="004B4548" w:rsidRDefault="757B611C" w:rsidP="004B4548">
            <w:r w:rsidRPr="004B4548">
              <w:t>FALSE</w:t>
            </w:r>
          </w:p>
        </w:tc>
      </w:tr>
      <w:tr w:rsidR="757B611C" w:rsidRPr="004B4548" w14:paraId="2E8076CE" w14:textId="77777777" w:rsidTr="004B4548">
        <w:tc>
          <w:tcPr>
            <w:tcW w:w="5640" w:type="dxa"/>
          </w:tcPr>
          <w:p w14:paraId="0A077254" w14:textId="1E3F10C5" w:rsidR="757B611C" w:rsidRPr="004B4548" w:rsidRDefault="757B611C" w:rsidP="004B4548">
            <w:r w:rsidRPr="004B4548">
              <w:t>addDescendantsToExclude</w:t>
            </w:r>
          </w:p>
        </w:tc>
        <w:tc>
          <w:tcPr>
            <w:tcW w:w="3426" w:type="dxa"/>
          </w:tcPr>
          <w:p w14:paraId="781B8C6A" w14:textId="4EB8099F" w:rsidR="757B611C" w:rsidRPr="004B4548" w:rsidRDefault="757B611C" w:rsidP="004B4548">
            <w:r w:rsidRPr="004B4548">
              <w:t>FALSE</w:t>
            </w:r>
          </w:p>
        </w:tc>
      </w:tr>
      <w:tr w:rsidR="757B611C" w:rsidRPr="004B4548" w14:paraId="33B9BB6E" w14:textId="77777777" w:rsidTr="004B4548">
        <w:tc>
          <w:tcPr>
            <w:tcW w:w="5640" w:type="dxa"/>
          </w:tcPr>
          <w:p w14:paraId="1D257AF7" w14:textId="0AF72D0B" w:rsidR="757B611C" w:rsidRPr="004B4548" w:rsidRDefault="757B611C" w:rsidP="004B4548">
            <w:r w:rsidRPr="004B4548">
              <w:t>DrugEraLongTerm</w:t>
            </w:r>
          </w:p>
        </w:tc>
        <w:tc>
          <w:tcPr>
            <w:tcW w:w="3426" w:type="dxa"/>
          </w:tcPr>
          <w:p w14:paraId="7DA544D4" w14:textId="337723BD" w:rsidR="757B611C" w:rsidRPr="004B4548" w:rsidRDefault="757B611C" w:rsidP="004B4548">
            <w:r w:rsidRPr="004B4548">
              <w:t>FALSE</w:t>
            </w:r>
          </w:p>
        </w:tc>
      </w:tr>
      <w:tr w:rsidR="757B611C" w:rsidRPr="004B4548" w14:paraId="7D4DCC13" w14:textId="77777777" w:rsidTr="004B4548">
        <w:tc>
          <w:tcPr>
            <w:tcW w:w="5640" w:type="dxa"/>
          </w:tcPr>
          <w:p w14:paraId="05825EDD" w14:textId="49BC8BC8" w:rsidR="757B611C" w:rsidRPr="004B4548" w:rsidRDefault="757B611C" w:rsidP="004B4548">
            <w:r w:rsidRPr="004B4548">
              <w:t>DistinctConditionCountShortTerm</w:t>
            </w:r>
          </w:p>
        </w:tc>
        <w:tc>
          <w:tcPr>
            <w:tcW w:w="3426" w:type="dxa"/>
          </w:tcPr>
          <w:p w14:paraId="4D79FC75" w14:textId="2BAAEDB3" w:rsidR="757B611C" w:rsidRPr="004B4548" w:rsidRDefault="757B611C" w:rsidP="004B4548">
            <w:r w:rsidRPr="004B4548">
              <w:t>FALSE</w:t>
            </w:r>
          </w:p>
        </w:tc>
      </w:tr>
      <w:tr w:rsidR="757B611C" w:rsidRPr="004B4548" w14:paraId="616DEEB2" w14:textId="77777777" w:rsidTr="004B4548">
        <w:tc>
          <w:tcPr>
            <w:tcW w:w="5640" w:type="dxa"/>
          </w:tcPr>
          <w:p w14:paraId="3E73A7E0" w14:textId="6C629076" w:rsidR="757B611C" w:rsidRPr="004B4548" w:rsidRDefault="757B611C" w:rsidP="004B4548">
            <w:r w:rsidRPr="004B4548">
              <w:t>ConditionGroupEraShortTerm</w:t>
            </w:r>
          </w:p>
        </w:tc>
        <w:tc>
          <w:tcPr>
            <w:tcW w:w="3426" w:type="dxa"/>
          </w:tcPr>
          <w:p w14:paraId="0FC25DD1" w14:textId="491EFAA6" w:rsidR="757B611C" w:rsidRPr="004B4548" w:rsidRDefault="757B611C" w:rsidP="004B4548">
            <w:r w:rsidRPr="004B4548">
              <w:t>FALSE</w:t>
            </w:r>
          </w:p>
        </w:tc>
      </w:tr>
      <w:tr w:rsidR="757B611C" w:rsidRPr="004B4548" w14:paraId="5A4FAA1D" w14:textId="77777777" w:rsidTr="004B4548">
        <w:tc>
          <w:tcPr>
            <w:tcW w:w="5640" w:type="dxa"/>
          </w:tcPr>
          <w:p w14:paraId="529CDC13" w14:textId="030CD946" w:rsidR="757B611C" w:rsidRPr="004B4548" w:rsidRDefault="757B611C" w:rsidP="004B4548">
            <w:r w:rsidRPr="004B4548">
              <w:t>ConditionEraStartMediumTerm</w:t>
            </w:r>
          </w:p>
        </w:tc>
        <w:tc>
          <w:tcPr>
            <w:tcW w:w="3426" w:type="dxa"/>
          </w:tcPr>
          <w:p w14:paraId="14D9F9C2" w14:textId="235BFE51" w:rsidR="757B611C" w:rsidRPr="004B4548" w:rsidRDefault="757B611C" w:rsidP="004B4548">
            <w:r w:rsidRPr="004B4548">
              <w:t>FALSE</w:t>
            </w:r>
          </w:p>
        </w:tc>
      </w:tr>
      <w:tr w:rsidR="757B611C" w:rsidRPr="004B4548" w14:paraId="33F45D2C" w14:textId="77777777" w:rsidTr="004B4548">
        <w:tc>
          <w:tcPr>
            <w:tcW w:w="5640" w:type="dxa"/>
          </w:tcPr>
          <w:p w14:paraId="76535F75" w14:textId="4F7553B7" w:rsidR="757B611C" w:rsidRPr="004B4548" w:rsidRDefault="757B611C" w:rsidP="004B4548">
            <w:r w:rsidRPr="004B4548">
              <w:t>VisitCountLongTerm</w:t>
            </w:r>
          </w:p>
        </w:tc>
        <w:tc>
          <w:tcPr>
            <w:tcW w:w="3426" w:type="dxa"/>
          </w:tcPr>
          <w:p w14:paraId="229C1F51" w14:textId="7B0C00A8" w:rsidR="757B611C" w:rsidRPr="004B4548" w:rsidRDefault="757B611C" w:rsidP="004B4548">
            <w:r w:rsidRPr="004B4548">
              <w:t>FALSE</w:t>
            </w:r>
          </w:p>
        </w:tc>
      </w:tr>
      <w:tr w:rsidR="757B611C" w:rsidRPr="004B4548" w14:paraId="4A5E679A" w14:textId="77777777" w:rsidTr="004B4548">
        <w:tc>
          <w:tcPr>
            <w:tcW w:w="5640" w:type="dxa"/>
          </w:tcPr>
          <w:p w14:paraId="14408041" w14:textId="0B406F57" w:rsidR="757B611C" w:rsidRPr="004B4548" w:rsidRDefault="757B611C" w:rsidP="004B4548">
            <w:r w:rsidRPr="004B4548">
              <w:t>DemographicsRace</w:t>
            </w:r>
          </w:p>
        </w:tc>
        <w:tc>
          <w:tcPr>
            <w:tcW w:w="3426" w:type="dxa"/>
          </w:tcPr>
          <w:p w14:paraId="67AEE44F" w14:textId="1CE80211" w:rsidR="757B611C" w:rsidRPr="004B4548" w:rsidRDefault="757B611C" w:rsidP="004B4548">
            <w:r w:rsidRPr="004B4548">
              <w:t>FALSE</w:t>
            </w:r>
          </w:p>
        </w:tc>
      </w:tr>
      <w:tr w:rsidR="757B611C" w:rsidRPr="004B4548" w14:paraId="2873732D" w14:textId="77777777" w:rsidTr="004B4548">
        <w:tc>
          <w:tcPr>
            <w:tcW w:w="5640" w:type="dxa"/>
          </w:tcPr>
          <w:p w14:paraId="12D41DB6" w14:textId="5ACFB995" w:rsidR="757B611C" w:rsidRPr="004B4548" w:rsidRDefault="757B611C" w:rsidP="004B4548">
            <w:r w:rsidRPr="004B4548">
              <w:t>ProcedureOccurrenceAnyTimePrior</w:t>
            </w:r>
          </w:p>
        </w:tc>
        <w:tc>
          <w:tcPr>
            <w:tcW w:w="3426" w:type="dxa"/>
          </w:tcPr>
          <w:p w14:paraId="1878D297" w14:textId="2AA7A807" w:rsidR="757B611C" w:rsidRPr="004B4548" w:rsidRDefault="757B611C" w:rsidP="004B4548">
            <w:r w:rsidRPr="004B4548">
              <w:t>FALSE</w:t>
            </w:r>
          </w:p>
        </w:tc>
      </w:tr>
      <w:tr w:rsidR="757B611C" w:rsidRPr="004B4548" w14:paraId="7CE1D5D9" w14:textId="77777777" w:rsidTr="004B4548">
        <w:tc>
          <w:tcPr>
            <w:tcW w:w="5640" w:type="dxa"/>
          </w:tcPr>
          <w:p w14:paraId="1830F913" w14:textId="102F395F" w:rsidR="757B611C" w:rsidRPr="004B4548" w:rsidRDefault="757B611C" w:rsidP="004B4548">
            <w:r w:rsidRPr="004B4548">
              <w:t>DistinctObservationCountLongTerm</w:t>
            </w:r>
          </w:p>
        </w:tc>
        <w:tc>
          <w:tcPr>
            <w:tcW w:w="3426" w:type="dxa"/>
          </w:tcPr>
          <w:p w14:paraId="1C23DF0B" w14:textId="6AB4FE1F" w:rsidR="757B611C" w:rsidRPr="004B4548" w:rsidRDefault="757B611C" w:rsidP="004B4548">
            <w:r w:rsidRPr="004B4548">
              <w:t>FALSE</w:t>
            </w:r>
          </w:p>
        </w:tc>
      </w:tr>
      <w:tr w:rsidR="757B611C" w:rsidRPr="004B4548" w14:paraId="1D39B5E5" w14:textId="77777777" w:rsidTr="004B4548">
        <w:tc>
          <w:tcPr>
            <w:tcW w:w="5640" w:type="dxa"/>
          </w:tcPr>
          <w:p w14:paraId="229CCBF1" w14:textId="4DE921E2" w:rsidR="757B611C" w:rsidRPr="004B4548" w:rsidRDefault="757B611C" w:rsidP="004B4548">
            <w:r w:rsidRPr="004B4548">
              <w:t>ProcedureOccurrenceMediumTerm</w:t>
            </w:r>
          </w:p>
        </w:tc>
        <w:tc>
          <w:tcPr>
            <w:tcW w:w="3426" w:type="dxa"/>
          </w:tcPr>
          <w:p w14:paraId="3798A8FA" w14:textId="1FB55D04" w:rsidR="757B611C" w:rsidRPr="004B4548" w:rsidRDefault="757B611C" w:rsidP="004B4548">
            <w:r w:rsidRPr="004B4548">
              <w:t>FALSE</w:t>
            </w:r>
          </w:p>
        </w:tc>
      </w:tr>
      <w:tr w:rsidR="757B611C" w:rsidRPr="004B4548" w14:paraId="0E2A0931" w14:textId="77777777" w:rsidTr="004B4548">
        <w:tc>
          <w:tcPr>
            <w:tcW w:w="5640" w:type="dxa"/>
          </w:tcPr>
          <w:p w14:paraId="562CFA64" w14:textId="13357173" w:rsidR="757B611C" w:rsidRPr="004B4548" w:rsidRDefault="757B611C" w:rsidP="004B4548">
            <w:r w:rsidRPr="004B4548">
              <w:t>CharlsonIndex</w:t>
            </w:r>
          </w:p>
        </w:tc>
        <w:tc>
          <w:tcPr>
            <w:tcW w:w="3426" w:type="dxa"/>
          </w:tcPr>
          <w:p w14:paraId="2F4312F7" w14:textId="4FA83E5E" w:rsidR="757B611C" w:rsidRPr="004B4548" w:rsidRDefault="757B611C" w:rsidP="004B4548">
            <w:r w:rsidRPr="004B4548">
              <w:t>FALSE</w:t>
            </w:r>
          </w:p>
        </w:tc>
      </w:tr>
      <w:tr w:rsidR="757B611C" w:rsidRPr="004B4548" w14:paraId="79B3CA8B" w14:textId="77777777" w:rsidTr="004B4548">
        <w:tc>
          <w:tcPr>
            <w:tcW w:w="5640" w:type="dxa"/>
          </w:tcPr>
          <w:p w14:paraId="1CC61B58" w14:textId="633D64B8" w:rsidR="757B611C" w:rsidRPr="004B4548" w:rsidRDefault="757B611C" w:rsidP="004B4548">
            <w:r w:rsidRPr="004B4548">
              <w:t>DemographicsPriorObservationTime</w:t>
            </w:r>
          </w:p>
        </w:tc>
        <w:tc>
          <w:tcPr>
            <w:tcW w:w="3426" w:type="dxa"/>
          </w:tcPr>
          <w:p w14:paraId="4E5D498B" w14:textId="494FF31C" w:rsidR="757B611C" w:rsidRPr="004B4548" w:rsidRDefault="757B611C" w:rsidP="004B4548">
            <w:r w:rsidRPr="004B4548">
              <w:t>FALSE</w:t>
            </w:r>
          </w:p>
        </w:tc>
      </w:tr>
      <w:tr w:rsidR="757B611C" w:rsidRPr="004B4548" w14:paraId="1EEA8197" w14:textId="77777777" w:rsidTr="004B4548">
        <w:tc>
          <w:tcPr>
            <w:tcW w:w="5640" w:type="dxa"/>
          </w:tcPr>
          <w:p w14:paraId="61CFC54C" w14:textId="3C158330" w:rsidR="757B611C" w:rsidRPr="004B4548" w:rsidRDefault="757B611C" w:rsidP="004B4548">
            <w:r w:rsidRPr="004B4548">
              <w:t>MeasurementShortTerm</w:t>
            </w:r>
          </w:p>
        </w:tc>
        <w:tc>
          <w:tcPr>
            <w:tcW w:w="3426" w:type="dxa"/>
          </w:tcPr>
          <w:p w14:paraId="23F54A29" w14:textId="5F2BC250" w:rsidR="757B611C" w:rsidRPr="004B4548" w:rsidRDefault="757B611C" w:rsidP="004B4548">
            <w:r w:rsidRPr="004B4548">
              <w:t>FALSE</w:t>
            </w:r>
          </w:p>
        </w:tc>
      </w:tr>
      <w:tr w:rsidR="757B611C" w:rsidRPr="004B4548" w14:paraId="26F3962E" w14:textId="77777777" w:rsidTr="004B4548">
        <w:tc>
          <w:tcPr>
            <w:tcW w:w="5640" w:type="dxa"/>
          </w:tcPr>
          <w:p w14:paraId="0BD9FD59" w14:textId="49DADC3E" w:rsidR="757B611C" w:rsidRPr="004B4548" w:rsidRDefault="757B611C" w:rsidP="004B4548">
            <w:r w:rsidRPr="004B4548">
              <w:t>DistinctProcedureCountMediumTerm</w:t>
            </w:r>
          </w:p>
        </w:tc>
        <w:tc>
          <w:tcPr>
            <w:tcW w:w="3426" w:type="dxa"/>
          </w:tcPr>
          <w:p w14:paraId="7EEFDAE7" w14:textId="6EDCF02E" w:rsidR="757B611C" w:rsidRPr="004B4548" w:rsidRDefault="757B611C" w:rsidP="004B4548">
            <w:r w:rsidRPr="004B4548">
              <w:t>FALSE</w:t>
            </w:r>
          </w:p>
        </w:tc>
      </w:tr>
      <w:tr w:rsidR="757B611C" w:rsidRPr="004B4548" w14:paraId="7425F3F2" w14:textId="77777777" w:rsidTr="004B4548">
        <w:tc>
          <w:tcPr>
            <w:tcW w:w="5640" w:type="dxa"/>
          </w:tcPr>
          <w:p w14:paraId="4129F6AC" w14:textId="63011BC5" w:rsidR="757B611C" w:rsidRPr="004B4548" w:rsidRDefault="757B611C" w:rsidP="004B4548">
            <w:r w:rsidRPr="004B4548">
              <w:t>ConditionEraLongTerm</w:t>
            </w:r>
          </w:p>
        </w:tc>
        <w:tc>
          <w:tcPr>
            <w:tcW w:w="3426" w:type="dxa"/>
          </w:tcPr>
          <w:p w14:paraId="7069BD3F" w14:textId="53F1203E" w:rsidR="757B611C" w:rsidRPr="004B4548" w:rsidRDefault="757B611C" w:rsidP="004B4548">
            <w:r w:rsidRPr="004B4548">
              <w:t>FALSE</w:t>
            </w:r>
          </w:p>
        </w:tc>
      </w:tr>
      <w:tr w:rsidR="757B611C" w:rsidRPr="004B4548" w14:paraId="5413293E" w14:textId="77777777" w:rsidTr="004B4548">
        <w:tc>
          <w:tcPr>
            <w:tcW w:w="5640" w:type="dxa"/>
          </w:tcPr>
          <w:p w14:paraId="7774A27F" w14:textId="5E689DBC" w:rsidR="757B611C" w:rsidRPr="004B4548" w:rsidRDefault="757B611C" w:rsidP="004B4548">
            <w:r w:rsidRPr="004B4548">
              <w:t>DrugGroupEraStartLongTerm</w:t>
            </w:r>
          </w:p>
        </w:tc>
        <w:tc>
          <w:tcPr>
            <w:tcW w:w="3426" w:type="dxa"/>
          </w:tcPr>
          <w:p w14:paraId="747BBC92" w14:textId="364FACDD" w:rsidR="757B611C" w:rsidRPr="004B4548" w:rsidRDefault="757B611C" w:rsidP="004B4548">
            <w:r w:rsidRPr="004B4548">
              <w:t>FALSE</w:t>
            </w:r>
          </w:p>
        </w:tc>
      </w:tr>
      <w:tr w:rsidR="757B611C" w:rsidRPr="004B4548" w14:paraId="48AAC47C" w14:textId="77777777" w:rsidTr="004B4548">
        <w:tc>
          <w:tcPr>
            <w:tcW w:w="5640" w:type="dxa"/>
          </w:tcPr>
          <w:p w14:paraId="1C4101F4" w14:textId="649213F3" w:rsidR="757B611C" w:rsidRPr="004B4548" w:rsidRDefault="757B611C" w:rsidP="004B4548">
            <w:r w:rsidRPr="004B4548">
              <w:t>DemographicsGender</w:t>
            </w:r>
          </w:p>
        </w:tc>
        <w:tc>
          <w:tcPr>
            <w:tcW w:w="3426" w:type="dxa"/>
          </w:tcPr>
          <w:p w14:paraId="52F7CAB9" w14:textId="47BDA5C9" w:rsidR="757B611C" w:rsidRPr="004B4548" w:rsidRDefault="757B611C" w:rsidP="004B4548">
            <w:r w:rsidRPr="004B4548">
              <w:t>TRUE</w:t>
            </w:r>
          </w:p>
        </w:tc>
      </w:tr>
      <w:tr w:rsidR="757B611C" w:rsidRPr="004B4548" w14:paraId="7D404919" w14:textId="77777777" w:rsidTr="004B4548">
        <w:tc>
          <w:tcPr>
            <w:tcW w:w="5640" w:type="dxa"/>
          </w:tcPr>
          <w:p w14:paraId="44C2C5F6" w14:textId="164C046F" w:rsidR="757B611C" w:rsidRPr="004B4548" w:rsidRDefault="757B611C" w:rsidP="004B4548">
            <w:r w:rsidRPr="004B4548">
              <w:t>DeviceExposureAnyTimePrior</w:t>
            </w:r>
          </w:p>
        </w:tc>
        <w:tc>
          <w:tcPr>
            <w:tcW w:w="3426" w:type="dxa"/>
          </w:tcPr>
          <w:p w14:paraId="5906452A" w14:textId="31422598" w:rsidR="757B611C" w:rsidRPr="004B4548" w:rsidRDefault="757B611C" w:rsidP="004B4548">
            <w:r w:rsidRPr="004B4548">
              <w:t>FALSE</w:t>
            </w:r>
          </w:p>
        </w:tc>
      </w:tr>
      <w:tr w:rsidR="757B611C" w:rsidRPr="004B4548" w14:paraId="3D33EFAE" w14:textId="77777777" w:rsidTr="004B4548">
        <w:tc>
          <w:tcPr>
            <w:tcW w:w="5640" w:type="dxa"/>
          </w:tcPr>
          <w:p w14:paraId="421BC1F8" w14:textId="3F1B8E1B" w:rsidR="757B611C" w:rsidRPr="004B4548" w:rsidRDefault="757B611C" w:rsidP="004B4548">
            <w:r w:rsidRPr="004B4548">
              <w:t>ObservationLongTerm</w:t>
            </w:r>
          </w:p>
        </w:tc>
        <w:tc>
          <w:tcPr>
            <w:tcW w:w="3426" w:type="dxa"/>
          </w:tcPr>
          <w:p w14:paraId="78A6816F" w14:textId="6AA6459B" w:rsidR="757B611C" w:rsidRPr="004B4548" w:rsidRDefault="757B611C" w:rsidP="004B4548">
            <w:r w:rsidRPr="004B4548">
              <w:t>FALSE</w:t>
            </w:r>
          </w:p>
        </w:tc>
      </w:tr>
      <w:tr w:rsidR="757B611C" w:rsidRPr="004B4548" w14:paraId="78105C2D" w14:textId="77777777" w:rsidTr="004B4548">
        <w:tc>
          <w:tcPr>
            <w:tcW w:w="5640" w:type="dxa"/>
          </w:tcPr>
          <w:p w14:paraId="4DC1088F" w14:textId="4F1D7331" w:rsidR="757B611C" w:rsidRPr="004B4548" w:rsidRDefault="757B611C" w:rsidP="004B4548">
            <w:r w:rsidRPr="004B4548">
              <w:t>DemographicsIndexYearMonth</w:t>
            </w:r>
          </w:p>
        </w:tc>
        <w:tc>
          <w:tcPr>
            <w:tcW w:w="3426" w:type="dxa"/>
          </w:tcPr>
          <w:p w14:paraId="2ADE5601" w14:textId="2648557D" w:rsidR="757B611C" w:rsidRPr="004B4548" w:rsidRDefault="757B611C" w:rsidP="004B4548">
            <w:r w:rsidRPr="004B4548">
              <w:t>FALSE</w:t>
            </w:r>
          </w:p>
        </w:tc>
      </w:tr>
      <w:tr w:rsidR="757B611C" w:rsidRPr="004B4548" w14:paraId="5454056A" w14:textId="77777777" w:rsidTr="004B4548">
        <w:tc>
          <w:tcPr>
            <w:tcW w:w="5640" w:type="dxa"/>
          </w:tcPr>
          <w:p w14:paraId="23D23243" w14:textId="3DFB1419" w:rsidR="757B611C" w:rsidRPr="004B4548" w:rsidRDefault="757B611C" w:rsidP="004B4548">
            <w:r w:rsidRPr="004B4548">
              <w:t>ConditionOccurrenceMediumTerm</w:t>
            </w:r>
          </w:p>
        </w:tc>
        <w:tc>
          <w:tcPr>
            <w:tcW w:w="3426" w:type="dxa"/>
          </w:tcPr>
          <w:p w14:paraId="0F0D1F05" w14:textId="349B7413" w:rsidR="757B611C" w:rsidRPr="004B4548" w:rsidRDefault="757B611C" w:rsidP="004B4548">
            <w:r w:rsidRPr="004B4548">
              <w:t>FALSE</w:t>
            </w:r>
          </w:p>
        </w:tc>
      </w:tr>
      <w:tr w:rsidR="757B611C" w:rsidRPr="004B4548" w14:paraId="115B1157" w14:textId="77777777" w:rsidTr="004B4548">
        <w:tc>
          <w:tcPr>
            <w:tcW w:w="5640" w:type="dxa"/>
          </w:tcPr>
          <w:p w14:paraId="6C5F6A6E" w14:textId="426FB644" w:rsidR="757B611C" w:rsidRPr="004B4548" w:rsidRDefault="757B611C" w:rsidP="004B4548">
            <w:r w:rsidRPr="004B4548">
              <w:t>longTermStartDays</w:t>
            </w:r>
          </w:p>
        </w:tc>
        <w:tc>
          <w:tcPr>
            <w:tcW w:w="3426" w:type="dxa"/>
          </w:tcPr>
          <w:p w14:paraId="2410F734" w14:textId="042BB6A3" w:rsidR="757B611C" w:rsidRPr="004B4548" w:rsidRDefault="757B611C" w:rsidP="004B4548">
            <w:r w:rsidRPr="004B4548">
              <w:t>-365</w:t>
            </w:r>
          </w:p>
        </w:tc>
      </w:tr>
      <w:tr w:rsidR="757B611C" w:rsidRPr="004B4548" w14:paraId="70227F14" w14:textId="77777777" w:rsidTr="004B4548">
        <w:tc>
          <w:tcPr>
            <w:tcW w:w="5640" w:type="dxa"/>
          </w:tcPr>
          <w:p w14:paraId="408CA4A5" w14:textId="6A3A2D6D" w:rsidR="757B611C" w:rsidRPr="004B4548" w:rsidRDefault="757B611C" w:rsidP="004B4548">
            <w:r w:rsidRPr="004B4548">
              <w:t>DemographicsAge</w:t>
            </w:r>
          </w:p>
        </w:tc>
        <w:tc>
          <w:tcPr>
            <w:tcW w:w="3426" w:type="dxa"/>
          </w:tcPr>
          <w:p w14:paraId="3A28EAD6" w14:textId="6F7FFA88" w:rsidR="757B611C" w:rsidRPr="004B4548" w:rsidRDefault="757B611C" w:rsidP="004B4548">
            <w:r w:rsidRPr="004B4548">
              <w:t>FALSE</w:t>
            </w:r>
          </w:p>
        </w:tc>
      </w:tr>
      <w:tr w:rsidR="757B611C" w:rsidRPr="004B4548" w14:paraId="6B131836" w14:textId="77777777" w:rsidTr="004B4548">
        <w:tc>
          <w:tcPr>
            <w:tcW w:w="5640" w:type="dxa"/>
          </w:tcPr>
          <w:p w14:paraId="46CF3435" w14:textId="74DFA199" w:rsidR="757B611C" w:rsidRPr="004B4548" w:rsidRDefault="757B611C" w:rsidP="004B4548">
            <w:r w:rsidRPr="004B4548">
              <w:t>DrugGroupEraOverlapping</w:t>
            </w:r>
          </w:p>
        </w:tc>
        <w:tc>
          <w:tcPr>
            <w:tcW w:w="3426" w:type="dxa"/>
          </w:tcPr>
          <w:p w14:paraId="70158EC6" w14:textId="4B50703F" w:rsidR="757B611C" w:rsidRPr="004B4548" w:rsidRDefault="757B611C" w:rsidP="004B4548">
            <w:r w:rsidRPr="004B4548">
              <w:t>FALSE</w:t>
            </w:r>
          </w:p>
        </w:tc>
      </w:tr>
      <w:tr w:rsidR="757B611C" w:rsidRPr="004B4548" w14:paraId="6FF26455" w14:textId="77777777" w:rsidTr="004B4548">
        <w:tc>
          <w:tcPr>
            <w:tcW w:w="5640" w:type="dxa"/>
          </w:tcPr>
          <w:p w14:paraId="70DFBF62" w14:textId="2DD57DD6" w:rsidR="757B611C" w:rsidRPr="004B4548" w:rsidRDefault="757B611C" w:rsidP="004B4548">
            <w:r w:rsidRPr="004B4548">
              <w:t>DistinctMeasurementCountLongTerm</w:t>
            </w:r>
          </w:p>
        </w:tc>
        <w:tc>
          <w:tcPr>
            <w:tcW w:w="3426" w:type="dxa"/>
          </w:tcPr>
          <w:p w14:paraId="51B9938A" w14:textId="65676F76" w:rsidR="757B611C" w:rsidRPr="004B4548" w:rsidRDefault="757B611C" w:rsidP="004B4548">
            <w:r w:rsidRPr="004B4548">
              <w:t>FALSE</w:t>
            </w:r>
          </w:p>
        </w:tc>
      </w:tr>
      <w:tr w:rsidR="757B611C" w:rsidRPr="004B4548" w14:paraId="1F855CCB" w14:textId="77777777" w:rsidTr="004B4548">
        <w:tc>
          <w:tcPr>
            <w:tcW w:w="5640" w:type="dxa"/>
          </w:tcPr>
          <w:p w14:paraId="5AC2FDC5" w14:textId="23C1004A" w:rsidR="757B611C" w:rsidRPr="004B4548" w:rsidRDefault="757B611C" w:rsidP="004B4548">
            <w:r w:rsidRPr="004B4548">
              <w:t>MeasurementRangeGroupAnyTimePrior</w:t>
            </w:r>
          </w:p>
        </w:tc>
        <w:tc>
          <w:tcPr>
            <w:tcW w:w="3426" w:type="dxa"/>
          </w:tcPr>
          <w:p w14:paraId="162457CC" w14:textId="1994A3B5" w:rsidR="757B611C" w:rsidRPr="004B4548" w:rsidRDefault="757B611C" w:rsidP="004B4548">
            <w:r w:rsidRPr="004B4548">
              <w:t>FALSE</w:t>
            </w:r>
          </w:p>
        </w:tc>
      </w:tr>
      <w:tr w:rsidR="757B611C" w:rsidRPr="004B4548" w14:paraId="59CD4AAC" w14:textId="77777777" w:rsidTr="004B4548">
        <w:tc>
          <w:tcPr>
            <w:tcW w:w="5640" w:type="dxa"/>
          </w:tcPr>
          <w:p w14:paraId="1CAF912D" w14:textId="1B2EE834" w:rsidR="757B611C" w:rsidRPr="004B4548" w:rsidRDefault="757B611C" w:rsidP="004B4548">
            <w:r w:rsidRPr="004B4548">
              <w:t>DistinctConditionCountMediumTerm</w:t>
            </w:r>
          </w:p>
        </w:tc>
        <w:tc>
          <w:tcPr>
            <w:tcW w:w="3426" w:type="dxa"/>
          </w:tcPr>
          <w:p w14:paraId="49A9E630" w14:textId="37389C67" w:rsidR="757B611C" w:rsidRPr="004B4548" w:rsidRDefault="757B611C" w:rsidP="004B4548">
            <w:r w:rsidRPr="004B4548">
              <w:t>FALSE</w:t>
            </w:r>
          </w:p>
        </w:tc>
      </w:tr>
      <w:tr w:rsidR="757B611C" w:rsidRPr="004B4548" w14:paraId="1C6E0C66" w14:textId="77777777" w:rsidTr="004B4548">
        <w:tc>
          <w:tcPr>
            <w:tcW w:w="5640" w:type="dxa"/>
          </w:tcPr>
          <w:p w14:paraId="647B096A" w14:textId="0AD6ADBD" w:rsidR="757B611C" w:rsidRPr="004B4548" w:rsidRDefault="757B611C" w:rsidP="004B4548">
            <w:r w:rsidRPr="004B4548">
              <w:t>DrugGroupEraMediumTerm</w:t>
            </w:r>
          </w:p>
        </w:tc>
        <w:tc>
          <w:tcPr>
            <w:tcW w:w="3426" w:type="dxa"/>
          </w:tcPr>
          <w:p w14:paraId="7F80A9FD" w14:textId="100AEBCE" w:rsidR="757B611C" w:rsidRPr="004B4548" w:rsidRDefault="757B611C" w:rsidP="004B4548">
            <w:r w:rsidRPr="004B4548">
              <w:t>FALSE</w:t>
            </w:r>
          </w:p>
        </w:tc>
      </w:tr>
      <w:tr w:rsidR="757B611C" w:rsidRPr="004B4548" w14:paraId="513CABEA" w14:textId="77777777" w:rsidTr="004B4548">
        <w:tc>
          <w:tcPr>
            <w:tcW w:w="5640" w:type="dxa"/>
          </w:tcPr>
          <w:p w14:paraId="114CB0DA" w14:textId="4841ED51" w:rsidR="757B611C" w:rsidRPr="004B4548" w:rsidRDefault="757B611C" w:rsidP="004B4548">
            <w:r w:rsidRPr="004B4548">
              <w:t>ProcedureOccurrenceShortTerm</w:t>
            </w:r>
          </w:p>
        </w:tc>
        <w:tc>
          <w:tcPr>
            <w:tcW w:w="3426" w:type="dxa"/>
          </w:tcPr>
          <w:p w14:paraId="05C3F9FD" w14:textId="57E594B5" w:rsidR="757B611C" w:rsidRPr="004B4548" w:rsidRDefault="757B611C" w:rsidP="004B4548">
            <w:r w:rsidRPr="004B4548">
              <w:t>FALSE</w:t>
            </w:r>
          </w:p>
        </w:tc>
      </w:tr>
      <w:tr w:rsidR="757B611C" w:rsidRPr="004B4548" w14:paraId="426AEEEE" w14:textId="77777777" w:rsidTr="004B4548">
        <w:tc>
          <w:tcPr>
            <w:tcW w:w="5640" w:type="dxa"/>
          </w:tcPr>
          <w:p w14:paraId="590D28A6" w14:textId="56464490" w:rsidR="757B611C" w:rsidRPr="004B4548" w:rsidRDefault="757B611C" w:rsidP="004B4548">
            <w:r w:rsidRPr="004B4548">
              <w:t>ObservationMediumTerm</w:t>
            </w:r>
          </w:p>
        </w:tc>
        <w:tc>
          <w:tcPr>
            <w:tcW w:w="3426" w:type="dxa"/>
          </w:tcPr>
          <w:p w14:paraId="740D9D0F" w14:textId="2CD03AFD" w:rsidR="757B611C" w:rsidRPr="004B4548" w:rsidRDefault="757B611C" w:rsidP="004B4548">
            <w:r w:rsidRPr="004B4548">
              <w:t>FALSE</w:t>
            </w:r>
          </w:p>
        </w:tc>
      </w:tr>
      <w:tr w:rsidR="757B611C" w:rsidRPr="004B4548" w14:paraId="7A31FA72" w14:textId="77777777" w:rsidTr="004B4548">
        <w:tc>
          <w:tcPr>
            <w:tcW w:w="5640" w:type="dxa"/>
          </w:tcPr>
          <w:p w14:paraId="1B4BEE0E" w14:textId="1E4268F9" w:rsidR="757B611C" w:rsidRPr="004B4548" w:rsidRDefault="757B611C" w:rsidP="004B4548">
            <w:r w:rsidRPr="004B4548">
              <w:t>ConditionGroupEraAnyTimePrior</w:t>
            </w:r>
          </w:p>
        </w:tc>
        <w:tc>
          <w:tcPr>
            <w:tcW w:w="3426" w:type="dxa"/>
          </w:tcPr>
          <w:p w14:paraId="48A92EB1" w14:textId="62F513D2" w:rsidR="757B611C" w:rsidRPr="004B4548" w:rsidRDefault="757B611C" w:rsidP="004B4548">
            <w:r w:rsidRPr="004B4548">
              <w:t>FALSE</w:t>
            </w:r>
          </w:p>
        </w:tc>
      </w:tr>
      <w:tr w:rsidR="757B611C" w:rsidRPr="004B4548" w14:paraId="6DBC4F41" w14:textId="77777777" w:rsidTr="004B4548">
        <w:tc>
          <w:tcPr>
            <w:tcW w:w="5640" w:type="dxa"/>
          </w:tcPr>
          <w:p w14:paraId="006D039E" w14:textId="50AF6180" w:rsidR="757B611C" w:rsidRPr="004B4548" w:rsidRDefault="757B611C" w:rsidP="004B4548">
            <w:r w:rsidRPr="004B4548">
              <w:t>Chads2</w:t>
            </w:r>
          </w:p>
        </w:tc>
        <w:tc>
          <w:tcPr>
            <w:tcW w:w="3426" w:type="dxa"/>
          </w:tcPr>
          <w:p w14:paraId="37AA09EB" w14:textId="3F28B194" w:rsidR="757B611C" w:rsidRPr="004B4548" w:rsidRDefault="757B611C" w:rsidP="004B4548">
            <w:r w:rsidRPr="004B4548">
              <w:t>FALSE</w:t>
            </w:r>
          </w:p>
        </w:tc>
      </w:tr>
      <w:tr w:rsidR="757B611C" w:rsidRPr="004B4548" w14:paraId="078C8ED0" w14:textId="77777777" w:rsidTr="004B4548">
        <w:tc>
          <w:tcPr>
            <w:tcW w:w="5640" w:type="dxa"/>
          </w:tcPr>
          <w:p w14:paraId="238C2AF6" w14:textId="3919B54D" w:rsidR="757B611C" w:rsidRPr="004B4548" w:rsidRDefault="757B611C" w:rsidP="004B4548">
            <w:r w:rsidRPr="004B4548">
              <w:t>DrugExposureAnyTimePrior</w:t>
            </w:r>
          </w:p>
        </w:tc>
        <w:tc>
          <w:tcPr>
            <w:tcW w:w="3426" w:type="dxa"/>
          </w:tcPr>
          <w:p w14:paraId="32C5D9C5" w14:textId="29642FB9" w:rsidR="757B611C" w:rsidRPr="004B4548" w:rsidRDefault="757B611C" w:rsidP="004B4548">
            <w:r w:rsidRPr="004B4548">
              <w:t>FALSE</w:t>
            </w:r>
          </w:p>
        </w:tc>
      </w:tr>
      <w:tr w:rsidR="757B611C" w:rsidRPr="004B4548" w14:paraId="7AE997DF" w14:textId="77777777" w:rsidTr="004B4548">
        <w:tc>
          <w:tcPr>
            <w:tcW w:w="5640" w:type="dxa"/>
          </w:tcPr>
          <w:p w14:paraId="363EE5FF" w14:textId="5DA344F9" w:rsidR="757B611C" w:rsidRPr="004B4548" w:rsidRDefault="757B611C" w:rsidP="004B4548">
            <w:r w:rsidRPr="004B4548">
              <w:t>DeviceExposureLongTerm</w:t>
            </w:r>
          </w:p>
        </w:tc>
        <w:tc>
          <w:tcPr>
            <w:tcW w:w="3426" w:type="dxa"/>
          </w:tcPr>
          <w:p w14:paraId="301C825C" w14:textId="43A173CF" w:rsidR="757B611C" w:rsidRPr="004B4548" w:rsidRDefault="757B611C" w:rsidP="004B4548">
            <w:r w:rsidRPr="004B4548">
              <w:t>FALSE</w:t>
            </w:r>
          </w:p>
        </w:tc>
      </w:tr>
      <w:tr w:rsidR="757B611C" w:rsidRPr="004B4548" w14:paraId="1AEF1C42" w14:textId="77777777" w:rsidTr="004B4548">
        <w:tc>
          <w:tcPr>
            <w:tcW w:w="5640" w:type="dxa"/>
          </w:tcPr>
          <w:p w14:paraId="37DFF764" w14:textId="30E9136F" w:rsidR="757B611C" w:rsidRPr="004B4548" w:rsidRDefault="757B611C" w:rsidP="004B4548">
            <w:r w:rsidRPr="004B4548">
              <w:t>DemographicsTimeInCohort</w:t>
            </w:r>
          </w:p>
        </w:tc>
        <w:tc>
          <w:tcPr>
            <w:tcW w:w="3426" w:type="dxa"/>
          </w:tcPr>
          <w:p w14:paraId="004CDC28" w14:textId="02DC1425" w:rsidR="757B611C" w:rsidRPr="004B4548" w:rsidRDefault="757B611C" w:rsidP="004B4548">
            <w:r w:rsidRPr="004B4548">
              <w:t>FALSE</w:t>
            </w:r>
          </w:p>
        </w:tc>
      </w:tr>
      <w:tr w:rsidR="757B611C" w:rsidRPr="004B4548" w14:paraId="1C006BA4" w14:textId="77777777" w:rsidTr="004B4548">
        <w:tc>
          <w:tcPr>
            <w:tcW w:w="5640" w:type="dxa"/>
          </w:tcPr>
          <w:p w14:paraId="24C9E625" w14:textId="16DDC2B4" w:rsidR="757B611C" w:rsidRPr="004B4548" w:rsidRDefault="757B611C" w:rsidP="004B4548">
            <w:r w:rsidRPr="004B4548">
              <w:t>DistinctMeasurementCountMediumTerm</w:t>
            </w:r>
          </w:p>
        </w:tc>
        <w:tc>
          <w:tcPr>
            <w:tcW w:w="3426" w:type="dxa"/>
          </w:tcPr>
          <w:p w14:paraId="11AD0DDF" w14:textId="34FCE900" w:rsidR="757B611C" w:rsidRPr="004B4548" w:rsidRDefault="757B611C" w:rsidP="004B4548">
            <w:r w:rsidRPr="004B4548">
              <w:t>FALSE</w:t>
            </w:r>
          </w:p>
        </w:tc>
      </w:tr>
      <w:tr w:rsidR="757B611C" w:rsidRPr="004B4548" w14:paraId="470AEB5F" w14:textId="77777777" w:rsidTr="004B4548">
        <w:tc>
          <w:tcPr>
            <w:tcW w:w="5640" w:type="dxa"/>
          </w:tcPr>
          <w:p w14:paraId="7B8E1AA5" w14:textId="50949B93" w:rsidR="757B611C" w:rsidRPr="004B4548" w:rsidRDefault="757B611C" w:rsidP="004B4548">
            <w:r w:rsidRPr="004B4548">
              <w:t>MeasurementValueShortTerm</w:t>
            </w:r>
          </w:p>
        </w:tc>
        <w:tc>
          <w:tcPr>
            <w:tcW w:w="3426" w:type="dxa"/>
          </w:tcPr>
          <w:p w14:paraId="49B46439" w14:textId="1014B9CB" w:rsidR="757B611C" w:rsidRPr="004B4548" w:rsidRDefault="757B611C" w:rsidP="004B4548">
            <w:r w:rsidRPr="004B4548">
              <w:t>FALSE</w:t>
            </w:r>
          </w:p>
        </w:tc>
      </w:tr>
      <w:tr w:rsidR="757B611C" w:rsidRPr="004B4548" w14:paraId="38667B3D" w14:textId="77777777" w:rsidTr="004B4548">
        <w:tc>
          <w:tcPr>
            <w:tcW w:w="5640" w:type="dxa"/>
          </w:tcPr>
          <w:p w14:paraId="79035762" w14:textId="27232E32" w:rsidR="757B611C" w:rsidRPr="004B4548" w:rsidRDefault="757B611C" w:rsidP="004B4548">
            <w:r w:rsidRPr="004B4548">
              <w:t>DeviceExposureMediumTerm</w:t>
            </w:r>
          </w:p>
        </w:tc>
        <w:tc>
          <w:tcPr>
            <w:tcW w:w="3426" w:type="dxa"/>
          </w:tcPr>
          <w:p w14:paraId="29D180C7" w14:textId="6326D5BD" w:rsidR="757B611C" w:rsidRPr="004B4548" w:rsidRDefault="757B611C" w:rsidP="004B4548">
            <w:r w:rsidRPr="004B4548">
              <w:t>FALSE</w:t>
            </w:r>
          </w:p>
        </w:tc>
      </w:tr>
      <w:tr w:rsidR="757B611C" w:rsidRPr="004B4548" w14:paraId="4037998B" w14:textId="77777777" w:rsidTr="004B4548">
        <w:tc>
          <w:tcPr>
            <w:tcW w:w="5640" w:type="dxa"/>
          </w:tcPr>
          <w:p w14:paraId="634F579D" w14:textId="09DEDC1A" w:rsidR="757B611C" w:rsidRPr="004B4548" w:rsidRDefault="757B611C" w:rsidP="004B4548">
            <w:r w:rsidRPr="004B4548">
              <w:t>ConditionGroupEraStartShortTerm</w:t>
            </w:r>
          </w:p>
        </w:tc>
        <w:tc>
          <w:tcPr>
            <w:tcW w:w="3426" w:type="dxa"/>
          </w:tcPr>
          <w:p w14:paraId="12829233" w14:textId="142A8864" w:rsidR="757B611C" w:rsidRPr="004B4548" w:rsidRDefault="757B611C" w:rsidP="004B4548">
            <w:r w:rsidRPr="004B4548">
              <w:t>FALSE</w:t>
            </w:r>
          </w:p>
        </w:tc>
      </w:tr>
      <w:tr w:rsidR="757B611C" w:rsidRPr="004B4548" w14:paraId="69779148" w14:textId="77777777" w:rsidTr="004B4548">
        <w:tc>
          <w:tcPr>
            <w:tcW w:w="5640" w:type="dxa"/>
          </w:tcPr>
          <w:p w14:paraId="5296D0A3" w14:textId="7362E6FC" w:rsidR="757B611C" w:rsidRPr="004B4548" w:rsidRDefault="757B611C" w:rsidP="004B4548">
            <w:r w:rsidRPr="004B4548">
              <w:t>ConditionOccurrencePrimaryInpatientMediumTerm</w:t>
            </w:r>
          </w:p>
        </w:tc>
        <w:tc>
          <w:tcPr>
            <w:tcW w:w="3426" w:type="dxa"/>
          </w:tcPr>
          <w:p w14:paraId="1924D1DE" w14:textId="47F08EA9" w:rsidR="757B611C" w:rsidRPr="004B4548" w:rsidRDefault="757B611C" w:rsidP="004B4548">
            <w:r w:rsidRPr="004B4548">
              <w:t>FALSE</w:t>
            </w:r>
          </w:p>
        </w:tc>
      </w:tr>
      <w:tr w:rsidR="757B611C" w:rsidRPr="004B4548" w14:paraId="076B1D64" w14:textId="77777777" w:rsidTr="004B4548">
        <w:tc>
          <w:tcPr>
            <w:tcW w:w="5640" w:type="dxa"/>
          </w:tcPr>
          <w:p w14:paraId="47DFB9B8" w14:textId="24D16803" w:rsidR="757B611C" w:rsidRPr="004B4548" w:rsidRDefault="757B611C" w:rsidP="004B4548">
            <w:r w:rsidRPr="004B4548">
              <w:t>MeasurementLongTerm</w:t>
            </w:r>
          </w:p>
        </w:tc>
        <w:tc>
          <w:tcPr>
            <w:tcW w:w="3426" w:type="dxa"/>
          </w:tcPr>
          <w:p w14:paraId="73FC8F93" w14:textId="5D3922E1" w:rsidR="757B611C" w:rsidRPr="004B4548" w:rsidRDefault="757B611C" w:rsidP="004B4548">
            <w:r w:rsidRPr="004B4548">
              <w:t>FALSE</w:t>
            </w:r>
          </w:p>
        </w:tc>
      </w:tr>
      <w:tr w:rsidR="757B611C" w:rsidRPr="004B4548" w14:paraId="5FABBF29" w14:textId="77777777" w:rsidTr="004B4548">
        <w:tc>
          <w:tcPr>
            <w:tcW w:w="5640" w:type="dxa"/>
          </w:tcPr>
          <w:p w14:paraId="1288959A" w14:textId="224E86D7" w:rsidR="757B611C" w:rsidRPr="004B4548" w:rsidRDefault="757B611C" w:rsidP="004B4548">
            <w:r w:rsidRPr="004B4548">
              <w:t>DemographicsIndexYear</w:t>
            </w:r>
          </w:p>
        </w:tc>
        <w:tc>
          <w:tcPr>
            <w:tcW w:w="3426" w:type="dxa"/>
          </w:tcPr>
          <w:p w14:paraId="511C87D5" w14:textId="3547DA8E" w:rsidR="757B611C" w:rsidRPr="004B4548" w:rsidRDefault="757B611C" w:rsidP="004B4548">
            <w:r w:rsidRPr="004B4548">
              <w:t>FALSE</w:t>
            </w:r>
          </w:p>
        </w:tc>
      </w:tr>
      <w:tr w:rsidR="757B611C" w:rsidRPr="004B4548" w14:paraId="678E6A85" w14:textId="77777777" w:rsidTr="004B4548">
        <w:tc>
          <w:tcPr>
            <w:tcW w:w="5640" w:type="dxa"/>
          </w:tcPr>
          <w:p w14:paraId="4098940B" w14:textId="6CEEED4B" w:rsidR="757B611C" w:rsidRPr="004B4548" w:rsidRDefault="757B611C" w:rsidP="004B4548">
            <w:r w:rsidRPr="004B4548">
              <w:t>MeasurementValueMediumTerm</w:t>
            </w:r>
          </w:p>
        </w:tc>
        <w:tc>
          <w:tcPr>
            <w:tcW w:w="3426" w:type="dxa"/>
          </w:tcPr>
          <w:p w14:paraId="195F80A3" w14:textId="5A557152" w:rsidR="757B611C" w:rsidRPr="004B4548" w:rsidRDefault="757B611C" w:rsidP="004B4548">
            <w:r w:rsidRPr="004B4548">
              <w:t>FALSE</w:t>
            </w:r>
          </w:p>
        </w:tc>
      </w:tr>
      <w:tr w:rsidR="757B611C" w:rsidRPr="004B4548" w14:paraId="2B158BBC" w14:textId="77777777" w:rsidTr="004B4548">
        <w:tc>
          <w:tcPr>
            <w:tcW w:w="5640" w:type="dxa"/>
          </w:tcPr>
          <w:p w14:paraId="69F2EC0C" w14:textId="32B73B28" w:rsidR="757B611C" w:rsidRPr="004B4548" w:rsidRDefault="757B611C" w:rsidP="004B4548">
            <w:r w:rsidRPr="004B4548">
              <w:t>DrugEraStartMediumTerm</w:t>
            </w:r>
          </w:p>
        </w:tc>
        <w:tc>
          <w:tcPr>
            <w:tcW w:w="3426" w:type="dxa"/>
          </w:tcPr>
          <w:p w14:paraId="35F93B10" w14:textId="2A89F639" w:rsidR="757B611C" w:rsidRPr="004B4548" w:rsidRDefault="757B611C" w:rsidP="004B4548">
            <w:r w:rsidRPr="004B4548">
              <w:t>FALSE</w:t>
            </w:r>
          </w:p>
        </w:tc>
      </w:tr>
      <w:tr w:rsidR="757B611C" w:rsidRPr="004B4548" w14:paraId="0F7F9EA5" w14:textId="77777777" w:rsidTr="004B4548">
        <w:tc>
          <w:tcPr>
            <w:tcW w:w="5640" w:type="dxa"/>
          </w:tcPr>
          <w:p w14:paraId="04CDA3C3" w14:textId="31BF5A47" w:rsidR="757B611C" w:rsidRPr="004B4548" w:rsidRDefault="757B611C" w:rsidP="004B4548">
            <w:r w:rsidRPr="004B4548">
              <w:t>MeasurementValueAnyTimePrior</w:t>
            </w:r>
          </w:p>
        </w:tc>
        <w:tc>
          <w:tcPr>
            <w:tcW w:w="3426" w:type="dxa"/>
          </w:tcPr>
          <w:p w14:paraId="583C8881" w14:textId="3A19DB4A" w:rsidR="757B611C" w:rsidRPr="004B4548" w:rsidRDefault="757B611C" w:rsidP="004B4548">
            <w:r w:rsidRPr="004B4548">
              <w:t>FALSE</w:t>
            </w:r>
          </w:p>
        </w:tc>
      </w:tr>
      <w:tr w:rsidR="757B611C" w:rsidRPr="004B4548" w14:paraId="26FBFFCD" w14:textId="77777777" w:rsidTr="004B4548">
        <w:tc>
          <w:tcPr>
            <w:tcW w:w="5640" w:type="dxa"/>
          </w:tcPr>
          <w:p w14:paraId="0CF44075" w14:textId="68ABDC4B" w:rsidR="757B611C" w:rsidRPr="004B4548" w:rsidRDefault="757B611C" w:rsidP="004B4548">
            <w:r w:rsidRPr="004B4548">
              <w:t>DistinctObservationCountShortTerm</w:t>
            </w:r>
          </w:p>
        </w:tc>
        <w:tc>
          <w:tcPr>
            <w:tcW w:w="3426" w:type="dxa"/>
          </w:tcPr>
          <w:p w14:paraId="21A52689" w14:textId="12CD8DB4" w:rsidR="757B611C" w:rsidRPr="004B4548" w:rsidRDefault="757B611C" w:rsidP="004B4548">
            <w:r w:rsidRPr="004B4548">
              <w:t>FALSE</w:t>
            </w:r>
          </w:p>
        </w:tc>
      </w:tr>
      <w:tr w:rsidR="757B611C" w:rsidRPr="004B4548" w14:paraId="1A2853C6" w14:textId="77777777" w:rsidTr="004B4548">
        <w:tc>
          <w:tcPr>
            <w:tcW w:w="5640" w:type="dxa"/>
          </w:tcPr>
          <w:p w14:paraId="3DB165DC" w14:textId="4A0C4AAD" w:rsidR="757B611C" w:rsidRPr="004B4548" w:rsidRDefault="757B611C" w:rsidP="004B4548">
            <w:r w:rsidRPr="004B4548">
              <w:lastRenderedPageBreak/>
              <w:t>DrugEraMediumTerm</w:t>
            </w:r>
          </w:p>
        </w:tc>
        <w:tc>
          <w:tcPr>
            <w:tcW w:w="3426" w:type="dxa"/>
          </w:tcPr>
          <w:p w14:paraId="55DEB11A" w14:textId="609A70E9" w:rsidR="757B611C" w:rsidRPr="004B4548" w:rsidRDefault="757B611C" w:rsidP="004B4548">
            <w:r w:rsidRPr="004B4548">
              <w:t>FALSE</w:t>
            </w:r>
          </w:p>
        </w:tc>
      </w:tr>
      <w:tr w:rsidR="757B611C" w:rsidRPr="004B4548" w14:paraId="5CAB97F1" w14:textId="77777777" w:rsidTr="004B4548">
        <w:tc>
          <w:tcPr>
            <w:tcW w:w="5640" w:type="dxa"/>
          </w:tcPr>
          <w:p w14:paraId="63C82597" w14:textId="009236B3" w:rsidR="757B611C" w:rsidRPr="004B4548" w:rsidRDefault="757B611C" w:rsidP="004B4548">
            <w:r w:rsidRPr="004B4548">
              <w:t>ConditionGroupEraLongTerm</w:t>
            </w:r>
          </w:p>
        </w:tc>
        <w:tc>
          <w:tcPr>
            <w:tcW w:w="3426" w:type="dxa"/>
          </w:tcPr>
          <w:p w14:paraId="69A46B22" w14:textId="16DEA530" w:rsidR="757B611C" w:rsidRPr="004B4548" w:rsidRDefault="757B611C" w:rsidP="004B4548">
            <w:r w:rsidRPr="004B4548">
              <w:t>FALSE</w:t>
            </w:r>
          </w:p>
        </w:tc>
      </w:tr>
      <w:tr w:rsidR="757B611C" w:rsidRPr="004B4548" w14:paraId="211FF76D" w14:textId="77777777" w:rsidTr="004B4548">
        <w:tc>
          <w:tcPr>
            <w:tcW w:w="5640" w:type="dxa"/>
          </w:tcPr>
          <w:p w14:paraId="68D49975" w14:textId="30D6BD2C" w:rsidR="757B611C" w:rsidRPr="004B4548" w:rsidRDefault="757B611C" w:rsidP="004B4548">
            <w:r w:rsidRPr="004B4548">
              <w:t>DrugExposureShortTerm</w:t>
            </w:r>
          </w:p>
        </w:tc>
        <w:tc>
          <w:tcPr>
            <w:tcW w:w="3426" w:type="dxa"/>
          </w:tcPr>
          <w:p w14:paraId="36389185" w14:textId="63BA4321" w:rsidR="757B611C" w:rsidRPr="004B4548" w:rsidRDefault="757B611C" w:rsidP="004B4548">
            <w:r w:rsidRPr="004B4548">
              <w:t>FALSE</w:t>
            </w:r>
          </w:p>
        </w:tc>
      </w:tr>
      <w:tr w:rsidR="757B611C" w:rsidRPr="004B4548" w14:paraId="3DB8EC33" w14:textId="77777777" w:rsidTr="004B4548">
        <w:tc>
          <w:tcPr>
            <w:tcW w:w="5640" w:type="dxa"/>
          </w:tcPr>
          <w:p w14:paraId="3D5E29FD" w14:textId="2A2704BB" w:rsidR="757B611C" w:rsidRPr="004B4548" w:rsidRDefault="757B611C" w:rsidP="004B4548">
            <w:r w:rsidRPr="004B4548">
              <w:t>DistinctIngredientCountShortTerm</w:t>
            </w:r>
          </w:p>
        </w:tc>
        <w:tc>
          <w:tcPr>
            <w:tcW w:w="3426" w:type="dxa"/>
          </w:tcPr>
          <w:p w14:paraId="7B18EBDD" w14:textId="4EE94C5E" w:rsidR="757B611C" w:rsidRPr="004B4548" w:rsidRDefault="757B611C" w:rsidP="004B4548">
            <w:r w:rsidRPr="004B4548">
              <w:t>FALSE</w:t>
            </w:r>
          </w:p>
        </w:tc>
      </w:tr>
      <w:tr w:rsidR="757B611C" w:rsidRPr="004B4548" w14:paraId="1E21BFA7" w14:textId="77777777" w:rsidTr="004B4548">
        <w:tc>
          <w:tcPr>
            <w:tcW w:w="5640" w:type="dxa"/>
          </w:tcPr>
          <w:p w14:paraId="293C01A8" w14:textId="135491A1" w:rsidR="757B611C" w:rsidRPr="004B4548" w:rsidRDefault="757B611C" w:rsidP="004B4548">
            <w:r w:rsidRPr="004B4548">
              <w:t>DeviceExposureShortTerm</w:t>
            </w:r>
          </w:p>
        </w:tc>
        <w:tc>
          <w:tcPr>
            <w:tcW w:w="3426" w:type="dxa"/>
          </w:tcPr>
          <w:p w14:paraId="1BC90941" w14:textId="26341DB0" w:rsidR="757B611C" w:rsidRPr="004B4548" w:rsidRDefault="757B611C" w:rsidP="004B4548">
            <w:r w:rsidRPr="004B4548">
              <w:t>FALSE</w:t>
            </w:r>
          </w:p>
        </w:tc>
      </w:tr>
      <w:tr w:rsidR="757B611C" w:rsidRPr="004B4548" w14:paraId="438C9951" w14:textId="77777777" w:rsidTr="004B4548">
        <w:tc>
          <w:tcPr>
            <w:tcW w:w="5640" w:type="dxa"/>
          </w:tcPr>
          <w:p w14:paraId="39E76435" w14:textId="57C1CF54" w:rsidR="757B611C" w:rsidRPr="004B4548" w:rsidRDefault="757B611C" w:rsidP="004B4548">
            <w:r w:rsidRPr="004B4548">
              <w:t>mediumTermStartDays</w:t>
            </w:r>
          </w:p>
        </w:tc>
        <w:tc>
          <w:tcPr>
            <w:tcW w:w="3426" w:type="dxa"/>
          </w:tcPr>
          <w:p w14:paraId="4CEA7684" w14:textId="2B7C6335" w:rsidR="757B611C" w:rsidRPr="004B4548" w:rsidRDefault="757B611C" w:rsidP="004B4548">
            <w:r w:rsidRPr="004B4548">
              <w:t>-180</w:t>
            </w:r>
          </w:p>
        </w:tc>
      </w:tr>
      <w:tr w:rsidR="757B611C" w:rsidRPr="004B4548" w14:paraId="0341DED6" w14:textId="77777777" w:rsidTr="004B4548">
        <w:tc>
          <w:tcPr>
            <w:tcW w:w="5640" w:type="dxa"/>
          </w:tcPr>
          <w:p w14:paraId="138803FD" w14:textId="31026226" w:rsidR="757B611C" w:rsidRPr="004B4548" w:rsidRDefault="757B611C" w:rsidP="004B4548">
            <w:r w:rsidRPr="004B4548">
              <w:t>DemographicsPostObservationTime</w:t>
            </w:r>
          </w:p>
        </w:tc>
        <w:tc>
          <w:tcPr>
            <w:tcW w:w="3426" w:type="dxa"/>
          </w:tcPr>
          <w:p w14:paraId="180D988B" w14:textId="1A890DC5" w:rsidR="757B611C" w:rsidRPr="004B4548" w:rsidRDefault="757B611C" w:rsidP="004B4548">
            <w:r w:rsidRPr="004B4548">
              <w:t>FALSE</w:t>
            </w:r>
          </w:p>
        </w:tc>
      </w:tr>
      <w:tr w:rsidR="757B611C" w:rsidRPr="004B4548" w14:paraId="72B2B65D" w14:textId="77777777" w:rsidTr="004B4548">
        <w:tc>
          <w:tcPr>
            <w:tcW w:w="5640" w:type="dxa"/>
          </w:tcPr>
          <w:p w14:paraId="2088A30F" w14:textId="01C21874" w:rsidR="757B611C" w:rsidRPr="004B4548" w:rsidRDefault="757B611C" w:rsidP="004B4548">
            <w:r w:rsidRPr="004B4548">
              <w:t>VisitConceptCountLongTerm</w:t>
            </w:r>
          </w:p>
        </w:tc>
        <w:tc>
          <w:tcPr>
            <w:tcW w:w="3426" w:type="dxa"/>
          </w:tcPr>
          <w:p w14:paraId="44416B1D" w14:textId="074D84E0" w:rsidR="757B611C" w:rsidRPr="004B4548" w:rsidRDefault="757B611C" w:rsidP="004B4548">
            <w:r w:rsidRPr="004B4548">
              <w:t>FALSE</w:t>
            </w:r>
          </w:p>
        </w:tc>
      </w:tr>
      <w:tr w:rsidR="757B611C" w:rsidRPr="004B4548" w14:paraId="296D3F7E" w14:textId="77777777" w:rsidTr="004B4548">
        <w:tc>
          <w:tcPr>
            <w:tcW w:w="5640" w:type="dxa"/>
          </w:tcPr>
          <w:p w14:paraId="7BA71D29" w14:textId="50326045" w:rsidR="757B611C" w:rsidRPr="004B4548" w:rsidRDefault="757B611C" w:rsidP="004B4548">
            <w:r w:rsidRPr="004B4548">
              <w:t>VisitConceptCountMediumTerm</w:t>
            </w:r>
          </w:p>
        </w:tc>
        <w:tc>
          <w:tcPr>
            <w:tcW w:w="3426" w:type="dxa"/>
          </w:tcPr>
          <w:p w14:paraId="67433BA5" w14:textId="4469C3C6" w:rsidR="757B611C" w:rsidRPr="004B4548" w:rsidRDefault="757B611C" w:rsidP="004B4548">
            <w:r w:rsidRPr="004B4548">
              <w:t>FALSE</w:t>
            </w:r>
          </w:p>
        </w:tc>
      </w:tr>
      <w:tr w:rsidR="757B611C" w:rsidRPr="004B4548" w14:paraId="40B988AA" w14:textId="77777777" w:rsidTr="004B4548">
        <w:tc>
          <w:tcPr>
            <w:tcW w:w="5640" w:type="dxa"/>
          </w:tcPr>
          <w:p w14:paraId="4DD15C93" w14:textId="551896DD" w:rsidR="757B611C" w:rsidRPr="004B4548" w:rsidRDefault="757B611C" w:rsidP="004B4548">
            <w:r w:rsidRPr="004B4548">
              <w:t>excludedCovariateConceptIds</w:t>
            </w:r>
          </w:p>
        </w:tc>
        <w:tc>
          <w:tcPr>
            <w:tcW w:w="3426" w:type="dxa"/>
          </w:tcPr>
          <w:p w14:paraId="72DE19DF" w14:textId="4FA29BCE" w:rsidR="757B611C" w:rsidRPr="004B4548" w:rsidRDefault="757B611C" w:rsidP="004B4548">
            <w:r w:rsidRPr="004B4548">
              <w:t xml:space="preserve"> </w:t>
            </w:r>
          </w:p>
        </w:tc>
      </w:tr>
      <w:tr w:rsidR="757B611C" w:rsidRPr="004B4548" w14:paraId="5868F691" w14:textId="77777777" w:rsidTr="004B4548">
        <w:tc>
          <w:tcPr>
            <w:tcW w:w="5640" w:type="dxa"/>
          </w:tcPr>
          <w:p w14:paraId="320BA026" w14:textId="607F2C30" w:rsidR="757B611C" w:rsidRPr="004B4548" w:rsidRDefault="757B611C" w:rsidP="004B4548">
            <w:r w:rsidRPr="004B4548">
              <w:t>ConditionGroupEraMediumTerm</w:t>
            </w:r>
          </w:p>
        </w:tc>
        <w:tc>
          <w:tcPr>
            <w:tcW w:w="3426" w:type="dxa"/>
          </w:tcPr>
          <w:p w14:paraId="797AE1C7" w14:textId="61CD0FB3" w:rsidR="757B611C" w:rsidRPr="004B4548" w:rsidRDefault="757B611C" w:rsidP="004B4548">
            <w:r w:rsidRPr="004B4548">
              <w:t>FALSE</w:t>
            </w:r>
          </w:p>
        </w:tc>
      </w:tr>
      <w:tr w:rsidR="757B611C" w:rsidRPr="004B4548" w14:paraId="17CDA1BB" w14:textId="77777777" w:rsidTr="004B4548">
        <w:tc>
          <w:tcPr>
            <w:tcW w:w="5640" w:type="dxa"/>
          </w:tcPr>
          <w:p w14:paraId="472CBE36" w14:textId="2F44C246" w:rsidR="757B611C" w:rsidRPr="004B4548" w:rsidRDefault="757B611C" w:rsidP="004B4548">
            <w:r w:rsidRPr="004B4548">
              <w:t>DrugExposureMediumTerm</w:t>
            </w:r>
          </w:p>
        </w:tc>
        <w:tc>
          <w:tcPr>
            <w:tcW w:w="3426" w:type="dxa"/>
          </w:tcPr>
          <w:p w14:paraId="2B03C202" w14:textId="05DBF9A7" w:rsidR="757B611C" w:rsidRPr="004B4548" w:rsidRDefault="757B611C" w:rsidP="004B4548">
            <w:r w:rsidRPr="004B4548">
              <w:t>FALSE</w:t>
            </w:r>
          </w:p>
        </w:tc>
      </w:tr>
      <w:tr w:rsidR="757B611C" w:rsidRPr="004B4548" w14:paraId="5297B575" w14:textId="77777777" w:rsidTr="004B4548">
        <w:tc>
          <w:tcPr>
            <w:tcW w:w="5640" w:type="dxa"/>
          </w:tcPr>
          <w:p w14:paraId="2F8B0C44" w14:textId="35B3CC19" w:rsidR="757B611C" w:rsidRPr="004B4548" w:rsidRDefault="757B611C" w:rsidP="004B4548">
            <w:r w:rsidRPr="004B4548">
              <w:t>DistinctProcedureCountLongTerm</w:t>
            </w:r>
          </w:p>
        </w:tc>
        <w:tc>
          <w:tcPr>
            <w:tcW w:w="3426" w:type="dxa"/>
          </w:tcPr>
          <w:p w14:paraId="632481C1" w14:textId="37DA0825" w:rsidR="757B611C" w:rsidRPr="004B4548" w:rsidRDefault="757B611C" w:rsidP="004B4548">
            <w:r w:rsidRPr="004B4548">
              <w:t>FALSE</w:t>
            </w:r>
          </w:p>
        </w:tc>
      </w:tr>
      <w:tr w:rsidR="757B611C" w:rsidRPr="004B4548" w14:paraId="5B3A332E" w14:textId="77777777" w:rsidTr="004B4548">
        <w:tc>
          <w:tcPr>
            <w:tcW w:w="5640" w:type="dxa"/>
          </w:tcPr>
          <w:p w14:paraId="295DF16F" w14:textId="17D771DD" w:rsidR="757B611C" w:rsidRPr="004B4548" w:rsidRDefault="757B611C" w:rsidP="004B4548">
            <w:r w:rsidRPr="004B4548">
              <w:t>DrugEraAnyTimePrior</w:t>
            </w:r>
          </w:p>
        </w:tc>
        <w:tc>
          <w:tcPr>
            <w:tcW w:w="3426" w:type="dxa"/>
          </w:tcPr>
          <w:p w14:paraId="052B45E2" w14:textId="482A71B9" w:rsidR="757B611C" w:rsidRPr="004B4548" w:rsidRDefault="757B611C" w:rsidP="004B4548">
            <w:r w:rsidRPr="004B4548">
              <w:t>FALSE</w:t>
            </w:r>
          </w:p>
        </w:tc>
      </w:tr>
      <w:tr w:rsidR="757B611C" w:rsidRPr="004B4548" w14:paraId="4C698CD1" w14:textId="77777777" w:rsidTr="004B4548">
        <w:tc>
          <w:tcPr>
            <w:tcW w:w="5640" w:type="dxa"/>
          </w:tcPr>
          <w:p w14:paraId="3AB74798" w14:textId="28870760" w:rsidR="757B611C" w:rsidRPr="004B4548" w:rsidRDefault="757B611C" w:rsidP="004B4548">
            <w:r w:rsidRPr="004B4548">
              <w:t>endDays</w:t>
            </w:r>
          </w:p>
        </w:tc>
        <w:tc>
          <w:tcPr>
            <w:tcW w:w="3426" w:type="dxa"/>
          </w:tcPr>
          <w:p w14:paraId="0EF18E1E" w14:textId="575628FE" w:rsidR="757B611C" w:rsidRPr="004B4548" w:rsidRDefault="757B611C" w:rsidP="004B4548">
            <w:r w:rsidRPr="004B4548">
              <w:t>0</w:t>
            </w:r>
          </w:p>
        </w:tc>
      </w:tr>
      <w:tr w:rsidR="757B611C" w:rsidRPr="004B4548" w14:paraId="50A268AC" w14:textId="77777777" w:rsidTr="004B4548">
        <w:tc>
          <w:tcPr>
            <w:tcW w:w="5640" w:type="dxa"/>
          </w:tcPr>
          <w:p w14:paraId="590D9907" w14:textId="3EEB5FCC" w:rsidR="757B611C" w:rsidRPr="004B4548" w:rsidRDefault="757B611C" w:rsidP="004B4548">
            <w:r w:rsidRPr="004B4548">
              <w:t>ConditionOccurrenceShortTerm</w:t>
            </w:r>
          </w:p>
        </w:tc>
        <w:tc>
          <w:tcPr>
            <w:tcW w:w="3426" w:type="dxa"/>
          </w:tcPr>
          <w:p w14:paraId="6905A690" w14:textId="3156A93C" w:rsidR="757B611C" w:rsidRPr="004B4548" w:rsidRDefault="757B611C" w:rsidP="004B4548">
            <w:r w:rsidRPr="004B4548">
              <w:t>FALSE</w:t>
            </w:r>
          </w:p>
        </w:tc>
      </w:tr>
    </w:tbl>
    <w:p w14:paraId="5DDAD25A" w14:textId="765382A2" w:rsidR="757B611C" w:rsidRPr="004B4548" w:rsidRDefault="757B611C" w:rsidP="004B4548"/>
    <w:p w14:paraId="68EF3E9D" w14:textId="041ACBE9" w:rsidR="009F7C38" w:rsidRPr="004B4548" w:rsidRDefault="009F7C38" w:rsidP="004B4548">
      <w:r w:rsidRPr="004B4548">
        <w:br w:type="page"/>
      </w:r>
    </w:p>
    <w:p w14:paraId="00000338" w14:textId="73758DC9" w:rsidR="00E00517" w:rsidRPr="00EA3DE1" w:rsidRDefault="005434AA" w:rsidP="00CC5A52">
      <w:pPr>
        <w:pStyle w:val="Heading2"/>
        <w:numPr>
          <w:ilvl w:val="1"/>
          <w:numId w:val="5"/>
        </w:numPr>
        <w:rPr>
          <w:rFonts w:asciiTheme="minorHAnsi" w:hAnsiTheme="minorHAnsi"/>
          <w:color w:val="000000" w:themeColor="text1"/>
          <w:lang w:val="en-GB"/>
        </w:rPr>
      </w:pPr>
      <w:bookmarkStart w:id="92" w:name="_Toc36401884"/>
      <w:r w:rsidRPr="00EA3DE1">
        <w:rPr>
          <w:rFonts w:asciiTheme="minorHAnsi" w:hAnsiTheme="minorHAnsi"/>
          <w:color w:val="000000" w:themeColor="text1"/>
          <w:lang w:val="en-GB"/>
        </w:rPr>
        <w:lastRenderedPageBreak/>
        <w:t>Model Development &amp; Evaluation</w:t>
      </w:r>
      <w:bookmarkEnd w:id="92"/>
    </w:p>
    <w:p w14:paraId="00000339" w14:textId="77777777" w:rsidR="00E00517" w:rsidRPr="00EA3DE1" w:rsidRDefault="00E00517" w:rsidP="00AE7620">
      <w:pPr>
        <w:rPr>
          <w:rFonts w:asciiTheme="minorHAnsi" w:hAnsiTheme="minorHAnsi"/>
          <w:color w:val="000000" w:themeColor="text1"/>
          <w:lang w:val="en-GB"/>
        </w:rPr>
      </w:pPr>
    </w:p>
    <w:p w14:paraId="69D6B505" w14:textId="135B67F7" w:rsidR="00E00517" w:rsidRPr="00EA3DE1" w:rsidRDefault="365F697F" w:rsidP="757B611C">
      <w:pPr>
        <w:rPr>
          <w:rFonts w:asciiTheme="minorHAnsi" w:hAnsiTheme="minorHAnsi"/>
          <w:color w:val="000000" w:themeColor="text1"/>
          <w:sz w:val="22"/>
          <w:szCs w:val="22"/>
          <w:lang w:val="en-GB"/>
        </w:rPr>
      </w:pPr>
      <w:r w:rsidRPr="757B611C">
        <w:rPr>
          <w:color w:val="000000" w:themeColor="text1"/>
          <w:sz w:val="22"/>
          <w:szCs w:val="22"/>
        </w:rPr>
        <w:t xml:space="preserve"> To build and internally validate the models, we will partition the labelled data into a train set (75%) and a test set (25%).</w:t>
      </w:r>
    </w:p>
    <w:p w14:paraId="0000033B" w14:textId="6000ED86" w:rsidR="00E00517" w:rsidRPr="00EA3DE1" w:rsidRDefault="00E00517" w:rsidP="757B611C">
      <w:pPr>
        <w:rPr>
          <w:rFonts w:asciiTheme="minorHAnsi" w:hAnsiTheme="minorHAnsi"/>
          <w:color w:val="000000" w:themeColor="text1"/>
          <w:sz w:val="22"/>
          <w:szCs w:val="22"/>
          <w:lang w:val="en-GB"/>
        </w:rPr>
      </w:pPr>
    </w:p>
    <w:p w14:paraId="0000033C" w14:textId="700C44CE" w:rsidR="00E00517" w:rsidRPr="00EA3DE1" w:rsidRDefault="005434AA" w:rsidP="757B611C">
      <w:pPr>
        <w:rPr>
          <w:rFonts w:asciiTheme="minorHAnsi" w:hAnsiTheme="minorHAnsi"/>
          <w:color w:val="000000" w:themeColor="text1"/>
          <w:sz w:val="22"/>
          <w:szCs w:val="22"/>
          <w:lang w:val="en-GB"/>
        </w:rPr>
      </w:pPr>
      <w:r w:rsidRPr="757B611C">
        <w:rPr>
          <w:rFonts w:asciiTheme="minorHAnsi" w:hAnsiTheme="minorHAnsi"/>
          <w:color w:val="000000" w:themeColor="text1"/>
          <w:sz w:val="22"/>
          <w:szCs w:val="22"/>
          <w:lang w:val="en-GB"/>
        </w:rPr>
        <w:t xml:space="preserve">The hyper-parameters for the models will be assessed using </w:t>
      </w:r>
      <w:r w:rsidR="1F634CA9" w:rsidRPr="757B611C">
        <w:rPr>
          <w:rFonts w:asciiTheme="minorHAnsi" w:hAnsiTheme="minorHAnsi"/>
          <w:color w:val="000000" w:themeColor="text1"/>
          <w:sz w:val="22"/>
          <w:szCs w:val="22"/>
          <w:lang w:val="en-GB"/>
        </w:rPr>
        <w:t>3-</w:t>
      </w:r>
      <w:r w:rsidRPr="757B611C">
        <w:rPr>
          <w:rFonts w:asciiTheme="minorHAnsi" w:hAnsiTheme="minorHAnsi"/>
          <w:color w:val="000000" w:themeColor="text1"/>
          <w:sz w:val="22"/>
          <w:szCs w:val="22"/>
          <w:lang w:val="en-GB"/>
        </w:rPr>
        <w:t>fold cross validation on the train set and a final model will be trained using the full train set and optimal hyper-parameters.</w:t>
      </w:r>
    </w:p>
    <w:p w14:paraId="0000033D" w14:textId="77777777" w:rsidR="00E00517" w:rsidRPr="00EA3DE1" w:rsidRDefault="00E00517" w:rsidP="00AE7620">
      <w:pPr>
        <w:rPr>
          <w:rFonts w:asciiTheme="minorHAnsi" w:hAnsiTheme="minorHAnsi"/>
          <w:color w:val="000000" w:themeColor="text1"/>
          <w:sz w:val="22"/>
          <w:szCs w:val="22"/>
          <w:lang w:val="en-GB"/>
        </w:rPr>
      </w:pPr>
    </w:p>
    <w:p w14:paraId="0000033E" w14:textId="1156DD01" w:rsidR="00E00517" w:rsidRPr="00EA3DE1" w:rsidRDefault="005434AA" w:rsidP="757B611C">
      <w:pPr>
        <w:rPr>
          <w:rFonts w:asciiTheme="minorHAnsi" w:hAnsiTheme="minorHAnsi"/>
          <w:color w:val="000000" w:themeColor="text1"/>
          <w:sz w:val="22"/>
          <w:szCs w:val="22"/>
          <w:lang w:val="en-GB"/>
        </w:rPr>
      </w:pPr>
      <w:r w:rsidRPr="757B611C">
        <w:rPr>
          <w:rFonts w:asciiTheme="minorHAnsi" w:hAnsiTheme="minorHAnsi"/>
          <w:color w:val="000000" w:themeColor="text1"/>
          <w:sz w:val="22"/>
          <w:szCs w:val="22"/>
          <w:lang w:val="en-GB"/>
        </w:rPr>
        <w:t xml:space="preserve">The internal validity of the models will be assessed on the test set. </w:t>
      </w:r>
      <w:r w:rsidR="1B59CC78" w:rsidRPr="757B611C">
        <w:rPr>
          <w:rFonts w:asciiTheme="minorHAnsi" w:hAnsiTheme="minorHAnsi"/>
          <w:color w:val="000000" w:themeColor="text1"/>
          <w:sz w:val="22"/>
          <w:szCs w:val="22"/>
          <w:lang w:val="en-GB"/>
        </w:rPr>
        <w:t xml:space="preserve">The external validity of the models </w:t>
      </w:r>
      <w:r w:rsidR="264F56BE" w:rsidRPr="757B611C">
        <w:rPr>
          <w:rFonts w:asciiTheme="minorHAnsi" w:hAnsiTheme="minorHAnsi"/>
          <w:color w:val="000000" w:themeColor="text1"/>
          <w:sz w:val="22"/>
          <w:szCs w:val="22"/>
          <w:lang w:val="en-GB"/>
        </w:rPr>
        <w:t xml:space="preserve">will </w:t>
      </w:r>
      <w:r w:rsidR="1B59CC78" w:rsidRPr="757B611C">
        <w:rPr>
          <w:rFonts w:asciiTheme="minorHAnsi" w:hAnsiTheme="minorHAnsi"/>
          <w:color w:val="000000" w:themeColor="text1"/>
          <w:sz w:val="22"/>
          <w:szCs w:val="22"/>
          <w:lang w:val="en-GB"/>
        </w:rPr>
        <w:t xml:space="preserve">be assessed on </w:t>
      </w:r>
      <w:r w:rsidR="58E7407B" w:rsidRPr="757B611C">
        <w:rPr>
          <w:rFonts w:asciiTheme="minorHAnsi" w:hAnsiTheme="minorHAnsi"/>
          <w:color w:val="000000" w:themeColor="text1"/>
          <w:sz w:val="22"/>
          <w:szCs w:val="22"/>
          <w:lang w:val="en-GB"/>
        </w:rPr>
        <w:t>recent COVID-19 data</w:t>
      </w:r>
      <w:r w:rsidR="1B59CC78" w:rsidRPr="757B611C">
        <w:rPr>
          <w:rFonts w:asciiTheme="minorHAnsi" w:hAnsiTheme="minorHAnsi"/>
          <w:color w:val="000000" w:themeColor="text1"/>
          <w:sz w:val="22"/>
          <w:szCs w:val="22"/>
          <w:lang w:val="en-GB"/>
        </w:rPr>
        <w:t xml:space="preserve">. </w:t>
      </w:r>
      <w:r w:rsidRPr="757B611C">
        <w:rPr>
          <w:rFonts w:asciiTheme="minorHAnsi" w:hAnsiTheme="minorHAnsi"/>
          <w:color w:val="000000" w:themeColor="text1"/>
          <w:sz w:val="22"/>
          <w:szCs w:val="22"/>
          <w:lang w:val="en-GB"/>
        </w:rPr>
        <w:t>We will use the area under the receiver operating characteristic curve (AU</w:t>
      </w:r>
      <w:r w:rsidR="4868CE53" w:rsidRPr="757B611C">
        <w:rPr>
          <w:rFonts w:asciiTheme="minorHAnsi" w:hAnsiTheme="minorHAnsi"/>
          <w:color w:val="000000" w:themeColor="text1"/>
          <w:sz w:val="22"/>
          <w:szCs w:val="22"/>
          <w:lang w:val="en-GB"/>
        </w:rPr>
        <w:t>RO</w:t>
      </w:r>
      <w:r w:rsidRPr="757B611C">
        <w:rPr>
          <w:rFonts w:asciiTheme="minorHAnsi" w:hAnsiTheme="minorHAnsi"/>
          <w:color w:val="000000" w:themeColor="text1"/>
          <w:sz w:val="22"/>
          <w:szCs w:val="22"/>
          <w:lang w:val="en-GB"/>
        </w:rPr>
        <w:t>C) to evaluate the discriminative performance of the models and plot the predicted risk against the observed fraction to visualize the calibration.  See 'Model Evaluation' section for more detailed information about additional model evaluation metrics.</w:t>
      </w:r>
    </w:p>
    <w:p w14:paraId="0000033F" w14:textId="77777777" w:rsidR="00E00517" w:rsidRPr="00EA3DE1" w:rsidRDefault="00E00517" w:rsidP="00AE7620">
      <w:pPr>
        <w:rPr>
          <w:rFonts w:asciiTheme="minorHAnsi" w:hAnsiTheme="minorHAnsi"/>
          <w:color w:val="000000" w:themeColor="text1"/>
          <w:lang w:val="en-GB"/>
        </w:rPr>
      </w:pPr>
    </w:p>
    <w:p w14:paraId="00000340" w14:textId="77777777" w:rsidR="00E00517" w:rsidRPr="00EA3DE1" w:rsidRDefault="005434AA" w:rsidP="00CC5A52">
      <w:pPr>
        <w:pStyle w:val="Heading2"/>
        <w:numPr>
          <w:ilvl w:val="1"/>
          <w:numId w:val="5"/>
        </w:numPr>
        <w:rPr>
          <w:rFonts w:asciiTheme="minorHAnsi" w:hAnsiTheme="minorHAnsi"/>
          <w:color w:val="000000" w:themeColor="text1"/>
          <w:lang w:val="en-GB"/>
        </w:rPr>
      </w:pPr>
      <w:bookmarkStart w:id="93" w:name="_Toc36401885"/>
      <w:r w:rsidRPr="00EA3DE1">
        <w:rPr>
          <w:rFonts w:asciiTheme="minorHAnsi" w:hAnsiTheme="minorHAnsi"/>
          <w:color w:val="000000" w:themeColor="text1"/>
          <w:lang w:val="en-GB"/>
        </w:rPr>
        <w:t>Analysis Execution Settings</w:t>
      </w:r>
      <w:bookmarkEnd w:id="93"/>
    </w:p>
    <w:p w14:paraId="00000341" w14:textId="77777777" w:rsidR="00E00517" w:rsidRPr="00EA3DE1" w:rsidRDefault="00E00517" w:rsidP="00AE7620">
      <w:pPr>
        <w:rPr>
          <w:rFonts w:asciiTheme="minorHAnsi" w:hAnsiTheme="minorHAnsi"/>
          <w:color w:val="000000" w:themeColor="text1"/>
          <w:lang w:val="en-GB"/>
        </w:rPr>
      </w:pPr>
    </w:p>
    <w:p w14:paraId="21675817" w14:textId="296C6624" w:rsidR="757B611C" w:rsidRPr="004B4548" w:rsidRDefault="2991E6A0" w:rsidP="757B611C">
      <w:pPr>
        <w:rPr>
          <w:rFonts w:asciiTheme="minorHAnsi" w:hAnsiTheme="minorHAnsi"/>
          <w:color w:val="000000" w:themeColor="text1"/>
          <w:sz w:val="22"/>
          <w:szCs w:val="22"/>
          <w:lang w:val="en-GB"/>
        </w:rPr>
      </w:pPr>
      <w:r w:rsidRPr="757B611C">
        <w:rPr>
          <w:color w:val="000000" w:themeColor="text1"/>
          <w:sz w:val="22"/>
          <w:szCs w:val="22"/>
        </w:rPr>
        <w:t xml:space="preserve">For the first prediction model there </w:t>
      </w:r>
      <w:r w:rsidR="6E65A135" w:rsidRPr="757B611C">
        <w:rPr>
          <w:color w:val="000000" w:themeColor="text1"/>
          <w:sz w:val="22"/>
          <w:szCs w:val="22"/>
        </w:rPr>
        <w:t xml:space="preserve">is </w:t>
      </w:r>
      <w:r w:rsidR="1D6E90E2" w:rsidRPr="757B611C">
        <w:rPr>
          <w:color w:val="000000" w:themeColor="text1"/>
          <w:sz w:val="22"/>
          <w:szCs w:val="22"/>
        </w:rPr>
        <w:t>1 target cohort evaluated for 4 outcomes over 1 model over 2 covariates settings and over 1 population setting</w:t>
      </w:r>
      <w:r w:rsidR="3BAC660C" w:rsidRPr="757B611C">
        <w:rPr>
          <w:color w:val="000000" w:themeColor="text1"/>
          <w:sz w:val="22"/>
          <w:szCs w:val="22"/>
        </w:rPr>
        <w:t>.</w:t>
      </w:r>
      <w:r w:rsidR="05C61459" w:rsidRPr="757B611C">
        <w:rPr>
          <w:color w:val="000000" w:themeColor="text1"/>
          <w:sz w:val="22"/>
          <w:szCs w:val="22"/>
        </w:rPr>
        <w:t xml:space="preserve"> For the second prediction model</w:t>
      </w:r>
      <w:r w:rsidR="35C11FA0" w:rsidRPr="757B611C">
        <w:rPr>
          <w:color w:val="000000" w:themeColor="text1"/>
          <w:sz w:val="22"/>
          <w:szCs w:val="22"/>
        </w:rPr>
        <w:t xml:space="preserve"> there are 2 target cohorts evaluated for 2 outcomes over 1 model over 2 covariates settings and over 1 population setting. </w:t>
      </w:r>
      <w:r w:rsidR="1D6E90E2" w:rsidRPr="757B611C">
        <w:rPr>
          <w:color w:val="000000" w:themeColor="text1"/>
          <w:sz w:val="22"/>
          <w:szCs w:val="22"/>
        </w:rPr>
        <w:t xml:space="preserve">In total there are </w:t>
      </w:r>
      <w:r w:rsidR="133A1FC8" w:rsidRPr="757B611C">
        <w:rPr>
          <w:color w:val="000000" w:themeColor="text1"/>
          <w:sz w:val="22"/>
          <w:szCs w:val="22"/>
        </w:rPr>
        <w:t>16</w:t>
      </w:r>
      <w:r w:rsidR="1D6E90E2" w:rsidRPr="757B611C">
        <w:rPr>
          <w:color w:val="000000" w:themeColor="text1"/>
          <w:sz w:val="22"/>
          <w:szCs w:val="22"/>
        </w:rPr>
        <w:t xml:space="preserve"> analys</w:t>
      </w:r>
      <w:r w:rsidR="004B4548">
        <w:rPr>
          <w:color w:val="000000" w:themeColor="text1"/>
          <w:sz w:val="22"/>
          <w:szCs w:val="22"/>
        </w:rPr>
        <w:t>e</w:t>
      </w:r>
      <w:r w:rsidR="1D6E90E2" w:rsidRPr="757B611C">
        <w:rPr>
          <w:color w:val="000000" w:themeColor="text1"/>
          <w:sz w:val="22"/>
          <w:szCs w:val="22"/>
        </w:rPr>
        <w:t xml:space="preserve">s performed.  </w:t>
      </w:r>
    </w:p>
    <w:p w14:paraId="00000344"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94" w:name="_Toc36401886"/>
      <w:r w:rsidRPr="7D2D8AE1">
        <w:rPr>
          <w:rFonts w:asciiTheme="minorHAnsi" w:hAnsiTheme="minorHAnsi"/>
          <w:color w:val="000000" w:themeColor="text1"/>
          <w:lang w:val="en-GB"/>
        </w:rPr>
        <w:t>Strengths &amp; Limitations</w:t>
      </w:r>
      <w:bookmarkEnd w:id="94"/>
    </w:p>
    <w:p w14:paraId="00000345" w14:textId="77777777" w:rsidR="00E00517" w:rsidRPr="00EA3DE1" w:rsidRDefault="00E00517" w:rsidP="00AE7620">
      <w:pPr>
        <w:rPr>
          <w:rFonts w:asciiTheme="minorHAnsi" w:hAnsiTheme="minorHAnsi"/>
          <w:color w:val="000000" w:themeColor="text1"/>
          <w:lang w:val="en-GB"/>
        </w:rPr>
      </w:pPr>
    </w:p>
    <w:p w14:paraId="1790F0F4" w14:textId="4A51E683" w:rsidR="55493807" w:rsidRDefault="55493807">
      <w:r>
        <w:t>Strength</w:t>
      </w:r>
    </w:p>
    <w:p w14:paraId="197BC17C" w14:textId="48BAC5F3" w:rsidR="55493807" w:rsidRDefault="55493807" w:rsidP="00CC5A52">
      <w:pPr>
        <w:pStyle w:val="ListParagraph"/>
        <w:numPr>
          <w:ilvl w:val="0"/>
          <w:numId w:val="2"/>
        </w:numPr>
        <w:rPr>
          <w:rFonts w:ascii="Cambria" w:eastAsia="Cambria" w:hAnsi="Cambria" w:cs="Cambria"/>
          <w:sz w:val="24"/>
          <w:szCs w:val="24"/>
        </w:rPr>
      </w:pPr>
      <w:r>
        <w:t xml:space="preserve">The analysis can help gain insight into the clinical usefulness of each developed model by identifying whether it is transportable. </w:t>
      </w:r>
    </w:p>
    <w:p w14:paraId="63DCE9CE" w14:textId="7769938B" w:rsidR="55493807" w:rsidRDefault="55493807">
      <w:r>
        <w:t>Limitations</w:t>
      </w:r>
    </w:p>
    <w:p w14:paraId="614779A5" w14:textId="5B419384" w:rsidR="55493807" w:rsidRDefault="55493807" w:rsidP="00CC5A52">
      <w:pPr>
        <w:pStyle w:val="ListParagraph"/>
        <w:numPr>
          <w:ilvl w:val="0"/>
          <w:numId w:val="1"/>
        </w:numPr>
        <w:rPr>
          <w:rFonts w:ascii="Cambria" w:eastAsia="Cambria" w:hAnsi="Cambria" w:cs="Cambria"/>
          <w:sz w:val="24"/>
          <w:szCs w:val="24"/>
        </w:rPr>
      </w:pPr>
      <w:r>
        <w:t xml:space="preserve">The external validation datasets may not have a sufficient number of (some of) the different outcomes to be used in the analysis. </w:t>
      </w:r>
    </w:p>
    <w:p w14:paraId="5DA95786" w14:textId="4EADDC41" w:rsidR="55493807" w:rsidRDefault="55493807" w:rsidP="00CC5A52">
      <w:pPr>
        <w:pStyle w:val="ListParagraph"/>
        <w:numPr>
          <w:ilvl w:val="0"/>
          <w:numId w:val="1"/>
        </w:numPr>
        <w:rPr>
          <w:sz w:val="24"/>
          <w:szCs w:val="24"/>
        </w:rPr>
      </w:pPr>
      <w:r>
        <w:t>Although the CDM standardizes the vocabularies of the datasets, the concept recording distributions are likely to differ between databases and it is unknown how much this will limit model transportability.</w:t>
      </w:r>
    </w:p>
    <w:p w14:paraId="00000349"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95" w:name="_Toc36401887"/>
      <w:r w:rsidRPr="7D2D8AE1">
        <w:rPr>
          <w:rFonts w:asciiTheme="minorHAnsi" w:hAnsiTheme="minorHAnsi"/>
          <w:color w:val="000000" w:themeColor="text1"/>
          <w:lang w:val="en-GB"/>
        </w:rPr>
        <w:t>Protection of Human Subjects</w:t>
      </w:r>
      <w:bookmarkEnd w:id="95"/>
    </w:p>
    <w:p w14:paraId="0000034A" w14:textId="77777777" w:rsidR="00E00517" w:rsidRPr="00EA3DE1" w:rsidRDefault="00E00517" w:rsidP="00AE7620">
      <w:pPr>
        <w:rPr>
          <w:rFonts w:asciiTheme="minorHAnsi" w:hAnsiTheme="minorHAnsi"/>
          <w:color w:val="000000" w:themeColor="text1"/>
          <w:lang w:val="en-GB"/>
        </w:rPr>
      </w:pPr>
    </w:p>
    <w:p w14:paraId="0000034B" w14:textId="77777777"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 xml:space="preserve">For this study, participants from various countries will process personal data from individuals which is collected in national/regional electronic health record databases. Due to the sensitive nature of this personal medical data, it is important to be fully aware of ethical and regulatory aspects and to strive to take all reasonable measures to ensure compliance with ethical and regulatory issues on privacy. </w:t>
      </w:r>
    </w:p>
    <w:p w14:paraId="0000034C" w14:textId="77777777"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In agreement with these regulations, rather than combining person level data and performing only a central analysis, local analyses will be run, which generate non-identifiable aggregate summary results.</w:t>
      </w:r>
    </w:p>
    <w:p w14:paraId="0000034E" w14:textId="6452D9F4" w:rsidR="00E00517" w:rsidRPr="008379DF" w:rsidRDefault="005434AA" w:rsidP="00AE7620">
      <w:pPr>
        <w:spacing w:after="12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lastRenderedPageBreak/>
        <w:t xml:space="preserve">All the databases used in this study have a well-developed mechanism to ensure that regulations dealing with ethical use of the data and adequate privacy control are adhered to. </w:t>
      </w:r>
    </w:p>
    <w:p w14:paraId="0000034F" w14:textId="286AF14D"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If required, the protocol has been reviewed by the Institutional Review Boards of the respective databases</w:t>
      </w:r>
      <w:r w:rsidR="00E83751">
        <w:rPr>
          <w:rFonts w:asciiTheme="minorHAnsi" w:eastAsia="Times New Roman" w:hAnsiTheme="minorHAnsi" w:cs="Times New Roman"/>
          <w:color w:val="000000" w:themeColor="text1"/>
          <w:lang w:val="en-GB"/>
        </w:rPr>
        <w:t>.</w:t>
      </w:r>
    </w:p>
    <w:p w14:paraId="00000350"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96" w:name="_Toc36401888"/>
      <w:r w:rsidRPr="7D2D8AE1">
        <w:rPr>
          <w:rFonts w:asciiTheme="minorHAnsi" w:hAnsiTheme="minorHAnsi"/>
          <w:color w:val="000000" w:themeColor="text1"/>
          <w:lang w:val="en-GB"/>
        </w:rPr>
        <w:t>Plans for Disseminating &amp; Communicating Study Results</w:t>
      </w:r>
      <w:bookmarkEnd w:id="96"/>
    </w:p>
    <w:p w14:paraId="00000351" w14:textId="77777777" w:rsidR="00E00517" w:rsidRPr="00EA3DE1" w:rsidRDefault="00E00517" w:rsidP="00AE7620">
      <w:pPr>
        <w:rPr>
          <w:rFonts w:asciiTheme="minorHAnsi" w:hAnsiTheme="minorHAnsi"/>
          <w:color w:val="000000" w:themeColor="text1"/>
          <w:lang w:val="en-GB"/>
        </w:rPr>
      </w:pPr>
    </w:p>
    <w:p w14:paraId="5EDC71A0" w14:textId="60D1C2CB" w:rsidR="008C57DD" w:rsidRPr="008C57DD" w:rsidRDefault="005434AA" w:rsidP="00AE7620">
      <w:pPr>
        <w:spacing w:after="420"/>
        <w:ind w:right="80"/>
        <w:rPr>
          <w:rFonts w:asciiTheme="minorHAnsi" w:eastAsia="Times New Roman" w:hAnsiTheme="minorHAnsi" w:cs="Times New Roman"/>
          <w:color w:val="000000" w:themeColor="text1"/>
          <w:lang w:val="en-GB"/>
        </w:rPr>
      </w:pPr>
      <w:r w:rsidRPr="008C57DD">
        <w:rPr>
          <w:rFonts w:asciiTheme="minorHAnsi" w:eastAsia="Times New Roman" w:hAnsiTheme="minorHAnsi" w:cs="Times New Roman"/>
          <w:color w:val="000000" w:themeColor="text1"/>
          <w:lang w:val="en-GB"/>
        </w:rPr>
        <w:t xml:space="preserve">Dissemination activities to be undertaken will have mainly, although not exclusively, a scientific nature (articles, presentations at conferences, etc.). </w:t>
      </w:r>
    </w:p>
    <w:p w14:paraId="00000355"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97" w:name="_Toc36401889"/>
      <w:r w:rsidRPr="7D2D8AE1">
        <w:rPr>
          <w:rFonts w:asciiTheme="minorHAnsi" w:hAnsiTheme="minorHAnsi"/>
          <w:color w:val="000000" w:themeColor="text1"/>
          <w:lang w:val="en-GB"/>
        </w:rPr>
        <w:t>Tables &amp; Figures</w:t>
      </w:r>
      <w:bookmarkEnd w:id="97"/>
    </w:p>
    <w:p w14:paraId="00000356" w14:textId="77777777" w:rsidR="00E00517" w:rsidRPr="00EA3DE1" w:rsidRDefault="005434AA" w:rsidP="00CC5A52">
      <w:pPr>
        <w:pStyle w:val="Heading2"/>
        <w:numPr>
          <w:ilvl w:val="1"/>
          <w:numId w:val="5"/>
        </w:numPr>
        <w:rPr>
          <w:rFonts w:asciiTheme="minorHAnsi" w:hAnsiTheme="minorHAnsi"/>
          <w:color w:val="000000" w:themeColor="text1"/>
          <w:lang w:val="en-GB"/>
        </w:rPr>
      </w:pPr>
      <w:bookmarkStart w:id="98" w:name="_Toc36401890"/>
      <w:r w:rsidRPr="00EA3DE1">
        <w:rPr>
          <w:rFonts w:asciiTheme="minorHAnsi" w:hAnsiTheme="minorHAnsi"/>
          <w:color w:val="000000" w:themeColor="text1"/>
          <w:lang w:val="en-GB"/>
        </w:rPr>
        <w:t>Incidence Rate of Target &amp; Outcome</w:t>
      </w:r>
      <w:bookmarkEnd w:id="98"/>
    </w:p>
    <w:p w14:paraId="00000358" w14:textId="73818FE5" w:rsidR="00E00517" w:rsidRPr="00EA3DE1" w:rsidRDefault="00E00517" w:rsidP="00AE7620">
      <w:pPr>
        <w:rPr>
          <w:rFonts w:asciiTheme="minorHAnsi" w:eastAsia="Arial" w:hAnsiTheme="minorHAnsi" w:cs="Arial"/>
          <w:i/>
          <w:color w:val="000000" w:themeColor="text1"/>
          <w:sz w:val="20"/>
          <w:szCs w:val="20"/>
          <w:lang w:val="en-GB"/>
        </w:rPr>
      </w:pPr>
    </w:p>
    <w:p w14:paraId="42C25E1B" w14:textId="000D927A" w:rsidR="00BE6533" w:rsidRPr="00BE6533" w:rsidRDefault="00107AE3" w:rsidP="00AE7620">
      <w:pPr>
        <w:rPr>
          <w:rFonts w:asciiTheme="minorHAnsi" w:eastAsia="Times New Roman" w:hAnsiTheme="minorHAnsi" w:cs="Times New Roman"/>
          <w:b/>
          <w:bCs/>
          <w:i/>
          <w:iCs/>
          <w:color w:val="000000" w:themeColor="text1"/>
          <w:sz w:val="22"/>
          <w:szCs w:val="22"/>
        </w:rPr>
      </w:pPr>
      <w:r w:rsidRPr="00EA3DE1">
        <w:rPr>
          <w:rFonts w:asciiTheme="minorHAnsi" w:eastAsia="Times New Roman" w:hAnsiTheme="minorHAnsi" w:cs="Arial"/>
          <w:b/>
          <w:bCs/>
          <w:i/>
          <w:iCs/>
          <w:color w:val="000000" w:themeColor="text1"/>
          <w:sz w:val="22"/>
          <w:szCs w:val="22"/>
        </w:rPr>
        <w:t xml:space="preserve">Feasibility </w:t>
      </w:r>
      <w:r w:rsidR="001C405A">
        <w:rPr>
          <w:rFonts w:asciiTheme="minorHAnsi" w:eastAsia="Times New Roman" w:hAnsiTheme="minorHAnsi" w:cs="Arial"/>
          <w:b/>
          <w:bCs/>
          <w:i/>
          <w:iCs/>
          <w:color w:val="000000" w:themeColor="text1"/>
          <w:sz w:val="22"/>
          <w:szCs w:val="22"/>
        </w:rPr>
        <w:t>assessment</w:t>
      </w:r>
      <w:r w:rsidRPr="00EA3DE1">
        <w:rPr>
          <w:rFonts w:asciiTheme="minorHAnsi" w:eastAsia="Times New Roman" w:hAnsiTheme="minorHAnsi" w:cs="Arial"/>
          <w:b/>
          <w:bCs/>
          <w:i/>
          <w:iCs/>
          <w:color w:val="000000" w:themeColor="text1"/>
          <w:sz w:val="22"/>
          <w:szCs w:val="22"/>
        </w:rPr>
        <w:t xml:space="preserve"> training data</w:t>
      </w:r>
    </w:p>
    <w:tbl>
      <w:tblPr>
        <w:tblW w:w="5000" w:type="pct"/>
        <w:tblCellMar>
          <w:top w:w="15" w:type="dxa"/>
          <w:left w:w="15" w:type="dxa"/>
          <w:bottom w:w="15" w:type="dxa"/>
          <w:right w:w="15" w:type="dxa"/>
        </w:tblCellMar>
        <w:tblLook w:val="04A0" w:firstRow="1" w:lastRow="0" w:firstColumn="1" w:lastColumn="0" w:noHBand="0" w:noVBand="1"/>
      </w:tblPr>
      <w:tblGrid>
        <w:gridCol w:w="1581"/>
        <w:gridCol w:w="2570"/>
        <w:gridCol w:w="1061"/>
        <w:gridCol w:w="961"/>
        <w:gridCol w:w="691"/>
        <w:gridCol w:w="903"/>
        <w:gridCol w:w="1283"/>
      </w:tblGrid>
      <w:tr w:rsidR="008E29F3" w:rsidRPr="00EA3DE1" w14:paraId="1F097819" w14:textId="77777777" w:rsidTr="007F6F02">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A1074E"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A203F0"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O</w:t>
            </w:r>
          </w:p>
        </w:tc>
        <w:tc>
          <w:tcPr>
            <w:tcW w:w="58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09435B"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TAR start</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69BED9"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TAR end</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AC7F2E" w14:textId="37E1C3E8"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T </w:t>
            </w:r>
            <w:r w:rsidR="00D25549">
              <w:rPr>
                <w:rFonts w:asciiTheme="minorHAnsi" w:eastAsia="Times New Roman" w:hAnsiTheme="minorHAnsi" w:cs="Arial"/>
                <w:color w:val="000000" w:themeColor="text1"/>
                <w:sz w:val="22"/>
                <w:szCs w:val="22"/>
              </w:rPr>
              <w:t>s</w:t>
            </w:r>
            <w:r w:rsidRPr="00BE6533">
              <w:rPr>
                <w:rFonts w:asciiTheme="minorHAnsi" w:eastAsia="Times New Roman" w:hAnsiTheme="minorHAnsi" w:cs="Arial"/>
                <w:color w:val="000000" w:themeColor="text1"/>
                <w:sz w:val="22"/>
                <w:szCs w:val="22"/>
              </w:rPr>
              <w:t>ize</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98061D" w14:textId="14985421"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O </w:t>
            </w:r>
            <w:r w:rsidR="00D25549">
              <w:rPr>
                <w:rFonts w:asciiTheme="minorHAnsi" w:eastAsia="Times New Roman" w:hAnsiTheme="minorHAnsi" w:cs="Arial"/>
                <w:color w:val="000000" w:themeColor="text1"/>
                <w:sz w:val="22"/>
                <w:szCs w:val="22"/>
              </w:rPr>
              <w:t>c</w:t>
            </w:r>
            <w:r w:rsidRPr="00BE6533">
              <w:rPr>
                <w:rFonts w:asciiTheme="minorHAnsi" w:eastAsia="Times New Roman" w:hAnsiTheme="minorHAnsi" w:cs="Arial"/>
                <w:color w:val="000000" w:themeColor="text1"/>
                <w:sz w:val="22"/>
                <w:szCs w:val="22"/>
              </w:rPr>
              <w:t>ount</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2F70DD" w14:textId="5EF97100"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O </w:t>
            </w:r>
            <w:r w:rsidR="00D25549">
              <w:rPr>
                <w:rFonts w:asciiTheme="minorHAnsi" w:eastAsia="Times New Roman" w:hAnsiTheme="minorHAnsi" w:cs="Arial"/>
                <w:color w:val="000000" w:themeColor="text1"/>
                <w:sz w:val="22"/>
                <w:szCs w:val="22"/>
              </w:rPr>
              <w:t>i</w:t>
            </w:r>
            <w:r w:rsidRPr="00BE6533">
              <w:rPr>
                <w:rFonts w:asciiTheme="minorHAnsi" w:eastAsia="Times New Roman" w:hAnsiTheme="minorHAnsi" w:cs="Arial"/>
                <w:color w:val="000000" w:themeColor="text1"/>
                <w:sz w:val="22"/>
                <w:szCs w:val="22"/>
              </w:rPr>
              <w:t>ncidence</w:t>
            </w:r>
          </w:p>
        </w:tc>
      </w:tr>
    </w:tbl>
    <w:p w14:paraId="4C7A2975" w14:textId="08143DA0" w:rsidR="00BE6533" w:rsidRPr="00EA3DE1" w:rsidRDefault="00BE6533" w:rsidP="00AE7620">
      <w:pPr>
        <w:rPr>
          <w:rFonts w:asciiTheme="minorHAnsi" w:hAnsiTheme="minorHAnsi"/>
          <w:color w:val="000000" w:themeColor="text1"/>
          <w:lang w:val="en-GB"/>
        </w:rPr>
      </w:pPr>
    </w:p>
    <w:p w14:paraId="0B8CD1F5" w14:textId="194355E9" w:rsidR="00107AE3" w:rsidRPr="00EA3DE1" w:rsidRDefault="00107AE3" w:rsidP="00AE7620">
      <w:pPr>
        <w:rPr>
          <w:rFonts w:asciiTheme="minorHAnsi" w:hAnsiTheme="minorHAnsi"/>
          <w:color w:val="000000" w:themeColor="text1"/>
          <w:lang w:val="en-GB"/>
        </w:rPr>
      </w:pPr>
    </w:p>
    <w:p w14:paraId="24E189C6" w14:textId="6888788C" w:rsidR="00902FE0" w:rsidRPr="00EA3DE1" w:rsidRDefault="001A11E8" w:rsidP="00AE7620">
      <w:pPr>
        <w:rPr>
          <w:rFonts w:asciiTheme="minorHAnsi" w:hAnsiTheme="minorHAnsi"/>
          <w:b/>
          <w:bCs/>
          <w:i/>
          <w:iCs/>
          <w:color w:val="000000" w:themeColor="text1"/>
          <w:sz w:val="22"/>
          <w:szCs w:val="22"/>
          <w:lang w:val="en-GB"/>
        </w:rPr>
      </w:pPr>
      <w:r w:rsidRPr="00EA3DE1">
        <w:rPr>
          <w:rFonts w:asciiTheme="minorHAnsi" w:hAnsiTheme="minorHAnsi"/>
          <w:b/>
          <w:bCs/>
          <w:i/>
          <w:iCs/>
          <w:color w:val="000000" w:themeColor="text1"/>
          <w:sz w:val="22"/>
          <w:szCs w:val="22"/>
          <w:lang w:val="en-GB"/>
        </w:rPr>
        <w:t xml:space="preserve">Feasibility </w:t>
      </w:r>
      <w:r w:rsidR="001C405A">
        <w:rPr>
          <w:rFonts w:asciiTheme="minorHAnsi" w:eastAsia="Times New Roman" w:hAnsiTheme="minorHAnsi" w:cs="Arial"/>
          <w:b/>
          <w:bCs/>
          <w:i/>
          <w:iCs/>
          <w:color w:val="000000" w:themeColor="text1"/>
          <w:sz w:val="22"/>
          <w:szCs w:val="22"/>
        </w:rPr>
        <w:t>assessment</w:t>
      </w:r>
      <w:r w:rsidR="001C405A" w:rsidRPr="00EA3DE1">
        <w:rPr>
          <w:rFonts w:asciiTheme="minorHAnsi" w:eastAsia="Times New Roman" w:hAnsiTheme="minorHAnsi" w:cs="Arial"/>
          <w:b/>
          <w:bCs/>
          <w:i/>
          <w:iCs/>
          <w:color w:val="000000" w:themeColor="text1"/>
          <w:sz w:val="22"/>
          <w:szCs w:val="22"/>
        </w:rPr>
        <w:t xml:space="preserve"> </w:t>
      </w:r>
      <w:r w:rsidRPr="00EA3DE1">
        <w:rPr>
          <w:rFonts w:asciiTheme="minorHAnsi" w:hAnsiTheme="minorHAnsi"/>
          <w:b/>
          <w:bCs/>
          <w:i/>
          <w:iCs/>
          <w:color w:val="000000" w:themeColor="text1"/>
          <w:sz w:val="22"/>
          <w:szCs w:val="22"/>
          <w:lang w:val="en-GB"/>
        </w:rPr>
        <w:t>validation data</w:t>
      </w:r>
    </w:p>
    <w:tbl>
      <w:tblPr>
        <w:tblStyle w:val="TableGrid"/>
        <w:tblW w:w="5000" w:type="pct"/>
        <w:tblLook w:val="04A0" w:firstRow="1" w:lastRow="0" w:firstColumn="1" w:lastColumn="0" w:noHBand="0" w:noVBand="1"/>
      </w:tblPr>
      <w:tblGrid>
        <w:gridCol w:w="2399"/>
        <w:gridCol w:w="2177"/>
        <w:gridCol w:w="723"/>
        <w:gridCol w:w="982"/>
        <w:gridCol w:w="1174"/>
        <w:gridCol w:w="1601"/>
      </w:tblGrid>
      <w:tr w:rsidR="00EA3DE1" w:rsidRPr="00EA3DE1" w14:paraId="7E252DC8" w14:textId="77777777" w:rsidTr="00C31216">
        <w:trPr>
          <w:trHeight w:val="315"/>
        </w:trPr>
        <w:tc>
          <w:tcPr>
            <w:tcW w:w="1325" w:type="pct"/>
          </w:tcPr>
          <w:p w14:paraId="4E2B1419" w14:textId="7360A19B"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Database</w:t>
            </w:r>
          </w:p>
        </w:tc>
        <w:tc>
          <w:tcPr>
            <w:tcW w:w="1202" w:type="pct"/>
          </w:tcPr>
          <w:p w14:paraId="65AEE7B5" w14:textId="3867D418"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w:t>
            </w:r>
          </w:p>
        </w:tc>
        <w:tc>
          <w:tcPr>
            <w:tcW w:w="399" w:type="pct"/>
          </w:tcPr>
          <w:p w14:paraId="01FC08CA" w14:textId="378BB9B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TAR</w:t>
            </w:r>
          </w:p>
        </w:tc>
        <w:tc>
          <w:tcPr>
            <w:tcW w:w="542" w:type="pct"/>
          </w:tcPr>
          <w:p w14:paraId="70A10968" w14:textId="1B03CF3C"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 size</w:t>
            </w:r>
          </w:p>
        </w:tc>
        <w:tc>
          <w:tcPr>
            <w:tcW w:w="648" w:type="pct"/>
          </w:tcPr>
          <w:p w14:paraId="6CF2DB81" w14:textId="3553251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count</w:t>
            </w:r>
          </w:p>
        </w:tc>
        <w:tc>
          <w:tcPr>
            <w:tcW w:w="884" w:type="pct"/>
          </w:tcPr>
          <w:p w14:paraId="3BDBE677" w14:textId="40A78F2A"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incidence</w:t>
            </w:r>
          </w:p>
        </w:tc>
      </w:tr>
    </w:tbl>
    <w:p w14:paraId="75EC603C" w14:textId="77777777" w:rsidR="001A11E8" w:rsidRPr="00EA3DE1" w:rsidRDefault="001A11E8" w:rsidP="00AE7620">
      <w:pPr>
        <w:rPr>
          <w:rFonts w:asciiTheme="minorHAnsi" w:hAnsiTheme="minorHAnsi"/>
          <w:color w:val="000000" w:themeColor="text1"/>
          <w:lang w:val="en-GB"/>
        </w:rPr>
      </w:pPr>
    </w:p>
    <w:p w14:paraId="0000035E"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99" w:name="_Toc36401891"/>
      <w:r w:rsidRPr="7D2D8AE1">
        <w:rPr>
          <w:rFonts w:asciiTheme="minorHAnsi" w:hAnsiTheme="minorHAnsi"/>
          <w:color w:val="000000" w:themeColor="text1"/>
          <w:lang w:val="en-GB"/>
        </w:rPr>
        <w:t>Appendices</w:t>
      </w:r>
      <w:bookmarkEnd w:id="99"/>
    </w:p>
    <w:p w14:paraId="0000035F" w14:textId="37C08FFB" w:rsidR="00E00517" w:rsidRPr="00EA3DE1" w:rsidRDefault="005434AA" w:rsidP="00CC5A52">
      <w:pPr>
        <w:pStyle w:val="Heading2"/>
        <w:numPr>
          <w:ilvl w:val="1"/>
          <w:numId w:val="5"/>
        </w:numPr>
        <w:rPr>
          <w:rFonts w:asciiTheme="minorHAnsi" w:hAnsiTheme="minorHAnsi"/>
          <w:color w:val="000000" w:themeColor="text1"/>
          <w:lang w:val="en-GB"/>
        </w:rPr>
      </w:pPr>
      <w:bookmarkStart w:id="100" w:name="_Toc36401892"/>
      <w:r w:rsidRPr="00EA3DE1">
        <w:rPr>
          <w:rFonts w:asciiTheme="minorHAnsi" w:hAnsiTheme="minorHAnsi"/>
          <w:color w:val="000000" w:themeColor="text1"/>
          <w:lang w:val="en-GB"/>
        </w:rPr>
        <w:t>Study Generation Version Information</w:t>
      </w:r>
      <w:bookmarkEnd w:id="100"/>
    </w:p>
    <w:p w14:paraId="00000360" w14:textId="77777777" w:rsidR="00E00517" w:rsidRPr="00EA3DE1" w:rsidRDefault="00E00517" w:rsidP="00AE7620">
      <w:pPr>
        <w:rPr>
          <w:rFonts w:asciiTheme="minorHAnsi" w:hAnsiTheme="minorHAnsi"/>
          <w:color w:val="000000" w:themeColor="text1"/>
          <w:lang w:val="en-GB"/>
        </w:rPr>
      </w:pPr>
    </w:p>
    <w:p w14:paraId="00000361" w14:textId="77777777"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Skeleton Version:  PatientLevelPredictionStudy - v0.0.1</w:t>
      </w:r>
    </w:p>
    <w:p w14:paraId="00002103" w14:textId="5DC4526C"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Identifier / Organization: OHDSI</w:t>
      </w:r>
    </w:p>
    <w:p w14:paraId="00002104"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101" w:name="_Toc36401893"/>
      <w:r w:rsidRPr="7D2D8AE1">
        <w:rPr>
          <w:rFonts w:asciiTheme="minorHAnsi" w:hAnsiTheme="minorHAnsi"/>
          <w:color w:val="000000" w:themeColor="text1"/>
          <w:lang w:val="en-GB"/>
        </w:rPr>
        <w:t>References</w:t>
      </w:r>
      <w:bookmarkEnd w:id="101"/>
    </w:p>
    <w:p w14:paraId="401BCDBB" w14:textId="6AA8989A" w:rsidR="4712AC64" w:rsidRDefault="4712AC64" w:rsidP="3D3EDACC">
      <w:pPr>
        <w:rPr>
          <w:rFonts w:asciiTheme="minorHAnsi" w:hAnsiTheme="minorHAnsi"/>
          <w:color w:val="000000" w:themeColor="text1"/>
          <w:lang w:val="en-GB"/>
        </w:rPr>
      </w:pPr>
    </w:p>
    <w:p w14:paraId="06408178" w14:textId="5C80F694" w:rsidR="5A406657" w:rsidRPr="004B4548" w:rsidRDefault="04E7A96F" w:rsidP="00CC5A52">
      <w:pPr>
        <w:pStyle w:val="ListParagraph"/>
        <w:numPr>
          <w:ilvl w:val="6"/>
          <w:numId w:val="3"/>
        </w:numPr>
        <w:ind w:left="142"/>
        <w:rPr>
          <w:rFonts w:eastAsiaTheme="minorEastAsia"/>
          <w:lang w:val="en-GB"/>
        </w:rPr>
      </w:pPr>
      <w:r w:rsidRPr="004B4548">
        <w:rPr>
          <w:rFonts w:eastAsiaTheme="minorEastAsia"/>
          <w:lang w:val="en-GB"/>
        </w:rPr>
        <w:t>World Health Organization</w:t>
      </w:r>
      <w:r w:rsidR="4BA0A046" w:rsidRPr="004B4548">
        <w:rPr>
          <w:rFonts w:eastAsiaTheme="minorEastAsia"/>
          <w:lang w:val="en-GB"/>
        </w:rPr>
        <w:t>. WHO Director-General's opening remarks at the media briefing on COVID-19. 2020 March 11 [cited 2020 March 28]. Available from:</w:t>
      </w:r>
      <w:r w:rsidR="0D077037" w:rsidRPr="004B4548">
        <w:rPr>
          <w:rFonts w:eastAsiaTheme="minorEastAsia"/>
        </w:rPr>
        <w:t xml:space="preserve"> </w:t>
      </w:r>
      <w:hyperlink r:id="rId20" w:history="1">
        <w:r w:rsidR="0D077037" w:rsidRPr="004B4548">
          <w:rPr>
            <w:rStyle w:val="Hyperlink"/>
            <w:rFonts w:eastAsiaTheme="minorEastAsia"/>
          </w:rPr>
          <w:t>https://www.who.int/dg/speeches/detail/who-director-general-s-opening-remarks-at-the-media-briefing-on-covid-19---11-march-2020</w:t>
        </w:r>
      </w:hyperlink>
      <w:r w:rsidR="63439CDD" w:rsidRPr="004B4548">
        <w:rPr>
          <w:rFonts w:eastAsiaTheme="minorEastAsia"/>
        </w:rPr>
        <w:t>.</w:t>
      </w:r>
    </w:p>
    <w:p w14:paraId="267F29D1" w14:textId="2AFFEFD2" w:rsidR="37B5A120" w:rsidRPr="004B4548" w:rsidRDefault="39BDE0D5" w:rsidP="00CC5A52">
      <w:pPr>
        <w:pStyle w:val="ListParagraph"/>
        <w:numPr>
          <w:ilvl w:val="6"/>
          <w:numId w:val="3"/>
        </w:numPr>
        <w:ind w:left="142"/>
        <w:rPr>
          <w:rFonts w:eastAsiaTheme="minorEastAsia"/>
          <w:lang w:val="en-GB"/>
        </w:rPr>
      </w:pPr>
      <w:r w:rsidRPr="004B4548">
        <w:rPr>
          <w:rFonts w:eastAsiaTheme="minorEastAsia"/>
          <w:lang w:val="en-GB"/>
        </w:rPr>
        <w:t>Wang CJ, Ng CY, Brook RH. Response to COVID-19 in Taiwan: Big Data Analytics, New Technology, and Proactive Testing. JAMA. 2020.</w:t>
      </w:r>
    </w:p>
    <w:p w14:paraId="589B8495" w14:textId="1494ADF9" w:rsidR="7DBCEA2A" w:rsidRPr="004B4548" w:rsidRDefault="716D1858" w:rsidP="00CC5A52">
      <w:pPr>
        <w:pStyle w:val="ListParagraph"/>
        <w:numPr>
          <w:ilvl w:val="6"/>
          <w:numId w:val="3"/>
        </w:numPr>
        <w:ind w:left="142"/>
        <w:rPr>
          <w:rFonts w:eastAsiaTheme="minorEastAsia"/>
          <w:color w:val="000000" w:themeColor="text1"/>
          <w:lang w:val="en-GB"/>
        </w:rPr>
      </w:pPr>
      <w:r w:rsidRPr="004B4548">
        <w:rPr>
          <w:rFonts w:eastAsiaTheme="minorEastAsia"/>
          <w:lang w:val="en-GB"/>
        </w:rPr>
        <w:t>Yang X, Yu Y, Xu J, Shu H, Liu H, Wu Y, et al. Clinical course and outcomes of critically ill patients with SARS-CoV-2 pneumonia in Wuhan, China: a single-centered, retrospective, observational study. The Lancet Respiratory Medicine. 2020.</w:t>
      </w:r>
    </w:p>
    <w:p w14:paraId="2ADD247A" w14:textId="1F6A536A" w:rsidR="00F95AC2" w:rsidRPr="004B4548" w:rsidRDefault="7324BDF5" w:rsidP="00CC5A52">
      <w:pPr>
        <w:pStyle w:val="ListParagraph"/>
        <w:numPr>
          <w:ilvl w:val="6"/>
          <w:numId w:val="3"/>
        </w:numPr>
        <w:ind w:left="142"/>
        <w:rPr>
          <w:rFonts w:eastAsiaTheme="minorEastAsia"/>
        </w:rPr>
      </w:pPr>
      <w:r w:rsidRPr="004B4548">
        <w:rPr>
          <w:rFonts w:eastAsiaTheme="minorEastAsia"/>
        </w:rPr>
        <w:t>World Health Organi</w:t>
      </w:r>
      <w:r w:rsidR="57C6B1B0" w:rsidRPr="004B4548">
        <w:rPr>
          <w:rFonts w:eastAsiaTheme="minorEastAsia"/>
        </w:rPr>
        <w:t>z</w:t>
      </w:r>
      <w:r w:rsidRPr="004B4548">
        <w:rPr>
          <w:rFonts w:eastAsiaTheme="minorEastAsia"/>
        </w:rPr>
        <w:t>ation. Clinical management of severe acute respiratory infection (‎SARI)‎ when COVID-19 disease is suspected: interim guidance, 13 March 2020. Geneva: World Health Organization; 2020.</w:t>
      </w:r>
    </w:p>
    <w:p w14:paraId="7FF0DF4C" w14:textId="336F67B3" w:rsidR="00811EE6" w:rsidRPr="004B4548" w:rsidRDefault="1AD1A8B9" w:rsidP="00CC5A52">
      <w:pPr>
        <w:pStyle w:val="ListParagraph"/>
        <w:numPr>
          <w:ilvl w:val="6"/>
          <w:numId w:val="3"/>
        </w:numPr>
        <w:ind w:left="142"/>
        <w:rPr>
          <w:rFonts w:eastAsiaTheme="minorEastAsia"/>
          <w:lang w:val="en-GB"/>
        </w:rPr>
      </w:pPr>
      <w:r w:rsidRPr="004B4548">
        <w:rPr>
          <w:rFonts w:eastAsiaTheme="minorEastAsia"/>
          <w:lang w:val="en-GB"/>
        </w:rPr>
        <w:lastRenderedPageBreak/>
        <w:t xml:space="preserve">World Health Organization. </w:t>
      </w:r>
      <w:r w:rsidR="6C684F90" w:rsidRPr="004B4548">
        <w:rPr>
          <w:rFonts w:eastAsiaTheme="minorEastAsia"/>
          <w:lang w:val="en-GB"/>
        </w:rPr>
        <w:t xml:space="preserve">Coronavirus disease 2019 (COVID-19) Situation Report – 51 </w:t>
      </w:r>
      <w:r w:rsidRPr="004B4548">
        <w:rPr>
          <w:rFonts w:eastAsiaTheme="minorEastAsia"/>
          <w:lang w:val="en-GB"/>
        </w:rPr>
        <w:t xml:space="preserve"> 2020 March 11 [cited 2020 March 28]. Available from:</w:t>
      </w:r>
      <w:r w:rsidRPr="004B4548">
        <w:rPr>
          <w:rFonts w:eastAsiaTheme="minorEastAsia"/>
        </w:rPr>
        <w:t xml:space="preserve"> </w:t>
      </w:r>
      <w:r w:rsidR="69F9AC5A" w:rsidRPr="004B4548">
        <w:rPr>
          <w:rStyle w:val="Hyperlink"/>
          <w:rFonts w:eastAsiaTheme="minorEastAsia"/>
          <w:color w:val="auto"/>
          <w:u w:val="none"/>
          <w:lang w:val="en-GB"/>
        </w:rPr>
        <w:t>ttps://www.who.int/docs/default-source/coronaviruse/situation-reports/20200311-sitrep-51-covid-19.pdf?sfvrsn=1ba62e57_4</w:t>
      </w:r>
      <w:r w:rsidR="3E122D8A" w:rsidRPr="004B4548">
        <w:rPr>
          <w:rStyle w:val="Hyperlink"/>
          <w:rFonts w:eastAsiaTheme="minorEastAsia"/>
          <w:color w:val="auto"/>
          <w:u w:val="none"/>
          <w:lang w:val="en-GB"/>
        </w:rPr>
        <w:t>.</w:t>
      </w:r>
    </w:p>
    <w:p w14:paraId="1E2F1D95" w14:textId="0DAB7378" w:rsidR="68543EAA" w:rsidRPr="004B4548" w:rsidRDefault="67293C0D" w:rsidP="00CC5A52">
      <w:pPr>
        <w:pStyle w:val="ListParagraph"/>
        <w:numPr>
          <w:ilvl w:val="6"/>
          <w:numId w:val="3"/>
        </w:numPr>
        <w:ind w:left="142"/>
        <w:rPr>
          <w:rFonts w:eastAsiaTheme="minorEastAsia"/>
          <w:color w:val="000000" w:themeColor="text1"/>
          <w:lang w:val="en-GB"/>
        </w:rPr>
      </w:pPr>
      <w:r w:rsidRPr="004B4548">
        <w:rPr>
          <w:rFonts w:eastAsiaTheme="minorEastAsia"/>
          <w:color w:val="000000" w:themeColor="text1"/>
          <w:lang w:val="en-GB"/>
        </w:rPr>
        <w:t>Heymann DL, Shindo N. COVID-19: what is next for public health? The Lancet. 2020;395(10224):542-5.</w:t>
      </w:r>
    </w:p>
    <w:p w14:paraId="49F7DD9F" w14:textId="5603FAA7" w:rsidR="290BDC00" w:rsidRPr="004B4548" w:rsidRDefault="2944815D" w:rsidP="00CC5A52">
      <w:pPr>
        <w:pStyle w:val="ListParagraph"/>
        <w:numPr>
          <w:ilvl w:val="6"/>
          <w:numId w:val="3"/>
        </w:numPr>
        <w:ind w:left="142"/>
        <w:rPr>
          <w:rFonts w:eastAsiaTheme="minorEastAsia"/>
          <w:color w:val="000000" w:themeColor="text1"/>
          <w:lang w:val="en-GB"/>
        </w:rPr>
      </w:pPr>
      <w:r w:rsidRPr="004B4548">
        <w:rPr>
          <w:rFonts w:eastAsiaTheme="minorEastAsia"/>
          <w:color w:val="000000" w:themeColor="text1"/>
          <w:lang w:val="en-GB"/>
        </w:rPr>
        <w:t>Ranieri VM, Pettilä V, Karvonen MK, Jalkanen J, Nightingale P, Brealey D, et al. Effect of Intravenous Interferon β-1a on Death and Days Free From Mechanical Ventilation Among Patients With Moderate to Severe Acute Respiratory Distress Syndrome: A Randomized Clinical Trial. JAMA. 2020;323(8):725-33.</w:t>
      </w:r>
    </w:p>
    <w:p w14:paraId="0457E663" w14:textId="5096CC89" w:rsidR="052E1EF1" w:rsidRPr="004B4548" w:rsidRDefault="60EDCFF0" w:rsidP="00CC5A52">
      <w:pPr>
        <w:pStyle w:val="ListParagraph"/>
        <w:numPr>
          <w:ilvl w:val="6"/>
          <w:numId w:val="3"/>
        </w:numPr>
        <w:ind w:left="142"/>
        <w:rPr>
          <w:rFonts w:eastAsiaTheme="minorEastAsia"/>
        </w:rPr>
      </w:pPr>
      <w:r w:rsidRPr="004B4548">
        <w:rPr>
          <w:rFonts w:eastAsiaTheme="minorEastAsia"/>
        </w:rPr>
        <w:t>Wynants L, Van Calster B, Bonten MMJ, Collins GS, Debray TPA, De Vos M, et al. Systematic review and critical appraisal of prediction models for diagnosis and prognosis of COVID-19 infection. medRxiv. 2020:2020.03.24.20041020.</w:t>
      </w:r>
    </w:p>
    <w:p w14:paraId="0F823E09" w14:textId="77777777" w:rsidR="004B4548" w:rsidRPr="004B4548" w:rsidRDefault="3B8A45DD" w:rsidP="00CC5A52">
      <w:pPr>
        <w:pStyle w:val="ListParagraph"/>
        <w:numPr>
          <w:ilvl w:val="6"/>
          <w:numId w:val="3"/>
        </w:numPr>
        <w:ind w:left="142"/>
        <w:rPr>
          <w:rFonts w:eastAsiaTheme="minorEastAsia"/>
        </w:rPr>
      </w:pPr>
      <w:r w:rsidRPr="004B4548">
        <w:rPr>
          <w:rFonts w:eastAsiaTheme="minorEastAsia"/>
        </w:rPr>
        <w:t>Chen K-F, Hsieh Y-H, Gaydos CA, Valsamakis A, Rothman RE. Derivation of a clinical prediction rule to predict hospitalization for influenza in EDs. The American journal of emergency medicine. 2013;31(3):529-34.</w:t>
      </w:r>
    </w:p>
    <w:p w14:paraId="660B849C" w14:textId="2541D8B8" w:rsidR="004B4548" w:rsidRPr="004B4548" w:rsidRDefault="6B68DE61" w:rsidP="00CC5A52">
      <w:pPr>
        <w:pStyle w:val="ListParagraph"/>
        <w:numPr>
          <w:ilvl w:val="6"/>
          <w:numId w:val="3"/>
        </w:numPr>
        <w:ind w:left="142"/>
        <w:rPr>
          <w:rFonts w:eastAsiaTheme="minorEastAsia"/>
        </w:rPr>
      </w:pPr>
      <w:r w:rsidRPr="004B4548">
        <w:rPr>
          <w:rFonts w:eastAsiaTheme="minorEastAsia"/>
        </w:rPr>
        <w:t>DeCaprio D, Gartner J, Burgess T, Kothari S, Sayed S. Building a COVID-19 Vulnerability Index. arXiv preprint arXiv:200307347. 2020.</w:t>
      </w:r>
    </w:p>
    <w:p w14:paraId="5B135C73" w14:textId="77777777" w:rsidR="004B4548" w:rsidRPr="004B4548" w:rsidRDefault="004B4548" w:rsidP="00CC5A52">
      <w:pPr>
        <w:pStyle w:val="ListParagraph"/>
        <w:numPr>
          <w:ilvl w:val="6"/>
          <w:numId w:val="3"/>
        </w:numPr>
        <w:ind w:left="142"/>
        <w:rPr>
          <w:rFonts w:ascii="Times New Roman" w:eastAsia="Times New Roman" w:hAnsi="Times New Roman" w:cs="Times New Roman"/>
          <w:lang w:val="en-NL"/>
        </w:rPr>
      </w:pPr>
      <w:r w:rsidRPr="004B4548">
        <w:rPr>
          <w:rFonts w:eastAsia="Times New Roman" w:cs="Times New Roman"/>
          <w:shd w:val="clear" w:color="auto" w:fill="FFFFFF"/>
          <w:lang w:val="en-GB"/>
        </w:rPr>
        <w:t>Reps JM, Schuemie MJ, Suchard MA, Ryan PB, Rijnbeek PR. Design and implementation of a standardized framework to generate and evaluate patient-level prediction models using observational healthcare data. Journal of the American Medical Informatics Association. 2018 Aug;25(8):969-75.</w:t>
      </w:r>
    </w:p>
    <w:p w14:paraId="089DC9A5" w14:textId="77777777" w:rsidR="004B4548" w:rsidRPr="004B4548" w:rsidRDefault="004B4548" w:rsidP="00CC5A52">
      <w:pPr>
        <w:pStyle w:val="ListParagraph"/>
        <w:numPr>
          <w:ilvl w:val="6"/>
          <w:numId w:val="3"/>
        </w:numPr>
        <w:ind w:left="142"/>
        <w:rPr>
          <w:rStyle w:val="eop"/>
          <w:rFonts w:ascii="Times New Roman" w:eastAsia="Times New Roman" w:hAnsi="Times New Roman" w:cs="Times New Roman"/>
          <w:lang w:val="en-NL"/>
        </w:rPr>
      </w:pPr>
      <w:r w:rsidRPr="004B4548">
        <w:rPr>
          <w:rStyle w:val="normaltextrun"/>
          <w:rFonts w:ascii="Cambria" w:hAnsi="Cambria"/>
          <w:color w:val="000000"/>
        </w:rPr>
        <w:t>Steyerberg EW, Moons KGM, van der </w:t>
      </w:r>
      <w:r w:rsidRPr="004B4548">
        <w:rPr>
          <w:rStyle w:val="spellingerror"/>
          <w:rFonts w:ascii="Cambria" w:eastAsiaTheme="majorEastAsia" w:hAnsi="Cambria"/>
          <w:color w:val="000000"/>
        </w:rPr>
        <w:t>Windt</w:t>
      </w:r>
      <w:r w:rsidRPr="004B4548">
        <w:rPr>
          <w:rStyle w:val="normaltextrun"/>
          <w:rFonts w:ascii="Cambria" w:hAnsi="Cambria"/>
          <w:color w:val="000000"/>
        </w:rPr>
        <w:t> DA, Hayden JA, </w:t>
      </w:r>
      <w:r w:rsidRPr="004B4548">
        <w:rPr>
          <w:rStyle w:val="spellingerror"/>
          <w:rFonts w:ascii="Cambria" w:eastAsiaTheme="majorEastAsia" w:hAnsi="Cambria"/>
          <w:color w:val="000000"/>
        </w:rPr>
        <w:t>Perel</w:t>
      </w:r>
      <w:r w:rsidRPr="004B4548">
        <w:rPr>
          <w:rStyle w:val="normaltextrun"/>
          <w:rFonts w:ascii="Cambria" w:hAnsi="Cambria"/>
          <w:color w:val="000000"/>
        </w:rPr>
        <w:t> P, </w:t>
      </w:r>
      <w:r w:rsidRPr="004B4548">
        <w:rPr>
          <w:rStyle w:val="spellingerror"/>
          <w:rFonts w:ascii="Cambria" w:eastAsiaTheme="majorEastAsia" w:hAnsi="Cambria"/>
          <w:color w:val="000000"/>
        </w:rPr>
        <w:t>Schroter</w:t>
      </w:r>
      <w:r w:rsidRPr="004B4548">
        <w:rPr>
          <w:rStyle w:val="normaltextrun"/>
          <w:rFonts w:ascii="Cambria" w:hAnsi="Cambria"/>
          <w:color w:val="000000"/>
        </w:rPr>
        <w:t> S, et al. Prognosis Research Strategy (PROGRESS) 3: prognostic model research. </w:t>
      </w:r>
      <w:r w:rsidRPr="004B4548">
        <w:rPr>
          <w:rStyle w:val="spellingerror"/>
          <w:rFonts w:ascii="Cambria" w:eastAsiaTheme="majorEastAsia" w:hAnsi="Cambria"/>
          <w:color w:val="000000"/>
        </w:rPr>
        <w:t>PLoS</w:t>
      </w:r>
      <w:r w:rsidRPr="004B4548">
        <w:rPr>
          <w:rStyle w:val="normaltextrun"/>
          <w:rFonts w:ascii="Cambria" w:hAnsi="Cambria"/>
          <w:color w:val="000000"/>
        </w:rPr>
        <w:t> Med. 2013;10(2</w:t>
      </w:r>
      <w:r w:rsidRPr="004B4548">
        <w:rPr>
          <w:rStyle w:val="contextualspellingandgrammarerror"/>
          <w:rFonts w:ascii="Cambria" w:eastAsiaTheme="majorEastAsia" w:hAnsi="Cambria"/>
          <w:color w:val="000000"/>
        </w:rPr>
        <w:t>):e</w:t>
      </w:r>
      <w:r w:rsidRPr="004B4548">
        <w:rPr>
          <w:rStyle w:val="normaltextrun"/>
          <w:rFonts w:ascii="Cambria" w:hAnsi="Cambria"/>
          <w:color w:val="000000"/>
        </w:rPr>
        <w:t>1001381.</w:t>
      </w:r>
      <w:r w:rsidRPr="004B4548">
        <w:rPr>
          <w:rStyle w:val="eop"/>
          <w:rFonts w:ascii="Cambria" w:eastAsiaTheme="majorEastAsia" w:hAnsi="Cambria"/>
        </w:rPr>
        <w:t> </w:t>
      </w:r>
    </w:p>
    <w:p w14:paraId="00002106" w14:textId="6ED9F614" w:rsidR="00E00517" w:rsidRPr="004B4548" w:rsidRDefault="004B4548" w:rsidP="00CC5A52">
      <w:pPr>
        <w:pStyle w:val="ListParagraph"/>
        <w:numPr>
          <w:ilvl w:val="6"/>
          <w:numId w:val="3"/>
        </w:numPr>
        <w:ind w:left="142"/>
        <w:rPr>
          <w:rFonts w:ascii="Times New Roman" w:eastAsia="Times New Roman" w:hAnsi="Times New Roman" w:cs="Times New Roman"/>
          <w:lang w:val="en-NL"/>
        </w:rPr>
      </w:pPr>
      <w:r w:rsidRPr="004B4548">
        <w:rPr>
          <w:rStyle w:val="normaltextrun"/>
          <w:rFonts w:ascii="Cambria" w:hAnsi="Cambria"/>
        </w:rPr>
        <w:t>Moons KGM, Altman DG, Reitsma JB, Ioannidis JPA, Macaskill P, Steyerberg EW, et al. Transparent Reporting of a multivariable prediction model for Individual Prognosis or Diagnosis (TRIPOD): explanation and elaboration. Ann Intern Med. 2015;162(1):W1-73.</w:t>
      </w:r>
      <w:r w:rsidRPr="004B4548">
        <w:rPr>
          <w:rStyle w:val="eop"/>
          <w:rFonts w:ascii="Cambria" w:eastAsiaTheme="majorEastAsia" w:hAnsi="Cambria"/>
        </w:rPr>
        <w:t> </w:t>
      </w:r>
    </w:p>
    <w:p w14:paraId="63D57748" w14:textId="02286675" w:rsidR="3DF26E48" w:rsidRPr="004B4548" w:rsidRDefault="004B4548" w:rsidP="00CC5A52">
      <w:pPr>
        <w:pStyle w:val="ListParagraph"/>
        <w:numPr>
          <w:ilvl w:val="0"/>
          <w:numId w:val="5"/>
        </w:numPr>
        <w:ind w:left="142"/>
        <w:rPr>
          <w:rFonts w:ascii="Times New Roman" w:eastAsia="Times New Roman" w:hAnsi="Times New Roman" w:cs="Times New Roman"/>
          <w:lang w:val="en-NL"/>
        </w:rPr>
      </w:pPr>
      <w:r w:rsidRPr="004B4548">
        <w:rPr>
          <w:rFonts w:eastAsia="Times New Roman" w:cs="Times New Roman"/>
          <w:shd w:val="clear" w:color="auto" w:fill="FFFFFF"/>
        </w:rPr>
        <w:t>Team RC. R: A language and environment for statistical computing. 2013.</w:t>
      </w:r>
      <w:r w:rsidRPr="004B4548">
        <w:rPr>
          <w:rFonts w:eastAsia="Times New Roman" w:cs="Times New Roman"/>
          <w:shd w:val="clear" w:color="auto" w:fill="FFFFFF"/>
          <w:lang w:val="en-NL"/>
        </w:rPr>
        <w:t> </w:t>
      </w:r>
    </w:p>
    <w:sectPr w:rsidR="3DF26E48" w:rsidRPr="004B4548">
      <w:pgSz w:w="11900" w:h="16840"/>
      <w:pgMar w:top="1417" w:right="1417" w:bottom="1417" w:left="1417"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BEDEE" w14:textId="77777777" w:rsidR="00E676B9" w:rsidRDefault="00E676B9">
      <w:r>
        <w:separator/>
      </w:r>
    </w:p>
  </w:endnote>
  <w:endnote w:type="continuationSeparator" w:id="0">
    <w:p w14:paraId="5B9DB03A" w14:textId="77777777" w:rsidR="00E676B9" w:rsidRDefault="00E676B9">
      <w:r>
        <w:continuationSeparator/>
      </w:r>
    </w:p>
  </w:endnote>
  <w:endnote w:type="continuationNotice" w:id="1">
    <w:p w14:paraId="4F54E1C5" w14:textId="77777777" w:rsidR="00E676B9" w:rsidRDefault="00E676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B4F46" w14:textId="77777777" w:rsidR="00E676B9" w:rsidRDefault="00E676B9">
      <w:r>
        <w:separator/>
      </w:r>
    </w:p>
  </w:footnote>
  <w:footnote w:type="continuationSeparator" w:id="0">
    <w:p w14:paraId="03AB2931" w14:textId="77777777" w:rsidR="00E676B9" w:rsidRDefault="00E676B9">
      <w:r>
        <w:continuationSeparator/>
      </w:r>
    </w:p>
  </w:footnote>
  <w:footnote w:type="continuationNotice" w:id="1">
    <w:p w14:paraId="420B358F" w14:textId="77777777" w:rsidR="00E676B9" w:rsidRDefault="00E676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67FA"/>
    <w:multiLevelType w:val="multilevel"/>
    <w:tmpl w:val="6EF2B1D0"/>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12764"/>
    <w:multiLevelType w:val="hybridMultilevel"/>
    <w:tmpl w:val="91AABFF8"/>
    <w:lvl w:ilvl="0" w:tplc="CEE4B8F2">
      <w:numFmt w:val="bullet"/>
      <w:lvlText w:val="-"/>
      <w:lvlJc w:val="left"/>
      <w:pPr>
        <w:ind w:left="720" w:hanging="360"/>
      </w:pPr>
      <w:rPr>
        <w:rFonts w:ascii="Cambria" w:eastAsia="Cambria"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6EB0F87"/>
    <w:multiLevelType w:val="hybridMultilevel"/>
    <w:tmpl w:val="FFFFFFFF"/>
    <w:lvl w:ilvl="0" w:tplc="CD8E6420">
      <w:start w:val="1"/>
      <w:numFmt w:val="bullet"/>
      <w:lvlText w:val=""/>
      <w:lvlJc w:val="left"/>
      <w:pPr>
        <w:ind w:left="720" w:hanging="360"/>
      </w:pPr>
      <w:rPr>
        <w:rFonts w:ascii="Symbol" w:hAnsi="Symbol" w:hint="default"/>
      </w:rPr>
    </w:lvl>
    <w:lvl w:ilvl="1" w:tplc="B0D42A1A">
      <w:start w:val="1"/>
      <w:numFmt w:val="bullet"/>
      <w:lvlText w:val="o"/>
      <w:lvlJc w:val="left"/>
      <w:pPr>
        <w:ind w:left="1440" w:hanging="360"/>
      </w:pPr>
      <w:rPr>
        <w:rFonts w:ascii="Courier New" w:hAnsi="Courier New" w:hint="default"/>
      </w:rPr>
    </w:lvl>
    <w:lvl w:ilvl="2" w:tplc="A9767E32">
      <w:start w:val="1"/>
      <w:numFmt w:val="bullet"/>
      <w:lvlText w:val=""/>
      <w:lvlJc w:val="left"/>
      <w:pPr>
        <w:ind w:left="2160" w:hanging="360"/>
      </w:pPr>
      <w:rPr>
        <w:rFonts w:ascii="Wingdings" w:hAnsi="Wingdings" w:hint="default"/>
      </w:rPr>
    </w:lvl>
    <w:lvl w:ilvl="3" w:tplc="DF404836">
      <w:start w:val="1"/>
      <w:numFmt w:val="bullet"/>
      <w:lvlText w:val=""/>
      <w:lvlJc w:val="left"/>
      <w:pPr>
        <w:ind w:left="2880" w:hanging="360"/>
      </w:pPr>
      <w:rPr>
        <w:rFonts w:ascii="Symbol" w:hAnsi="Symbol" w:hint="default"/>
      </w:rPr>
    </w:lvl>
    <w:lvl w:ilvl="4" w:tplc="B516A07E">
      <w:start w:val="1"/>
      <w:numFmt w:val="bullet"/>
      <w:lvlText w:val="o"/>
      <w:lvlJc w:val="left"/>
      <w:pPr>
        <w:ind w:left="3600" w:hanging="360"/>
      </w:pPr>
      <w:rPr>
        <w:rFonts w:ascii="Courier New" w:hAnsi="Courier New" w:hint="default"/>
      </w:rPr>
    </w:lvl>
    <w:lvl w:ilvl="5" w:tplc="6EA297EE">
      <w:start w:val="1"/>
      <w:numFmt w:val="bullet"/>
      <w:lvlText w:val=""/>
      <w:lvlJc w:val="left"/>
      <w:pPr>
        <w:ind w:left="4320" w:hanging="360"/>
      </w:pPr>
      <w:rPr>
        <w:rFonts w:ascii="Wingdings" w:hAnsi="Wingdings" w:hint="default"/>
      </w:rPr>
    </w:lvl>
    <w:lvl w:ilvl="6" w:tplc="F7620114">
      <w:start w:val="1"/>
      <w:numFmt w:val="bullet"/>
      <w:lvlText w:val=""/>
      <w:lvlJc w:val="left"/>
      <w:pPr>
        <w:ind w:left="5040" w:hanging="360"/>
      </w:pPr>
      <w:rPr>
        <w:rFonts w:ascii="Symbol" w:hAnsi="Symbol" w:hint="default"/>
      </w:rPr>
    </w:lvl>
    <w:lvl w:ilvl="7" w:tplc="CBCCEC4A">
      <w:start w:val="1"/>
      <w:numFmt w:val="bullet"/>
      <w:lvlText w:val="o"/>
      <w:lvlJc w:val="left"/>
      <w:pPr>
        <w:ind w:left="5760" w:hanging="360"/>
      </w:pPr>
      <w:rPr>
        <w:rFonts w:ascii="Courier New" w:hAnsi="Courier New" w:hint="default"/>
      </w:rPr>
    </w:lvl>
    <w:lvl w:ilvl="8" w:tplc="7FB23A4C">
      <w:start w:val="1"/>
      <w:numFmt w:val="bullet"/>
      <w:lvlText w:val=""/>
      <w:lvlJc w:val="left"/>
      <w:pPr>
        <w:ind w:left="6480" w:hanging="360"/>
      </w:pPr>
      <w:rPr>
        <w:rFonts w:ascii="Wingdings" w:hAnsi="Wingdings" w:hint="default"/>
      </w:rPr>
    </w:lvl>
  </w:abstractNum>
  <w:abstractNum w:abstractNumId="3" w15:restartNumberingAfterBreak="0">
    <w:nsid w:val="51DC3D8A"/>
    <w:multiLevelType w:val="multilevel"/>
    <w:tmpl w:val="486CB96E"/>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404D0D"/>
    <w:multiLevelType w:val="hybridMultilevel"/>
    <w:tmpl w:val="FFFFFFFF"/>
    <w:lvl w:ilvl="0" w:tplc="48DED8C6">
      <w:start w:val="1"/>
      <w:numFmt w:val="bullet"/>
      <w:lvlText w:val=""/>
      <w:lvlJc w:val="left"/>
      <w:pPr>
        <w:ind w:left="720" w:hanging="360"/>
      </w:pPr>
      <w:rPr>
        <w:rFonts w:ascii="Symbol" w:hAnsi="Symbol" w:hint="default"/>
      </w:rPr>
    </w:lvl>
    <w:lvl w:ilvl="1" w:tplc="D9C4AC06">
      <w:start w:val="1"/>
      <w:numFmt w:val="bullet"/>
      <w:lvlText w:val="o"/>
      <w:lvlJc w:val="left"/>
      <w:pPr>
        <w:ind w:left="1440" w:hanging="360"/>
      </w:pPr>
      <w:rPr>
        <w:rFonts w:ascii="Courier New" w:hAnsi="Courier New" w:hint="default"/>
      </w:rPr>
    </w:lvl>
    <w:lvl w:ilvl="2" w:tplc="13E48238">
      <w:start w:val="1"/>
      <w:numFmt w:val="bullet"/>
      <w:lvlText w:val=""/>
      <w:lvlJc w:val="left"/>
      <w:pPr>
        <w:ind w:left="2160" w:hanging="360"/>
      </w:pPr>
      <w:rPr>
        <w:rFonts w:ascii="Wingdings" w:hAnsi="Wingdings" w:hint="default"/>
      </w:rPr>
    </w:lvl>
    <w:lvl w:ilvl="3" w:tplc="291EA7F6">
      <w:start w:val="1"/>
      <w:numFmt w:val="bullet"/>
      <w:lvlText w:val=""/>
      <w:lvlJc w:val="left"/>
      <w:pPr>
        <w:ind w:left="2880" w:hanging="360"/>
      </w:pPr>
      <w:rPr>
        <w:rFonts w:ascii="Symbol" w:hAnsi="Symbol" w:hint="default"/>
      </w:rPr>
    </w:lvl>
    <w:lvl w:ilvl="4" w:tplc="1B68EAEE">
      <w:start w:val="1"/>
      <w:numFmt w:val="bullet"/>
      <w:lvlText w:val="o"/>
      <w:lvlJc w:val="left"/>
      <w:pPr>
        <w:ind w:left="3600" w:hanging="360"/>
      </w:pPr>
      <w:rPr>
        <w:rFonts w:ascii="Courier New" w:hAnsi="Courier New" w:hint="default"/>
      </w:rPr>
    </w:lvl>
    <w:lvl w:ilvl="5" w:tplc="4BCE6CAA">
      <w:start w:val="1"/>
      <w:numFmt w:val="bullet"/>
      <w:lvlText w:val=""/>
      <w:lvlJc w:val="left"/>
      <w:pPr>
        <w:ind w:left="4320" w:hanging="360"/>
      </w:pPr>
      <w:rPr>
        <w:rFonts w:ascii="Wingdings" w:hAnsi="Wingdings" w:hint="default"/>
      </w:rPr>
    </w:lvl>
    <w:lvl w:ilvl="6" w:tplc="32BEFEF2">
      <w:start w:val="1"/>
      <w:numFmt w:val="bullet"/>
      <w:lvlText w:val=""/>
      <w:lvlJc w:val="left"/>
      <w:pPr>
        <w:ind w:left="5040" w:hanging="360"/>
      </w:pPr>
      <w:rPr>
        <w:rFonts w:ascii="Symbol" w:hAnsi="Symbol" w:hint="default"/>
      </w:rPr>
    </w:lvl>
    <w:lvl w:ilvl="7" w:tplc="41027968">
      <w:start w:val="1"/>
      <w:numFmt w:val="bullet"/>
      <w:lvlText w:val="o"/>
      <w:lvlJc w:val="left"/>
      <w:pPr>
        <w:ind w:left="5760" w:hanging="360"/>
      </w:pPr>
      <w:rPr>
        <w:rFonts w:ascii="Courier New" w:hAnsi="Courier New" w:hint="default"/>
      </w:rPr>
    </w:lvl>
    <w:lvl w:ilvl="8" w:tplc="25BC0008">
      <w:start w:val="1"/>
      <w:numFmt w:val="bullet"/>
      <w:lvlText w:val=""/>
      <w:lvlJc w:val="left"/>
      <w:pPr>
        <w:ind w:left="6480" w:hanging="360"/>
      </w:pPr>
      <w:rPr>
        <w:rFonts w:ascii="Wingdings" w:hAnsi="Wingdings" w:hint="default"/>
      </w:rPr>
    </w:lvl>
  </w:abstractNum>
  <w:abstractNum w:abstractNumId="5" w15:restartNumberingAfterBreak="0">
    <w:nsid w:val="736546D8"/>
    <w:multiLevelType w:val="hybridMultilevel"/>
    <w:tmpl w:val="13E6D9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7DB97408"/>
    <w:multiLevelType w:val="multilevel"/>
    <w:tmpl w:val="35BCC9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3"/>
  </w:num>
  <w:num w:numId="4">
    <w:abstractNumId w:val="0"/>
  </w:num>
  <w:num w:numId="5">
    <w:abstractNumId w:val="6"/>
  </w:num>
  <w:num w:numId="6">
    <w:abstractNumId w:val="5"/>
  </w:num>
  <w:num w:numId="7">
    <w:abstractNumId w:val="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ss Williams">
    <w15:presenceInfo w15:providerId="None" w15:userId="Ross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4096" w:nlCheck="1" w:checkStyle="0"/>
  <w:activeWritingStyle w:appName="MSWord" w:lang="en-GB" w:vendorID="64" w:dllVersion="4096" w:nlCheck="1" w:checkStyle="0"/>
  <w:activeWritingStyle w:appName="MSWord" w:lang="nl-NL" w:vendorID="64" w:dllVersion="4096" w:nlCheck="1" w:checkStyle="0"/>
  <w:activeWritingStyle w:appName="MSWord" w:lang="en-US" w:vendorID="64" w:dllVersion="0" w:nlCheck="1" w:checkStyle="0"/>
  <w:activeWritingStyle w:appName="MSWord" w:lang="en-GB" w:vendorID="64" w:dllVersion="0" w:nlCheck="1" w:checkStyle="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00517"/>
    <w:rsid w:val="000007E5"/>
    <w:rsid w:val="00000FB1"/>
    <w:rsid w:val="000036B0"/>
    <w:rsid w:val="0000443D"/>
    <w:rsid w:val="000113A7"/>
    <w:rsid w:val="00012C3D"/>
    <w:rsid w:val="0001431D"/>
    <w:rsid w:val="00014C9D"/>
    <w:rsid w:val="00015D68"/>
    <w:rsid w:val="0002127B"/>
    <w:rsid w:val="0002170C"/>
    <w:rsid w:val="00022738"/>
    <w:rsid w:val="000249AD"/>
    <w:rsid w:val="000262F4"/>
    <w:rsid w:val="00030716"/>
    <w:rsid w:val="000322DE"/>
    <w:rsid w:val="00032F8E"/>
    <w:rsid w:val="00033103"/>
    <w:rsid w:val="000337C9"/>
    <w:rsid w:val="000346A7"/>
    <w:rsid w:val="00040458"/>
    <w:rsid w:val="00041321"/>
    <w:rsid w:val="00041E45"/>
    <w:rsid w:val="00041E70"/>
    <w:rsid w:val="00045F38"/>
    <w:rsid w:val="0004606A"/>
    <w:rsid w:val="000463DB"/>
    <w:rsid w:val="00046A81"/>
    <w:rsid w:val="00052246"/>
    <w:rsid w:val="000528EA"/>
    <w:rsid w:val="00053206"/>
    <w:rsid w:val="00054653"/>
    <w:rsid w:val="0005640B"/>
    <w:rsid w:val="0005642C"/>
    <w:rsid w:val="000568FC"/>
    <w:rsid w:val="00060D05"/>
    <w:rsid w:val="0006159C"/>
    <w:rsid w:val="00062610"/>
    <w:rsid w:val="000630B4"/>
    <w:rsid w:val="0006340C"/>
    <w:rsid w:val="000651A1"/>
    <w:rsid w:val="00066764"/>
    <w:rsid w:val="00066DD3"/>
    <w:rsid w:val="0007007B"/>
    <w:rsid w:val="00073EB5"/>
    <w:rsid w:val="00075FCE"/>
    <w:rsid w:val="00077314"/>
    <w:rsid w:val="00077C2B"/>
    <w:rsid w:val="00077F09"/>
    <w:rsid w:val="00077FC2"/>
    <w:rsid w:val="0008186C"/>
    <w:rsid w:val="0008218E"/>
    <w:rsid w:val="00083941"/>
    <w:rsid w:val="00083E6C"/>
    <w:rsid w:val="00084825"/>
    <w:rsid w:val="00086D7E"/>
    <w:rsid w:val="000902DC"/>
    <w:rsid w:val="00090ABE"/>
    <w:rsid w:val="00092F60"/>
    <w:rsid w:val="00096DB3"/>
    <w:rsid w:val="000974E9"/>
    <w:rsid w:val="000A0D8D"/>
    <w:rsid w:val="000A0DEA"/>
    <w:rsid w:val="000A10C7"/>
    <w:rsid w:val="000A1880"/>
    <w:rsid w:val="000A189E"/>
    <w:rsid w:val="000A4858"/>
    <w:rsid w:val="000A5660"/>
    <w:rsid w:val="000A5CCF"/>
    <w:rsid w:val="000B0285"/>
    <w:rsid w:val="000B04CF"/>
    <w:rsid w:val="000B0881"/>
    <w:rsid w:val="000B2218"/>
    <w:rsid w:val="000B2495"/>
    <w:rsid w:val="000B49C3"/>
    <w:rsid w:val="000B4CE5"/>
    <w:rsid w:val="000B524E"/>
    <w:rsid w:val="000B58BF"/>
    <w:rsid w:val="000B5B29"/>
    <w:rsid w:val="000C7F6E"/>
    <w:rsid w:val="000D2A10"/>
    <w:rsid w:val="000D320D"/>
    <w:rsid w:val="000D340D"/>
    <w:rsid w:val="000D41FD"/>
    <w:rsid w:val="000D490C"/>
    <w:rsid w:val="000D4B40"/>
    <w:rsid w:val="000D5BDC"/>
    <w:rsid w:val="000D610A"/>
    <w:rsid w:val="000D7833"/>
    <w:rsid w:val="000E1AC8"/>
    <w:rsid w:val="000E2BD2"/>
    <w:rsid w:val="000E2EED"/>
    <w:rsid w:val="000E566C"/>
    <w:rsid w:val="000E6E9D"/>
    <w:rsid w:val="000F01FE"/>
    <w:rsid w:val="000F0C64"/>
    <w:rsid w:val="000F157F"/>
    <w:rsid w:val="000F1AAF"/>
    <w:rsid w:val="000F286E"/>
    <w:rsid w:val="000F7B39"/>
    <w:rsid w:val="00100C39"/>
    <w:rsid w:val="001027C9"/>
    <w:rsid w:val="00102B21"/>
    <w:rsid w:val="0010513A"/>
    <w:rsid w:val="001064C3"/>
    <w:rsid w:val="00107AE3"/>
    <w:rsid w:val="0010F95C"/>
    <w:rsid w:val="00110EE7"/>
    <w:rsid w:val="00114886"/>
    <w:rsid w:val="00114CB0"/>
    <w:rsid w:val="00114E85"/>
    <w:rsid w:val="00117AB7"/>
    <w:rsid w:val="00117D6D"/>
    <w:rsid w:val="0012091B"/>
    <w:rsid w:val="001209E1"/>
    <w:rsid w:val="00121297"/>
    <w:rsid w:val="00123B38"/>
    <w:rsid w:val="00124623"/>
    <w:rsid w:val="00124AB1"/>
    <w:rsid w:val="00125469"/>
    <w:rsid w:val="00126544"/>
    <w:rsid w:val="00130B67"/>
    <w:rsid w:val="00132692"/>
    <w:rsid w:val="001351C7"/>
    <w:rsid w:val="00136D86"/>
    <w:rsid w:val="001418FD"/>
    <w:rsid w:val="001440D4"/>
    <w:rsid w:val="001463F7"/>
    <w:rsid w:val="001514EA"/>
    <w:rsid w:val="0015487F"/>
    <w:rsid w:val="00155480"/>
    <w:rsid w:val="0015649D"/>
    <w:rsid w:val="0015674F"/>
    <w:rsid w:val="00156A06"/>
    <w:rsid w:val="00157AA6"/>
    <w:rsid w:val="00157E25"/>
    <w:rsid w:val="00157E62"/>
    <w:rsid w:val="00161BE1"/>
    <w:rsid w:val="00161D35"/>
    <w:rsid w:val="00161EDF"/>
    <w:rsid w:val="00162097"/>
    <w:rsid w:val="001629FA"/>
    <w:rsid w:val="00164900"/>
    <w:rsid w:val="00166111"/>
    <w:rsid w:val="00166211"/>
    <w:rsid w:val="00170C57"/>
    <w:rsid w:val="00172AB4"/>
    <w:rsid w:val="00172E78"/>
    <w:rsid w:val="00181067"/>
    <w:rsid w:val="0018107D"/>
    <w:rsid w:val="00181522"/>
    <w:rsid w:val="00181852"/>
    <w:rsid w:val="00183726"/>
    <w:rsid w:val="00185C8E"/>
    <w:rsid w:val="001862D7"/>
    <w:rsid w:val="00186527"/>
    <w:rsid w:val="00190763"/>
    <w:rsid w:val="00191244"/>
    <w:rsid w:val="00191343"/>
    <w:rsid w:val="00191377"/>
    <w:rsid w:val="00191A60"/>
    <w:rsid w:val="00196FB4"/>
    <w:rsid w:val="001A0853"/>
    <w:rsid w:val="001A11E8"/>
    <w:rsid w:val="001A1619"/>
    <w:rsid w:val="001A16FC"/>
    <w:rsid w:val="001A1E97"/>
    <w:rsid w:val="001A288B"/>
    <w:rsid w:val="001A4570"/>
    <w:rsid w:val="001A7550"/>
    <w:rsid w:val="001A76E3"/>
    <w:rsid w:val="001A7BC9"/>
    <w:rsid w:val="001B0393"/>
    <w:rsid w:val="001B10B9"/>
    <w:rsid w:val="001B38B3"/>
    <w:rsid w:val="001B40DF"/>
    <w:rsid w:val="001B414F"/>
    <w:rsid w:val="001B5275"/>
    <w:rsid w:val="001B637E"/>
    <w:rsid w:val="001B6FEA"/>
    <w:rsid w:val="001C06BD"/>
    <w:rsid w:val="001C16FE"/>
    <w:rsid w:val="001C24DD"/>
    <w:rsid w:val="001C405A"/>
    <w:rsid w:val="001C4260"/>
    <w:rsid w:val="001C496E"/>
    <w:rsid w:val="001C6829"/>
    <w:rsid w:val="001C7873"/>
    <w:rsid w:val="001C7F2B"/>
    <w:rsid w:val="001D11AB"/>
    <w:rsid w:val="001D1C43"/>
    <w:rsid w:val="001D1F3E"/>
    <w:rsid w:val="001D3534"/>
    <w:rsid w:val="001D3811"/>
    <w:rsid w:val="001D4746"/>
    <w:rsid w:val="001D4E63"/>
    <w:rsid w:val="001D6F96"/>
    <w:rsid w:val="001D7636"/>
    <w:rsid w:val="001D7B33"/>
    <w:rsid w:val="001E0777"/>
    <w:rsid w:val="001E08CD"/>
    <w:rsid w:val="001E1C07"/>
    <w:rsid w:val="001E2A93"/>
    <w:rsid w:val="001E334B"/>
    <w:rsid w:val="001E3DE3"/>
    <w:rsid w:val="001E4510"/>
    <w:rsid w:val="001E5A08"/>
    <w:rsid w:val="001E638E"/>
    <w:rsid w:val="001E665C"/>
    <w:rsid w:val="001E679A"/>
    <w:rsid w:val="001E75F3"/>
    <w:rsid w:val="001F2F9A"/>
    <w:rsid w:val="001F2FE4"/>
    <w:rsid w:val="001F455B"/>
    <w:rsid w:val="00200345"/>
    <w:rsid w:val="00200CB3"/>
    <w:rsid w:val="002011A3"/>
    <w:rsid w:val="00201934"/>
    <w:rsid w:val="00204234"/>
    <w:rsid w:val="00204271"/>
    <w:rsid w:val="00204F02"/>
    <w:rsid w:val="00206216"/>
    <w:rsid w:val="0020622D"/>
    <w:rsid w:val="002131D9"/>
    <w:rsid w:val="002133BB"/>
    <w:rsid w:val="00224393"/>
    <w:rsid w:val="00224E7A"/>
    <w:rsid w:val="00225D95"/>
    <w:rsid w:val="0023003F"/>
    <w:rsid w:val="002314E5"/>
    <w:rsid w:val="00231CBD"/>
    <w:rsid w:val="00232AB1"/>
    <w:rsid w:val="00234F98"/>
    <w:rsid w:val="002368A0"/>
    <w:rsid w:val="002369DD"/>
    <w:rsid w:val="002377C9"/>
    <w:rsid w:val="00243400"/>
    <w:rsid w:val="002434EC"/>
    <w:rsid w:val="00243D1F"/>
    <w:rsid w:val="00244778"/>
    <w:rsid w:val="00245491"/>
    <w:rsid w:val="00251CBF"/>
    <w:rsid w:val="00260101"/>
    <w:rsid w:val="00261A19"/>
    <w:rsid w:val="00262216"/>
    <w:rsid w:val="00264551"/>
    <w:rsid w:val="002647A5"/>
    <w:rsid w:val="0026617E"/>
    <w:rsid w:val="00267647"/>
    <w:rsid w:val="002707BD"/>
    <w:rsid w:val="00271B8E"/>
    <w:rsid w:val="00271BCB"/>
    <w:rsid w:val="0027201A"/>
    <w:rsid w:val="002726F2"/>
    <w:rsid w:val="00274BF3"/>
    <w:rsid w:val="00274DFB"/>
    <w:rsid w:val="00274FAB"/>
    <w:rsid w:val="0027611A"/>
    <w:rsid w:val="002769E8"/>
    <w:rsid w:val="0028245D"/>
    <w:rsid w:val="0028551A"/>
    <w:rsid w:val="002860B7"/>
    <w:rsid w:val="00286FF5"/>
    <w:rsid w:val="0028766D"/>
    <w:rsid w:val="00291DE2"/>
    <w:rsid w:val="00293475"/>
    <w:rsid w:val="002950B2"/>
    <w:rsid w:val="00295618"/>
    <w:rsid w:val="00295992"/>
    <w:rsid w:val="002964C7"/>
    <w:rsid w:val="002965C8"/>
    <w:rsid w:val="002A0C84"/>
    <w:rsid w:val="002A10D8"/>
    <w:rsid w:val="002A1537"/>
    <w:rsid w:val="002A31D4"/>
    <w:rsid w:val="002A34BC"/>
    <w:rsid w:val="002A547B"/>
    <w:rsid w:val="002A68B4"/>
    <w:rsid w:val="002A6E1D"/>
    <w:rsid w:val="002A7565"/>
    <w:rsid w:val="002B2566"/>
    <w:rsid w:val="002B2751"/>
    <w:rsid w:val="002B28F8"/>
    <w:rsid w:val="002B28FA"/>
    <w:rsid w:val="002B448E"/>
    <w:rsid w:val="002B778E"/>
    <w:rsid w:val="002B7BDB"/>
    <w:rsid w:val="002C031B"/>
    <w:rsid w:val="002C1247"/>
    <w:rsid w:val="002C152E"/>
    <w:rsid w:val="002C3E25"/>
    <w:rsid w:val="002C4BBB"/>
    <w:rsid w:val="002C6B45"/>
    <w:rsid w:val="002D6B1A"/>
    <w:rsid w:val="002D711A"/>
    <w:rsid w:val="002D7C44"/>
    <w:rsid w:val="002E13F6"/>
    <w:rsid w:val="002E1717"/>
    <w:rsid w:val="002E1FAF"/>
    <w:rsid w:val="002E2E94"/>
    <w:rsid w:val="002E5B72"/>
    <w:rsid w:val="002E7F5C"/>
    <w:rsid w:val="002F070E"/>
    <w:rsid w:val="002F1E42"/>
    <w:rsid w:val="002F2579"/>
    <w:rsid w:val="002F2868"/>
    <w:rsid w:val="002F2AF1"/>
    <w:rsid w:val="002F30B3"/>
    <w:rsid w:val="002F4A54"/>
    <w:rsid w:val="002F742D"/>
    <w:rsid w:val="00300FE8"/>
    <w:rsid w:val="00301DD3"/>
    <w:rsid w:val="003029CE"/>
    <w:rsid w:val="00305B7E"/>
    <w:rsid w:val="00306608"/>
    <w:rsid w:val="0030786F"/>
    <w:rsid w:val="00310998"/>
    <w:rsid w:val="003174FD"/>
    <w:rsid w:val="00317B78"/>
    <w:rsid w:val="0032005F"/>
    <w:rsid w:val="00321A89"/>
    <w:rsid w:val="00322650"/>
    <w:rsid w:val="00326C98"/>
    <w:rsid w:val="00330428"/>
    <w:rsid w:val="00332393"/>
    <w:rsid w:val="00332782"/>
    <w:rsid w:val="0033322D"/>
    <w:rsid w:val="00333977"/>
    <w:rsid w:val="00333C06"/>
    <w:rsid w:val="00333E96"/>
    <w:rsid w:val="00334DB2"/>
    <w:rsid w:val="00335AF1"/>
    <w:rsid w:val="00335F4E"/>
    <w:rsid w:val="003360FF"/>
    <w:rsid w:val="00337F8F"/>
    <w:rsid w:val="003410D2"/>
    <w:rsid w:val="003415F2"/>
    <w:rsid w:val="00341EC3"/>
    <w:rsid w:val="00342943"/>
    <w:rsid w:val="00344131"/>
    <w:rsid w:val="003517AE"/>
    <w:rsid w:val="003517BE"/>
    <w:rsid w:val="0035216C"/>
    <w:rsid w:val="00353868"/>
    <w:rsid w:val="00353BB3"/>
    <w:rsid w:val="00353D5F"/>
    <w:rsid w:val="00354EC0"/>
    <w:rsid w:val="00356A0D"/>
    <w:rsid w:val="00357F4E"/>
    <w:rsid w:val="003618FC"/>
    <w:rsid w:val="003645E4"/>
    <w:rsid w:val="00365C8D"/>
    <w:rsid w:val="00371315"/>
    <w:rsid w:val="00371958"/>
    <w:rsid w:val="00371A12"/>
    <w:rsid w:val="003725DE"/>
    <w:rsid w:val="0037305C"/>
    <w:rsid w:val="00373365"/>
    <w:rsid w:val="003813B9"/>
    <w:rsid w:val="00381793"/>
    <w:rsid w:val="00381FD3"/>
    <w:rsid w:val="00383421"/>
    <w:rsid w:val="00387B5C"/>
    <w:rsid w:val="00391056"/>
    <w:rsid w:val="00391443"/>
    <w:rsid w:val="003914CC"/>
    <w:rsid w:val="0039186A"/>
    <w:rsid w:val="00392CFD"/>
    <w:rsid w:val="00393CDA"/>
    <w:rsid w:val="00393D9D"/>
    <w:rsid w:val="00396127"/>
    <w:rsid w:val="0039639D"/>
    <w:rsid w:val="00397D89"/>
    <w:rsid w:val="003A050A"/>
    <w:rsid w:val="003A0B21"/>
    <w:rsid w:val="003A1113"/>
    <w:rsid w:val="003A1A79"/>
    <w:rsid w:val="003A319F"/>
    <w:rsid w:val="003A32FD"/>
    <w:rsid w:val="003A3408"/>
    <w:rsid w:val="003B1558"/>
    <w:rsid w:val="003B2F7E"/>
    <w:rsid w:val="003B3350"/>
    <w:rsid w:val="003B3698"/>
    <w:rsid w:val="003B3996"/>
    <w:rsid w:val="003B4878"/>
    <w:rsid w:val="003B4A80"/>
    <w:rsid w:val="003B4E18"/>
    <w:rsid w:val="003B78F9"/>
    <w:rsid w:val="003C0326"/>
    <w:rsid w:val="003C052E"/>
    <w:rsid w:val="003C26B8"/>
    <w:rsid w:val="003C3028"/>
    <w:rsid w:val="003C6516"/>
    <w:rsid w:val="003C6872"/>
    <w:rsid w:val="003D05C0"/>
    <w:rsid w:val="003D0DA8"/>
    <w:rsid w:val="003D2AEF"/>
    <w:rsid w:val="003D33E1"/>
    <w:rsid w:val="003D6D9A"/>
    <w:rsid w:val="003D73C1"/>
    <w:rsid w:val="003D7C3D"/>
    <w:rsid w:val="003E0261"/>
    <w:rsid w:val="003E14C0"/>
    <w:rsid w:val="003E26B4"/>
    <w:rsid w:val="003E39B5"/>
    <w:rsid w:val="003E3D1D"/>
    <w:rsid w:val="003E42C8"/>
    <w:rsid w:val="003E4CF0"/>
    <w:rsid w:val="003F1FC6"/>
    <w:rsid w:val="003F51FA"/>
    <w:rsid w:val="003F5E50"/>
    <w:rsid w:val="003F7FBF"/>
    <w:rsid w:val="00403F36"/>
    <w:rsid w:val="00404102"/>
    <w:rsid w:val="0040742D"/>
    <w:rsid w:val="0040753E"/>
    <w:rsid w:val="00411D73"/>
    <w:rsid w:val="00412C0E"/>
    <w:rsid w:val="004150E9"/>
    <w:rsid w:val="004154D1"/>
    <w:rsid w:val="004228FC"/>
    <w:rsid w:val="0043308B"/>
    <w:rsid w:val="0043670F"/>
    <w:rsid w:val="00442821"/>
    <w:rsid w:val="00442B92"/>
    <w:rsid w:val="0044330B"/>
    <w:rsid w:val="00446675"/>
    <w:rsid w:val="00446F47"/>
    <w:rsid w:val="004473EA"/>
    <w:rsid w:val="00447651"/>
    <w:rsid w:val="00455B06"/>
    <w:rsid w:val="00456668"/>
    <w:rsid w:val="004604C2"/>
    <w:rsid w:val="00461361"/>
    <w:rsid w:val="00461706"/>
    <w:rsid w:val="004643CA"/>
    <w:rsid w:val="00466777"/>
    <w:rsid w:val="004702F8"/>
    <w:rsid w:val="00470ABA"/>
    <w:rsid w:val="00472A91"/>
    <w:rsid w:val="00473C5F"/>
    <w:rsid w:val="00474D90"/>
    <w:rsid w:val="0047FFED"/>
    <w:rsid w:val="00480661"/>
    <w:rsid w:val="00481338"/>
    <w:rsid w:val="004814F9"/>
    <w:rsid w:val="00485E45"/>
    <w:rsid w:val="00486AEC"/>
    <w:rsid w:val="00491EC6"/>
    <w:rsid w:val="004922EB"/>
    <w:rsid w:val="004934FD"/>
    <w:rsid w:val="00494FD9"/>
    <w:rsid w:val="00496866"/>
    <w:rsid w:val="004A0368"/>
    <w:rsid w:val="004A247B"/>
    <w:rsid w:val="004A273E"/>
    <w:rsid w:val="004A4623"/>
    <w:rsid w:val="004A5CDB"/>
    <w:rsid w:val="004B3187"/>
    <w:rsid w:val="004B368E"/>
    <w:rsid w:val="004B3C00"/>
    <w:rsid w:val="004B4548"/>
    <w:rsid w:val="004B6E7A"/>
    <w:rsid w:val="004B7864"/>
    <w:rsid w:val="004C2578"/>
    <w:rsid w:val="004C4389"/>
    <w:rsid w:val="004C4C6D"/>
    <w:rsid w:val="004C56A0"/>
    <w:rsid w:val="004D062C"/>
    <w:rsid w:val="004D0F7B"/>
    <w:rsid w:val="004D414E"/>
    <w:rsid w:val="004D455B"/>
    <w:rsid w:val="004D5E0B"/>
    <w:rsid w:val="004D6156"/>
    <w:rsid w:val="004E15C5"/>
    <w:rsid w:val="004E419C"/>
    <w:rsid w:val="004E4886"/>
    <w:rsid w:val="004E61F8"/>
    <w:rsid w:val="004F10E3"/>
    <w:rsid w:val="004F406F"/>
    <w:rsid w:val="004F5CFD"/>
    <w:rsid w:val="004F5E1F"/>
    <w:rsid w:val="004F6D8A"/>
    <w:rsid w:val="004F7213"/>
    <w:rsid w:val="004F7BC1"/>
    <w:rsid w:val="00501F68"/>
    <w:rsid w:val="0050395B"/>
    <w:rsid w:val="0050402E"/>
    <w:rsid w:val="0050542C"/>
    <w:rsid w:val="0051301A"/>
    <w:rsid w:val="005168DB"/>
    <w:rsid w:val="00520A8B"/>
    <w:rsid w:val="005224D4"/>
    <w:rsid w:val="00524102"/>
    <w:rsid w:val="0052626D"/>
    <w:rsid w:val="00527242"/>
    <w:rsid w:val="00530833"/>
    <w:rsid w:val="00531096"/>
    <w:rsid w:val="00531325"/>
    <w:rsid w:val="005326D6"/>
    <w:rsid w:val="00532C59"/>
    <w:rsid w:val="0053466D"/>
    <w:rsid w:val="00534AE0"/>
    <w:rsid w:val="00535758"/>
    <w:rsid w:val="0053622B"/>
    <w:rsid w:val="005416CF"/>
    <w:rsid w:val="0054176B"/>
    <w:rsid w:val="005427B3"/>
    <w:rsid w:val="005432F8"/>
    <w:rsid w:val="005434AA"/>
    <w:rsid w:val="00544FB9"/>
    <w:rsid w:val="005506A7"/>
    <w:rsid w:val="00553DB1"/>
    <w:rsid w:val="005551CA"/>
    <w:rsid w:val="00555F9D"/>
    <w:rsid w:val="005565DC"/>
    <w:rsid w:val="00556AA9"/>
    <w:rsid w:val="00556C75"/>
    <w:rsid w:val="00556CD1"/>
    <w:rsid w:val="00560644"/>
    <w:rsid w:val="00561F73"/>
    <w:rsid w:val="005628FE"/>
    <w:rsid w:val="00564BC7"/>
    <w:rsid w:val="00566534"/>
    <w:rsid w:val="00567212"/>
    <w:rsid w:val="005673F5"/>
    <w:rsid w:val="00567A7B"/>
    <w:rsid w:val="005719B4"/>
    <w:rsid w:val="00571E2A"/>
    <w:rsid w:val="00572688"/>
    <w:rsid w:val="00575980"/>
    <w:rsid w:val="005759BA"/>
    <w:rsid w:val="00575DCF"/>
    <w:rsid w:val="005772FF"/>
    <w:rsid w:val="0058135A"/>
    <w:rsid w:val="00583605"/>
    <w:rsid w:val="005851D4"/>
    <w:rsid w:val="00585985"/>
    <w:rsid w:val="00587EE0"/>
    <w:rsid w:val="005900C3"/>
    <w:rsid w:val="00591C72"/>
    <w:rsid w:val="00594D11"/>
    <w:rsid w:val="00595CDF"/>
    <w:rsid w:val="005A063D"/>
    <w:rsid w:val="005A0985"/>
    <w:rsid w:val="005A434A"/>
    <w:rsid w:val="005A58BA"/>
    <w:rsid w:val="005A5D62"/>
    <w:rsid w:val="005A7EFB"/>
    <w:rsid w:val="005B1DB7"/>
    <w:rsid w:val="005B584F"/>
    <w:rsid w:val="005C1E44"/>
    <w:rsid w:val="005C5C70"/>
    <w:rsid w:val="005C5E79"/>
    <w:rsid w:val="005C71FE"/>
    <w:rsid w:val="005D1064"/>
    <w:rsid w:val="005D33CE"/>
    <w:rsid w:val="005D4088"/>
    <w:rsid w:val="005D5A63"/>
    <w:rsid w:val="005D5A9C"/>
    <w:rsid w:val="005D61FD"/>
    <w:rsid w:val="005D68E3"/>
    <w:rsid w:val="005E2B6E"/>
    <w:rsid w:val="005E6387"/>
    <w:rsid w:val="005F290E"/>
    <w:rsid w:val="005F350D"/>
    <w:rsid w:val="005F666A"/>
    <w:rsid w:val="005F702E"/>
    <w:rsid w:val="006002BA"/>
    <w:rsid w:val="00604E7F"/>
    <w:rsid w:val="006072FD"/>
    <w:rsid w:val="0061307B"/>
    <w:rsid w:val="0061364A"/>
    <w:rsid w:val="006136B8"/>
    <w:rsid w:val="00614F46"/>
    <w:rsid w:val="00615937"/>
    <w:rsid w:val="00615A9F"/>
    <w:rsid w:val="00615B2E"/>
    <w:rsid w:val="00617AD6"/>
    <w:rsid w:val="00621C62"/>
    <w:rsid w:val="00621E29"/>
    <w:rsid w:val="006232A3"/>
    <w:rsid w:val="00624BDF"/>
    <w:rsid w:val="006269FA"/>
    <w:rsid w:val="00630900"/>
    <w:rsid w:val="006315AD"/>
    <w:rsid w:val="00631C67"/>
    <w:rsid w:val="00631E8B"/>
    <w:rsid w:val="006322AA"/>
    <w:rsid w:val="00633342"/>
    <w:rsid w:val="0063609B"/>
    <w:rsid w:val="00636A3D"/>
    <w:rsid w:val="006373C8"/>
    <w:rsid w:val="0064017C"/>
    <w:rsid w:val="00642E94"/>
    <w:rsid w:val="00644821"/>
    <w:rsid w:val="00644CE8"/>
    <w:rsid w:val="006461CF"/>
    <w:rsid w:val="0064671C"/>
    <w:rsid w:val="00663570"/>
    <w:rsid w:val="00664B98"/>
    <w:rsid w:val="006662CA"/>
    <w:rsid w:val="006664E1"/>
    <w:rsid w:val="00667513"/>
    <w:rsid w:val="00673E09"/>
    <w:rsid w:val="006759F1"/>
    <w:rsid w:val="006776C1"/>
    <w:rsid w:val="00677883"/>
    <w:rsid w:val="00680EB4"/>
    <w:rsid w:val="006823B8"/>
    <w:rsid w:val="00682A22"/>
    <w:rsid w:val="00683D6F"/>
    <w:rsid w:val="0068449F"/>
    <w:rsid w:val="00684D3F"/>
    <w:rsid w:val="00693396"/>
    <w:rsid w:val="0069566D"/>
    <w:rsid w:val="006A3887"/>
    <w:rsid w:val="006A4561"/>
    <w:rsid w:val="006A5349"/>
    <w:rsid w:val="006A6436"/>
    <w:rsid w:val="006A6D79"/>
    <w:rsid w:val="006B0B4D"/>
    <w:rsid w:val="006B0CBC"/>
    <w:rsid w:val="006B3B42"/>
    <w:rsid w:val="006B49D8"/>
    <w:rsid w:val="006B5587"/>
    <w:rsid w:val="006C03A2"/>
    <w:rsid w:val="006C12BD"/>
    <w:rsid w:val="006C2B33"/>
    <w:rsid w:val="006C35E2"/>
    <w:rsid w:val="006C4083"/>
    <w:rsid w:val="006C4BA4"/>
    <w:rsid w:val="006C52AD"/>
    <w:rsid w:val="006C681D"/>
    <w:rsid w:val="006C7004"/>
    <w:rsid w:val="006C7A00"/>
    <w:rsid w:val="006D0E12"/>
    <w:rsid w:val="006D3014"/>
    <w:rsid w:val="006D30A1"/>
    <w:rsid w:val="006D31E9"/>
    <w:rsid w:val="006D368B"/>
    <w:rsid w:val="006D3778"/>
    <w:rsid w:val="006D537B"/>
    <w:rsid w:val="006D5BD2"/>
    <w:rsid w:val="006D65B3"/>
    <w:rsid w:val="006D7DD9"/>
    <w:rsid w:val="006E1F83"/>
    <w:rsid w:val="006E3ECB"/>
    <w:rsid w:val="006E4139"/>
    <w:rsid w:val="006E4746"/>
    <w:rsid w:val="006E5537"/>
    <w:rsid w:val="006E586D"/>
    <w:rsid w:val="006E5E89"/>
    <w:rsid w:val="006E63A3"/>
    <w:rsid w:val="006E7404"/>
    <w:rsid w:val="006F16ED"/>
    <w:rsid w:val="006F1F07"/>
    <w:rsid w:val="006F4B17"/>
    <w:rsid w:val="006F7329"/>
    <w:rsid w:val="0070028C"/>
    <w:rsid w:val="00700449"/>
    <w:rsid w:val="007020B4"/>
    <w:rsid w:val="00703740"/>
    <w:rsid w:val="00703A79"/>
    <w:rsid w:val="007044C5"/>
    <w:rsid w:val="00704CC5"/>
    <w:rsid w:val="00707550"/>
    <w:rsid w:val="00707966"/>
    <w:rsid w:val="007156F9"/>
    <w:rsid w:val="00715725"/>
    <w:rsid w:val="00715F11"/>
    <w:rsid w:val="00717805"/>
    <w:rsid w:val="00720168"/>
    <w:rsid w:val="00721AF9"/>
    <w:rsid w:val="0072429B"/>
    <w:rsid w:val="00724A24"/>
    <w:rsid w:val="00732916"/>
    <w:rsid w:val="0073349F"/>
    <w:rsid w:val="00733F7C"/>
    <w:rsid w:val="0073433C"/>
    <w:rsid w:val="007347CD"/>
    <w:rsid w:val="00734D04"/>
    <w:rsid w:val="0073574F"/>
    <w:rsid w:val="00736043"/>
    <w:rsid w:val="0074071D"/>
    <w:rsid w:val="00744793"/>
    <w:rsid w:val="007455C2"/>
    <w:rsid w:val="00747F09"/>
    <w:rsid w:val="007482D3"/>
    <w:rsid w:val="00750A3B"/>
    <w:rsid w:val="00750C79"/>
    <w:rsid w:val="007518F3"/>
    <w:rsid w:val="0075528B"/>
    <w:rsid w:val="00755538"/>
    <w:rsid w:val="00760346"/>
    <w:rsid w:val="00762B7C"/>
    <w:rsid w:val="00763287"/>
    <w:rsid w:val="00763672"/>
    <w:rsid w:val="00767458"/>
    <w:rsid w:val="00770E8F"/>
    <w:rsid w:val="007718B0"/>
    <w:rsid w:val="007747AB"/>
    <w:rsid w:val="00774AF1"/>
    <w:rsid w:val="007769C7"/>
    <w:rsid w:val="00776AC1"/>
    <w:rsid w:val="00780AEE"/>
    <w:rsid w:val="0078178C"/>
    <w:rsid w:val="00781861"/>
    <w:rsid w:val="00783672"/>
    <w:rsid w:val="0078437E"/>
    <w:rsid w:val="00784AFE"/>
    <w:rsid w:val="007874AB"/>
    <w:rsid w:val="00794238"/>
    <w:rsid w:val="007947D7"/>
    <w:rsid w:val="00795785"/>
    <w:rsid w:val="00796446"/>
    <w:rsid w:val="007A0624"/>
    <w:rsid w:val="007A1AA1"/>
    <w:rsid w:val="007A4C0B"/>
    <w:rsid w:val="007A5542"/>
    <w:rsid w:val="007A5C13"/>
    <w:rsid w:val="007A6187"/>
    <w:rsid w:val="007A6472"/>
    <w:rsid w:val="007B03F8"/>
    <w:rsid w:val="007B12D5"/>
    <w:rsid w:val="007B292A"/>
    <w:rsid w:val="007B34D2"/>
    <w:rsid w:val="007B69F1"/>
    <w:rsid w:val="007B70FA"/>
    <w:rsid w:val="007B7491"/>
    <w:rsid w:val="007C1739"/>
    <w:rsid w:val="007C2EA3"/>
    <w:rsid w:val="007C30F5"/>
    <w:rsid w:val="007C6449"/>
    <w:rsid w:val="007C77D2"/>
    <w:rsid w:val="007C7D87"/>
    <w:rsid w:val="007D01D4"/>
    <w:rsid w:val="007D2BEA"/>
    <w:rsid w:val="007D44B3"/>
    <w:rsid w:val="007D47FE"/>
    <w:rsid w:val="007D646F"/>
    <w:rsid w:val="007E008F"/>
    <w:rsid w:val="007E30E1"/>
    <w:rsid w:val="007E5AB0"/>
    <w:rsid w:val="007E5CDD"/>
    <w:rsid w:val="007E7B2C"/>
    <w:rsid w:val="007F08BA"/>
    <w:rsid w:val="007F315C"/>
    <w:rsid w:val="007F3276"/>
    <w:rsid w:val="007F4626"/>
    <w:rsid w:val="007F5CC5"/>
    <w:rsid w:val="007F63D1"/>
    <w:rsid w:val="007F6F02"/>
    <w:rsid w:val="007F76CB"/>
    <w:rsid w:val="007F7CC6"/>
    <w:rsid w:val="007FFDF9"/>
    <w:rsid w:val="008026D0"/>
    <w:rsid w:val="00806EB1"/>
    <w:rsid w:val="00807773"/>
    <w:rsid w:val="00807E26"/>
    <w:rsid w:val="008111E8"/>
    <w:rsid w:val="00811EE6"/>
    <w:rsid w:val="0081227A"/>
    <w:rsid w:val="00813EF4"/>
    <w:rsid w:val="00815E2A"/>
    <w:rsid w:val="00816C93"/>
    <w:rsid w:val="00817DA4"/>
    <w:rsid w:val="00820674"/>
    <w:rsid w:val="008208D9"/>
    <w:rsid w:val="0082118A"/>
    <w:rsid w:val="008211D6"/>
    <w:rsid w:val="008220FF"/>
    <w:rsid w:val="0082349A"/>
    <w:rsid w:val="00823627"/>
    <w:rsid w:val="00823DE6"/>
    <w:rsid w:val="0082545C"/>
    <w:rsid w:val="008270B5"/>
    <w:rsid w:val="008278B8"/>
    <w:rsid w:val="00827AEE"/>
    <w:rsid w:val="00831544"/>
    <w:rsid w:val="00833857"/>
    <w:rsid w:val="0083456C"/>
    <w:rsid w:val="00834DD5"/>
    <w:rsid w:val="00835669"/>
    <w:rsid w:val="00836784"/>
    <w:rsid w:val="00837955"/>
    <w:rsid w:val="008379DF"/>
    <w:rsid w:val="00837F62"/>
    <w:rsid w:val="008422D2"/>
    <w:rsid w:val="00843667"/>
    <w:rsid w:val="008449FF"/>
    <w:rsid w:val="00847D60"/>
    <w:rsid w:val="0084C804"/>
    <w:rsid w:val="0085069D"/>
    <w:rsid w:val="00852673"/>
    <w:rsid w:val="0085460E"/>
    <w:rsid w:val="008605C3"/>
    <w:rsid w:val="0086188E"/>
    <w:rsid w:val="00863DDD"/>
    <w:rsid w:val="00863DE6"/>
    <w:rsid w:val="00864E8E"/>
    <w:rsid w:val="00864F9E"/>
    <w:rsid w:val="008677D6"/>
    <w:rsid w:val="00867D6C"/>
    <w:rsid w:val="00867F0F"/>
    <w:rsid w:val="00870A9C"/>
    <w:rsid w:val="00870BB7"/>
    <w:rsid w:val="00871306"/>
    <w:rsid w:val="00872B73"/>
    <w:rsid w:val="008737D0"/>
    <w:rsid w:val="0087386B"/>
    <w:rsid w:val="008743AE"/>
    <w:rsid w:val="00874FBB"/>
    <w:rsid w:val="00876553"/>
    <w:rsid w:val="008771A0"/>
    <w:rsid w:val="00877759"/>
    <w:rsid w:val="008802EB"/>
    <w:rsid w:val="00881664"/>
    <w:rsid w:val="00881AEF"/>
    <w:rsid w:val="008832EF"/>
    <w:rsid w:val="008840B5"/>
    <w:rsid w:val="00886C85"/>
    <w:rsid w:val="00892D55"/>
    <w:rsid w:val="00897627"/>
    <w:rsid w:val="00897B27"/>
    <w:rsid w:val="008A03DC"/>
    <w:rsid w:val="008A0433"/>
    <w:rsid w:val="008A3E15"/>
    <w:rsid w:val="008A4DBC"/>
    <w:rsid w:val="008A7BD4"/>
    <w:rsid w:val="008A7F54"/>
    <w:rsid w:val="008B22E6"/>
    <w:rsid w:val="008B24E8"/>
    <w:rsid w:val="008B4772"/>
    <w:rsid w:val="008B5870"/>
    <w:rsid w:val="008B6DD3"/>
    <w:rsid w:val="008B7286"/>
    <w:rsid w:val="008C00C3"/>
    <w:rsid w:val="008C0E34"/>
    <w:rsid w:val="008C19B5"/>
    <w:rsid w:val="008C1CAE"/>
    <w:rsid w:val="008C2214"/>
    <w:rsid w:val="008C334B"/>
    <w:rsid w:val="008C4462"/>
    <w:rsid w:val="008C4EA2"/>
    <w:rsid w:val="008C57DD"/>
    <w:rsid w:val="008C6906"/>
    <w:rsid w:val="008C7014"/>
    <w:rsid w:val="008C7102"/>
    <w:rsid w:val="008C7D22"/>
    <w:rsid w:val="008D3C2A"/>
    <w:rsid w:val="008D4A7F"/>
    <w:rsid w:val="008D6E82"/>
    <w:rsid w:val="008E274B"/>
    <w:rsid w:val="008E29F3"/>
    <w:rsid w:val="008E619A"/>
    <w:rsid w:val="008E6FDA"/>
    <w:rsid w:val="008E79D8"/>
    <w:rsid w:val="008F0903"/>
    <w:rsid w:val="008F1669"/>
    <w:rsid w:val="008F5639"/>
    <w:rsid w:val="008F6783"/>
    <w:rsid w:val="00900414"/>
    <w:rsid w:val="00900C5D"/>
    <w:rsid w:val="00902FE0"/>
    <w:rsid w:val="00903FED"/>
    <w:rsid w:val="00904325"/>
    <w:rsid w:val="00904FD3"/>
    <w:rsid w:val="00907014"/>
    <w:rsid w:val="0091015C"/>
    <w:rsid w:val="0091262F"/>
    <w:rsid w:val="0091303D"/>
    <w:rsid w:val="00914056"/>
    <w:rsid w:val="00914683"/>
    <w:rsid w:val="009147B0"/>
    <w:rsid w:val="00914941"/>
    <w:rsid w:val="00920551"/>
    <w:rsid w:val="00922D0F"/>
    <w:rsid w:val="00925354"/>
    <w:rsid w:val="0093055A"/>
    <w:rsid w:val="00931942"/>
    <w:rsid w:val="009331BF"/>
    <w:rsid w:val="0093366A"/>
    <w:rsid w:val="00933E57"/>
    <w:rsid w:val="00936845"/>
    <w:rsid w:val="009375E8"/>
    <w:rsid w:val="009420FC"/>
    <w:rsid w:val="00944254"/>
    <w:rsid w:val="0094462E"/>
    <w:rsid w:val="0094466E"/>
    <w:rsid w:val="00945C9C"/>
    <w:rsid w:val="00946049"/>
    <w:rsid w:val="00951020"/>
    <w:rsid w:val="00951307"/>
    <w:rsid w:val="00954744"/>
    <w:rsid w:val="0095506E"/>
    <w:rsid w:val="00960745"/>
    <w:rsid w:val="00962510"/>
    <w:rsid w:val="00962DBD"/>
    <w:rsid w:val="009631EB"/>
    <w:rsid w:val="009664EE"/>
    <w:rsid w:val="009707ED"/>
    <w:rsid w:val="00970DF4"/>
    <w:rsid w:val="00972086"/>
    <w:rsid w:val="00972748"/>
    <w:rsid w:val="0097333B"/>
    <w:rsid w:val="009735E4"/>
    <w:rsid w:val="00975781"/>
    <w:rsid w:val="00975977"/>
    <w:rsid w:val="00977E83"/>
    <w:rsid w:val="00982383"/>
    <w:rsid w:val="0098307A"/>
    <w:rsid w:val="00983833"/>
    <w:rsid w:val="00987B33"/>
    <w:rsid w:val="0098D09B"/>
    <w:rsid w:val="00992BF1"/>
    <w:rsid w:val="00992CC7"/>
    <w:rsid w:val="00997A9F"/>
    <w:rsid w:val="009A4789"/>
    <w:rsid w:val="009B1AA1"/>
    <w:rsid w:val="009B3315"/>
    <w:rsid w:val="009B44CE"/>
    <w:rsid w:val="009B47A2"/>
    <w:rsid w:val="009B6002"/>
    <w:rsid w:val="009B648C"/>
    <w:rsid w:val="009B7192"/>
    <w:rsid w:val="009B72EC"/>
    <w:rsid w:val="009C1121"/>
    <w:rsid w:val="009C1468"/>
    <w:rsid w:val="009C1601"/>
    <w:rsid w:val="009C203A"/>
    <w:rsid w:val="009C24C4"/>
    <w:rsid w:val="009C2936"/>
    <w:rsid w:val="009C2CDB"/>
    <w:rsid w:val="009C2ED8"/>
    <w:rsid w:val="009C3ABF"/>
    <w:rsid w:val="009C3FE9"/>
    <w:rsid w:val="009C6498"/>
    <w:rsid w:val="009C71D4"/>
    <w:rsid w:val="009C7255"/>
    <w:rsid w:val="009C726F"/>
    <w:rsid w:val="009C7AE7"/>
    <w:rsid w:val="009D01D6"/>
    <w:rsid w:val="009D2904"/>
    <w:rsid w:val="009D2970"/>
    <w:rsid w:val="009D3EE3"/>
    <w:rsid w:val="009D483D"/>
    <w:rsid w:val="009D5073"/>
    <w:rsid w:val="009D583C"/>
    <w:rsid w:val="009DAA07"/>
    <w:rsid w:val="009E2B55"/>
    <w:rsid w:val="009E371E"/>
    <w:rsid w:val="009E5677"/>
    <w:rsid w:val="009E5897"/>
    <w:rsid w:val="009E5ABB"/>
    <w:rsid w:val="009E7386"/>
    <w:rsid w:val="009E75D2"/>
    <w:rsid w:val="009F0911"/>
    <w:rsid w:val="009F1ACA"/>
    <w:rsid w:val="009F4B2B"/>
    <w:rsid w:val="009F5B3A"/>
    <w:rsid w:val="009F7C38"/>
    <w:rsid w:val="00A04715"/>
    <w:rsid w:val="00A06D33"/>
    <w:rsid w:val="00A077D0"/>
    <w:rsid w:val="00A0B7BD"/>
    <w:rsid w:val="00A100E8"/>
    <w:rsid w:val="00A101DA"/>
    <w:rsid w:val="00A12EB6"/>
    <w:rsid w:val="00A200CC"/>
    <w:rsid w:val="00A21154"/>
    <w:rsid w:val="00A21D1A"/>
    <w:rsid w:val="00A22DDE"/>
    <w:rsid w:val="00A23403"/>
    <w:rsid w:val="00A234ED"/>
    <w:rsid w:val="00A24C9D"/>
    <w:rsid w:val="00A25297"/>
    <w:rsid w:val="00A25C21"/>
    <w:rsid w:val="00A25EB4"/>
    <w:rsid w:val="00A26880"/>
    <w:rsid w:val="00A26B22"/>
    <w:rsid w:val="00A27DB4"/>
    <w:rsid w:val="00A3053E"/>
    <w:rsid w:val="00A308E9"/>
    <w:rsid w:val="00A309CB"/>
    <w:rsid w:val="00A3192C"/>
    <w:rsid w:val="00A32C85"/>
    <w:rsid w:val="00A362B5"/>
    <w:rsid w:val="00A41894"/>
    <w:rsid w:val="00A41A08"/>
    <w:rsid w:val="00A43867"/>
    <w:rsid w:val="00A45F2D"/>
    <w:rsid w:val="00A46C3A"/>
    <w:rsid w:val="00A47533"/>
    <w:rsid w:val="00A49D4A"/>
    <w:rsid w:val="00A520A2"/>
    <w:rsid w:val="00A530E9"/>
    <w:rsid w:val="00A54A9F"/>
    <w:rsid w:val="00A573B8"/>
    <w:rsid w:val="00A57650"/>
    <w:rsid w:val="00A5781C"/>
    <w:rsid w:val="00A61D54"/>
    <w:rsid w:val="00A61EA9"/>
    <w:rsid w:val="00A62987"/>
    <w:rsid w:val="00A6324C"/>
    <w:rsid w:val="00A634D7"/>
    <w:rsid w:val="00A63A1F"/>
    <w:rsid w:val="00A64A89"/>
    <w:rsid w:val="00A651EB"/>
    <w:rsid w:val="00A65621"/>
    <w:rsid w:val="00A65674"/>
    <w:rsid w:val="00A65EE2"/>
    <w:rsid w:val="00A66D99"/>
    <w:rsid w:val="00A70D9B"/>
    <w:rsid w:val="00A722F7"/>
    <w:rsid w:val="00A7379E"/>
    <w:rsid w:val="00A75056"/>
    <w:rsid w:val="00A75975"/>
    <w:rsid w:val="00A80259"/>
    <w:rsid w:val="00A82189"/>
    <w:rsid w:val="00A843E3"/>
    <w:rsid w:val="00A84CEC"/>
    <w:rsid w:val="00A90D25"/>
    <w:rsid w:val="00A913F7"/>
    <w:rsid w:val="00A9374F"/>
    <w:rsid w:val="00A93998"/>
    <w:rsid w:val="00A93CC8"/>
    <w:rsid w:val="00A94D5F"/>
    <w:rsid w:val="00A965BC"/>
    <w:rsid w:val="00A96DDC"/>
    <w:rsid w:val="00A97DDD"/>
    <w:rsid w:val="00AA0BB9"/>
    <w:rsid w:val="00AA11E2"/>
    <w:rsid w:val="00AA294C"/>
    <w:rsid w:val="00AA39A7"/>
    <w:rsid w:val="00AA3A90"/>
    <w:rsid w:val="00AA3CE2"/>
    <w:rsid w:val="00AA5970"/>
    <w:rsid w:val="00AA6568"/>
    <w:rsid w:val="00AB4205"/>
    <w:rsid w:val="00AB4368"/>
    <w:rsid w:val="00AB601C"/>
    <w:rsid w:val="00AB7D99"/>
    <w:rsid w:val="00AC00A3"/>
    <w:rsid w:val="00AC49F6"/>
    <w:rsid w:val="00AC4EFB"/>
    <w:rsid w:val="00AC5FEB"/>
    <w:rsid w:val="00AC65BB"/>
    <w:rsid w:val="00AC6891"/>
    <w:rsid w:val="00AD0C2E"/>
    <w:rsid w:val="00AD180C"/>
    <w:rsid w:val="00AD2178"/>
    <w:rsid w:val="00AD29AF"/>
    <w:rsid w:val="00AD4BDE"/>
    <w:rsid w:val="00AD5681"/>
    <w:rsid w:val="00AD6137"/>
    <w:rsid w:val="00AE0090"/>
    <w:rsid w:val="00AE0653"/>
    <w:rsid w:val="00AE1067"/>
    <w:rsid w:val="00AE19E2"/>
    <w:rsid w:val="00AE35CC"/>
    <w:rsid w:val="00AE3E12"/>
    <w:rsid w:val="00AE407F"/>
    <w:rsid w:val="00AE4B9B"/>
    <w:rsid w:val="00AE649D"/>
    <w:rsid w:val="00AE7620"/>
    <w:rsid w:val="00AF48CF"/>
    <w:rsid w:val="00AF798F"/>
    <w:rsid w:val="00B00E17"/>
    <w:rsid w:val="00B03B48"/>
    <w:rsid w:val="00B0600B"/>
    <w:rsid w:val="00B13911"/>
    <w:rsid w:val="00B13A63"/>
    <w:rsid w:val="00B1516F"/>
    <w:rsid w:val="00B166AD"/>
    <w:rsid w:val="00B169B4"/>
    <w:rsid w:val="00B2092F"/>
    <w:rsid w:val="00B214B7"/>
    <w:rsid w:val="00B2258B"/>
    <w:rsid w:val="00B25E23"/>
    <w:rsid w:val="00B260FD"/>
    <w:rsid w:val="00B274F9"/>
    <w:rsid w:val="00B27D75"/>
    <w:rsid w:val="00B34F2C"/>
    <w:rsid w:val="00B3723D"/>
    <w:rsid w:val="00B3E12F"/>
    <w:rsid w:val="00B4028C"/>
    <w:rsid w:val="00B415AE"/>
    <w:rsid w:val="00B41E46"/>
    <w:rsid w:val="00B4398D"/>
    <w:rsid w:val="00B449E8"/>
    <w:rsid w:val="00B46390"/>
    <w:rsid w:val="00B46397"/>
    <w:rsid w:val="00B47E7D"/>
    <w:rsid w:val="00B47EB1"/>
    <w:rsid w:val="00B47FE5"/>
    <w:rsid w:val="00B51369"/>
    <w:rsid w:val="00B51817"/>
    <w:rsid w:val="00B53C26"/>
    <w:rsid w:val="00B54712"/>
    <w:rsid w:val="00B55557"/>
    <w:rsid w:val="00B55DE3"/>
    <w:rsid w:val="00B5673D"/>
    <w:rsid w:val="00B56AF9"/>
    <w:rsid w:val="00B61FB1"/>
    <w:rsid w:val="00B629AD"/>
    <w:rsid w:val="00B62D92"/>
    <w:rsid w:val="00B63027"/>
    <w:rsid w:val="00B63DF0"/>
    <w:rsid w:val="00B64A24"/>
    <w:rsid w:val="00B725E3"/>
    <w:rsid w:val="00B736EC"/>
    <w:rsid w:val="00B74776"/>
    <w:rsid w:val="00B757E9"/>
    <w:rsid w:val="00B766F0"/>
    <w:rsid w:val="00B7794D"/>
    <w:rsid w:val="00B80E72"/>
    <w:rsid w:val="00B82C1A"/>
    <w:rsid w:val="00B833DB"/>
    <w:rsid w:val="00B83F95"/>
    <w:rsid w:val="00B867C4"/>
    <w:rsid w:val="00B87A68"/>
    <w:rsid w:val="00B87A84"/>
    <w:rsid w:val="00B91653"/>
    <w:rsid w:val="00B91BBD"/>
    <w:rsid w:val="00B93BA2"/>
    <w:rsid w:val="00B95A83"/>
    <w:rsid w:val="00B96851"/>
    <w:rsid w:val="00BA1D64"/>
    <w:rsid w:val="00BA5AB9"/>
    <w:rsid w:val="00BA7C47"/>
    <w:rsid w:val="00BB0260"/>
    <w:rsid w:val="00BB04F9"/>
    <w:rsid w:val="00BB09E6"/>
    <w:rsid w:val="00BB1203"/>
    <w:rsid w:val="00BB6012"/>
    <w:rsid w:val="00BB69DB"/>
    <w:rsid w:val="00BC06DF"/>
    <w:rsid w:val="00BC1520"/>
    <w:rsid w:val="00BC2BD3"/>
    <w:rsid w:val="00BC2E02"/>
    <w:rsid w:val="00BC7687"/>
    <w:rsid w:val="00BC774E"/>
    <w:rsid w:val="00BCCE19"/>
    <w:rsid w:val="00BD1468"/>
    <w:rsid w:val="00BD3ED8"/>
    <w:rsid w:val="00BD44EC"/>
    <w:rsid w:val="00BD4DB3"/>
    <w:rsid w:val="00BD5025"/>
    <w:rsid w:val="00BD5BE5"/>
    <w:rsid w:val="00BD6FE9"/>
    <w:rsid w:val="00BE0562"/>
    <w:rsid w:val="00BE1128"/>
    <w:rsid w:val="00BE11F7"/>
    <w:rsid w:val="00BE39B8"/>
    <w:rsid w:val="00BE5A9B"/>
    <w:rsid w:val="00BE6533"/>
    <w:rsid w:val="00BE6E05"/>
    <w:rsid w:val="00BE77BB"/>
    <w:rsid w:val="00BE7A49"/>
    <w:rsid w:val="00BE7AC0"/>
    <w:rsid w:val="00BF01A2"/>
    <w:rsid w:val="00BF0787"/>
    <w:rsid w:val="00BF1249"/>
    <w:rsid w:val="00BF1F07"/>
    <w:rsid w:val="00BF5C1C"/>
    <w:rsid w:val="00C03328"/>
    <w:rsid w:val="00C04550"/>
    <w:rsid w:val="00C04A9B"/>
    <w:rsid w:val="00C06BB5"/>
    <w:rsid w:val="00C0D0F0"/>
    <w:rsid w:val="00C10C5D"/>
    <w:rsid w:val="00C15896"/>
    <w:rsid w:val="00C15AF2"/>
    <w:rsid w:val="00C22280"/>
    <w:rsid w:val="00C23519"/>
    <w:rsid w:val="00C2413F"/>
    <w:rsid w:val="00C2539F"/>
    <w:rsid w:val="00C25B3F"/>
    <w:rsid w:val="00C3049B"/>
    <w:rsid w:val="00C31216"/>
    <w:rsid w:val="00C329F4"/>
    <w:rsid w:val="00C341D0"/>
    <w:rsid w:val="00C34626"/>
    <w:rsid w:val="00C35AA5"/>
    <w:rsid w:val="00C40B23"/>
    <w:rsid w:val="00C417FA"/>
    <w:rsid w:val="00C4235E"/>
    <w:rsid w:val="00C44B0E"/>
    <w:rsid w:val="00C47AAC"/>
    <w:rsid w:val="00C47B97"/>
    <w:rsid w:val="00C4D2A6"/>
    <w:rsid w:val="00C50A85"/>
    <w:rsid w:val="00C51880"/>
    <w:rsid w:val="00C519C3"/>
    <w:rsid w:val="00C52370"/>
    <w:rsid w:val="00C523F7"/>
    <w:rsid w:val="00C53927"/>
    <w:rsid w:val="00C5521B"/>
    <w:rsid w:val="00C555A9"/>
    <w:rsid w:val="00C565EF"/>
    <w:rsid w:val="00C57BAA"/>
    <w:rsid w:val="00C63FAC"/>
    <w:rsid w:val="00C65572"/>
    <w:rsid w:val="00C65A7E"/>
    <w:rsid w:val="00C66D43"/>
    <w:rsid w:val="00C670A8"/>
    <w:rsid w:val="00C6754E"/>
    <w:rsid w:val="00C67B5A"/>
    <w:rsid w:val="00C7045D"/>
    <w:rsid w:val="00C707BC"/>
    <w:rsid w:val="00C71718"/>
    <w:rsid w:val="00C72DEE"/>
    <w:rsid w:val="00C77F6D"/>
    <w:rsid w:val="00C803C9"/>
    <w:rsid w:val="00C82193"/>
    <w:rsid w:val="00C8546D"/>
    <w:rsid w:val="00C85A9D"/>
    <w:rsid w:val="00C876D9"/>
    <w:rsid w:val="00C91871"/>
    <w:rsid w:val="00C928B2"/>
    <w:rsid w:val="00C928D9"/>
    <w:rsid w:val="00C93D7F"/>
    <w:rsid w:val="00C94590"/>
    <w:rsid w:val="00C94838"/>
    <w:rsid w:val="00C96102"/>
    <w:rsid w:val="00C964B7"/>
    <w:rsid w:val="00CA5ED5"/>
    <w:rsid w:val="00CAEB87"/>
    <w:rsid w:val="00CB2352"/>
    <w:rsid w:val="00CB31C6"/>
    <w:rsid w:val="00CB5A5D"/>
    <w:rsid w:val="00CC23B9"/>
    <w:rsid w:val="00CC2ADF"/>
    <w:rsid w:val="00CC413E"/>
    <w:rsid w:val="00CC48A7"/>
    <w:rsid w:val="00CC4A22"/>
    <w:rsid w:val="00CC5A52"/>
    <w:rsid w:val="00CC61F6"/>
    <w:rsid w:val="00CC6869"/>
    <w:rsid w:val="00CD0489"/>
    <w:rsid w:val="00CD10F1"/>
    <w:rsid w:val="00CD16F7"/>
    <w:rsid w:val="00CD183A"/>
    <w:rsid w:val="00CD237A"/>
    <w:rsid w:val="00CD455F"/>
    <w:rsid w:val="00CD48AC"/>
    <w:rsid w:val="00CD4DDE"/>
    <w:rsid w:val="00CD79E3"/>
    <w:rsid w:val="00CE29C3"/>
    <w:rsid w:val="00CE5841"/>
    <w:rsid w:val="00CE64BA"/>
    <w:rsid w:val="00CE705A"/>
    <w:rsid w:val="00CE7D73"/>
    <w:rsid w:val="00CF5DC3"/>
    <w:rsid w:val="00CF68E3"/>
    <w:rsid w:val="00CF7663"/>
    <w:rsid w:val="00D00D0E"/>
    <w:rsid w:val="00D00D18"/>
    <w:rsid w:val="00D01274"/>
    <w:rsid w:val="00D019A5"/>
    <w:rsid w:val="00D02643"/>
    <w:rsid w:val="00D04AB1"/>
    <w:rsid w:val="00D0639E"/>
    <w:rsid w:val="00D06704"/>
    <w:rsid w:val="00D07974"/>
    <w:rsid w:val="00D104DD"/>
    <w:rsid w:val="00D1162F"/>
    <w:rsid w:val="00D13390"/>
    <w:rsid w:val="00D133FB"/>
    <w:rsid w:val="00D13BFC"/>
    <w:rsid w:val="00D13E52"/>
    <w:rsid w:val="00D14FAE"/>
    <w:rsid w:val="00D15867"/>
    <w:rsid w:val="00D158C8"/>
    <w:rsid w:val="00D20277"/>
    <w:rsid w:val="00D20E41"/>
    <w:rsid w:val="00D224EE"/>
    <w:rsid w:val="00D22EC1"/>
    <w:rsid w:val="00D2301E"/>
    <w:rsid w:val="00D23FD1"/>
    <w:rsid w:val="00D2445C"/>
    <w:rsid w:val="00D25140"/>
    <w:rsid w:val="00D25549"/>
    <w:rsid w:val="00D2691B"/>
    <w:rsid w:val="00D272C4"/>
    <w:rsid w:val="00D332F5"/>
    <w:rsid w:val="00D35215"/>
    <w:rsid w:val="00D37100"/>
    <w:rsid w:val="00D40A5B"/>
    <w:rsid w:val="00D41BC2"/>
    <w:rsid w:val="00D421E7"/>
    <w:rsid w:val="00D425E1"/>
    <w:rsid w:val="00D429D4"/>
    <w:rsid w:val="00D46453"/>
    <w:rsid w:val="00D4769E"/>
    <w:rsid w:val="00D526C1"/>
    <w:rsid w:val="00D52842"/>
    <w:rsid w:val="00D54110"/>
    <w:rsid w:val="00D611F7"/>
    <w:rsid w:val="00D63885"/>
    <w:rsid w:val="00D63DCE"/>
    <w:rsid w:val="00D6584D"/>
    <w:rsid w:val="00D670B2"/>
    <w:rsid w:val="00D7021F"/>
    <w:rsid w:val="00D705BB"/>
    <w:rsid w:val="00D7090F"/>
    <w:rsid w:val="00D71994"/>
    <w:rsid w:val="00D72016"/>
    <w:rsid w:val="00D73505"/>
    <w:rsid w:val="00D7463B"/>
    <w:rsid w:val="00D748FB"/>
    <w:rsid w:val="00D7497A"/>
    <w:rsid w:val="00D77BF9"/>
    <w:rsid w:val="00D81009"/>
    <w:rsid w:val="00D82C9B"/>
    <w:rsid w:val="00D8499C"/>
    <w:rsid w:val="00D90187"/>
    <w:rsid w:val="00D90A52"/>
    <w:rsid w:val="00D949C2"/>
    <w:rsid w:val="00D94ACA"/>
    <w:rsid w:val="00D9654C"/>
    <w:rsid w:val="00D9658D"/>
    <w:rsid w:val="00DA062A"/>
    <w:rsid w:val="00DA1FE9"/>
    <w:rsid w:val="00DA6A85"/>
    <w:rsid w:val="00DA78BB"/>
    <w:rsid w:val="00DA7B43"/>
    <w:rsid w:val="00DB0B45"/>
    <w:rsid w:val="00DB15A0"/>
    <w:rsid w:val="00DB1AE5"/>
    <w:rsid w:val="00DB255C"/>
    <w:rsid w:val="00DB4CC7"/>
    <w:rsid w:val="00DB6CCF"/>
    <w:rsid w:val="00DB6D5E"/>
    <w:rsid w:val="00DB73FC"/>
    <w:rsid w:val="00DC09C9"/>
    <w:rsid w:val="00DC2419"/>
    <w:rsid w:val="00DC2E72"/>
    <w:rsid w:val="00DC30A2"/>
    <w:rsid w:val="00DC535A"/>
    <w:rsid w:val="00DC73E7"/>
    <w:rsid w:val="00DC740E"/>
    <w:rsid w:val="00DC7484"/>
    <w:rsid w:val="00DCFFA2"/>
    <w:rsid w:val="00DD0DA5"/>
    <w:rsid w:val="00DD0EF6"/>
    <w:rsid w:val="00DD3E4F"/>
    <w:rsid w:val="00DD483D"/>
    <w:rsid w:val="00DD4B98"/>
    <w:rsid w:val="00DD4DF0"/>
    <w:rsid w:val="00DD538C"/>
    <w:rsid w:val="00DE3C54"/>
    <w:rsid w:val="00DE4402"/>
    <w:rsid w:val="00DE4524"/>
    <w:rsid w:val="00DF0095"/>
    <w:rsid w:val="00DF2BFD"/>
    <w:rsid w:val="00DF3300"/>
    <w:rsid w:val="00DF36DC"/>
    <w:rsid w:val="00DF3DA7"/>
    <w:rsid w:val="00DF4299"/>
    <w:rsid w:val="00DF4A96"/>
    <w:rsid w:val="00DFB66C"/>
    <w:rsid w:val="00E00517"/>
    <w:rsid w:val="00E02E1F"/>
    <w:rsid w:val="00E047C3"/>
    <w:rsid w:val="00E071FC"/>
    <w:rsid w:val="00E10013"/>
    <w:rsid w:val="00E1123C"/>
    <w:rsid w:val="00E13A44"/>
    <w:rsid w:val="00E15189"/>
    <w:rsid w:val="00E2347F"/>
    <w:rsid w:val="00E24D9B"/>
    <w:rsid w:val="00E252C5"/>
    <w:rsid w:val="00E25B87"/>
    <w:rsid w:val="00E26394"/>
    <w:rsid w:val="00E266EC"/>
    <w:rsid w:val="00E2742B"/>
    <w:rsid w:val="00E2749D"/>
    <w:rsid w:val="00E30B9E"/>
    <w:rsid w:val="00E329A4"/>
    <w:rsid w:val="00E335ED"/>
    <w:rsid w:val="00E33645"/>
    <w:rsid w:val="00E3438B"/>
    <w:rsid w:val="00E3660B"/>
    <w:rsid w:val="00E4250F"/>
    <w:rsid w:val="00E4288B"/>
    <w:rsid w:val="00E434E3"/>
    <w:rsid w:val="00E451DE"/>
    <w:rsid w:val="00E452B4"/>
    <w:rsid w:val="00E4563E"/>
    <w:rsid w:val="00E45FE1"/>
    <w:rsid w:val="00E469B9"/>
    <w:rsid w:val="00E47AE0"/>
    <w:rsid w:val="00E51221"/>
    <w:rsid w:val="00E52390"/>
    <w:rsid w:val="00E55068"/>
    <w:rsid w:val="00E575DF"/>
    <w:rsid w:val="00E57708"/>
    <w:rsid w:val="00E63B6B"/>
    <w:rsid w:val="00E640CA"/>
    <w:rsid w:val="00E6475B"/>
    <w:rsid w:val="00E676B9"/>
    <w:rsid w:val="00E71E3D"/>
    <w:rsid w:val="00E727F9"/>
    <w:rsid w:val="00E76329"/>
    <w:rsid w:val="00E8086F"/>
    <w:rsid w:val="00E835E2"/>
    <w:rsid w:val="00E83751"/>
    <w:rsid w:val="00E85971"/>
    <w:rsid w:val="00E85BA0"/>
    <w:rsid w:val="00E85BBD"/>
    <w:rsid w:val="00E86F01"/>
    <w:rsid w:val="00E90C3D"/>
    <w:rsid w:val="00E90FA5"/>
    <w:rsid w:val="00E9373E"/>
    <w:rsid w:val="00E94F8D"/>
    <w:rsid w:val="00E9544C"/>
    <w:rsid w:val="00E9622A"/>
    <w:rsid w:val="00E9634E"/>
    <w:rsid w:val="00E96BE8"/>
    <w:rsid w:val="00E978D0"/>
    <w:rsid w:val="00EA04D5"/>
    <w:rsid w:val="00EA1B6D"/>
    <w:rsid w:val="00EA330A"/>
    <w:rsid w:val="00EA3C03"/>
    <w:rsid w:val="00EA3DE1"/>
    <w:rsid w:val="00EA67A3"/>
    <w:rsid w:val="00EB151C"/>
    <w:rsid w:val="00EB2CFB"/>
    <w:rsid w:val="00EB4DD7"/>
    <w:rsid w:val="00EB61EB"/>
    <w:rsid w:val="00EC018A"/>
    <w:rsid w:val="00EC0767"/>
    <w:rsid w:val="00EC1F76"/>
    <w:rsid w:val="00EC2FDD"/>
    <w:rsid w:val="00EC33AB"/>
    <w:rsid w:val="00EC56D2"/>
    <w:rsid w:val="00EC7C64"/>
    <w:rsid w:val="00ED4563"/>
    <w:rsid w:val="00ED4EBC"/>
    <w:rsid w:val="00EE01DE"/>
    <w:rsid w:val="00EE0C05"/>
    <w:rsid w:val="00EE0EA7"/>
    <w:rsid w:val="00EE3E53"/>
    <w:rsid w:val="00EE68CE"/>
    <w:rsid w:val="00EF556D"/>
    <w:rsid w:val="00F00826"/>
    <w:rsid w:val="00F0260A"/>
    <w:rsid w:val="00F03F22"/>
    <w:rsid w:val="00F052B2"/>
    <w:rsid w:val="00F10AA8"/>
    <w:rsid w:val="00F10FB5"/>
    <w:rsid w:val="00F1265B"/>
    <w:rsid w:val="00F1274E"/>
    <w:rsid w:val="00F1287D"/>
    <w:rsid w:val="00F1334B"/>
    <w:rsid w:val="00F148ED"/>
    <w:rsid w:val="00F14D24"/>
    <w:rsid w:val="00F1745A"/>
    <w:rsid w:val="00F179E7"/>
    <w:rsid w:val="00F17AE9"/>
    <w:rsid w:val="00F20447"/>
    <w:rsid w:val="00F204F9"/>
    <w:rsid w:val="00F21AC3"/>
    <w:rsid w:val="00F222E4"/>
    <w:rsid w:val="00F24014"/>
    <w:rsid w:val="00F24A9D"/>
    <w:rsid w:val="00F266ED"/>
    <w:rsid w:val="00F27013"/>
    <w:rsid w:val="00F33027"/>
    <w:rsid w:val="00F345D9"/>
    <w:rsid w:val="00F37AC9"/>
    <w:rsid w:val="00F40FB6"/>
    <w:rsid w:val="00F41192"/>
    <w:rsid w:val="00F42158"/>
    <w:rsid w:val="00F434D3"/>
    <w:rsid w:val="00F435DB"/>
    <w:rsid w:val="00F43F7F"/>
    <w:rsid w:val="00F45079"/>
    <w:rsid w:val="00F45406"/>
    <w:rsid w:val="00F45706"/>
    <w:rsid w:val="00F464E2"/>
    <w:rsid w:val="00F46683"/>
    <w:rsid w:val="00F4702C"/>
    <w:rsid w:val="00F47512"/>
    <w:rsid w:val="00F54741"/>
    <w:rsid w:val="00F60C0B"/>
    <w:rsid w:val="00F650AB"/>
    <w:rsid w:val="00F65323"/>
    <w:rsid w:val="00F6579E"/>
    <w:rsid w:val="00F6648A"/>
    <w:rsid w:val="00F708A0"/>
    <w:rsid w:val="00F715E9"/>
    <w:rsid w:val="00F7189B"/>
    <w:rsid w:val="00F72301"/>
    <w:rsid w:val="00F72C77"/>
    <w:rsid w:val="00F74B8D"/>
    <w:rsid w:val="00F75487"/>
    <w:rsid w:val="00F75532"/>
    <w:rsid w:val="00F77ED6"/>
    <w:rsid w:val="00F823A6"/>
    <w:rsid w:val="00F85F97"/>
    <w:rsid w:val="00F86514"/>
    <w:rsid w:val="00F866ED"/>
    <w:rsid w:val="00F90572"/>
    <w:rsid w:val="00F91D11"/>
    <w:rsid w:val="00F92A6A"/>
    <w:rsid w:val="00F933ED"/>
    <w:rsid w:val="00F95AC2"/>
    <w:rsid w:val="00F95AF5"/>
    <w:rsid w:val="00F97375"/>
    <w:rsid w:val="00F9748E"/>
    <w:rsid w:val="00F979C5"/>
    <w:rsid w:val="00FA0062"/>
    <w:rsid w:val="00FA2B28"/>
    <w:rsid w:val="00FA3976"/>
    <w:rsid w:val="00FA3E57"/>
    <w:rsid w:val="00FA4BEE"/>
    <w:rsid w:val="00FA6208"/>
    <w:rsid w:val="00FA6752"/>
    <w:rsid w:val="00FA7611"/>
    <w:rsid w:val="00FB146D"/>
    <w:rsid w:val="00FB231E"/>
    <w:rsid w:val="00FB2484"/>
    <w:rsid w:val="00FB2A09"/>
    <w:rsid w:val="00FB4D0B"/>
    <w:rsid w:val="00FB5970"/>
    <w:rsid w:val="00FB7D86"/>
    <w:rsid w:val="00FC0509"/>
    <w:rsid w:val="00FC2A45"/>
    <w:rsid w:val="00FC5032"/>
    <w:rsid w:val="00FC6B57"/>
    <w:rsid w:val="00FC7E6B"/>
    <w:rsid w:val="00FD0C09"/>
    <w:rsid w:val="00FD1BA3"/>
    <w:rsid w:val="00FD20D6"/>
    <w:rsid w:val="00FD55D8"/>
    <w:rsid w:val="00FD5A46"/>
    <w:rsid w:val="00FD6BCA"/>
    <w:rsid w:val="00FE010A"/>
    <w:rsid w:val="00FE07A7"/>
    <w:rsid w:val="00FE084F"/>
    <w:rsid w:val="00FE1D7A"/>
    <w:rsid w:val="00FE38F3"/>
    <w:rsid w:val="00FE4F6D"/>
    <w:rsid w:val="00FE666B"/>
    <w:rsid w:val="00FE68D9"/>
    <w:rsid w:val="00FF2513"/>
    <w:rsid w:val="00FF2E1E"/>
    <w:rsid w:val="00FF4638"/>
    <w:rsid w:val="00FF638C"/>
    <w:rsid w:val="00FF726C"/>
    <w:rsid w:val="01009B44"/>
    <w:rsid w:val="010FBB2C"/>
    <w:rsid w:val="01122A10"/>
    <w:rsid w:val="011337DE"/>
    <w:rsid w:val="0118975A"/>
    <w:rsid w:val="01238E5B"/>
    <w:rsid w:val="0130A748"/>
    <w:rsid w:val="01419F20"/>
    <w:rsid w:val="014958F0"/>
    <w:rsid w:val="014BF4A2"/>
    <w:rsid w:val="01514027"/>
    <w:rsid w:val="01579168"/>
    <w:rsid w:val="015FBC1B"/>
    <w:rsid w:val="01727111"/>
    <w:rsid w:val="01756749"/>
    <w:rsid w:val="017C0995"/>
    <w:rsid w:val="019C02D3"/>
    <w:rsid w:val="019D083B"/>
    <w:rsid w:val="01A26A34"/>
    <w:rsid w:val="01A52E6C"/>
    <w:rsid w:val="01A6B629"/>
    <w:rsid w:val="01ABBB57"/>
    <w:rsid w:val="01B4C0B4"/>
    <w:rsid w:val="01B7CD37"/>
    <w:rsid w:val="01C7735D"/>
    <w:rsid w:val="01E2A0E0"/>
    <w:rsid w:val="01E3AA66"/>
    <w:rsid w:val="01EE2ED2"/>
    <w:rsid w:val="01FAE97D"/>
    <w:rsid w:val="01FC6562"/>
    <w:rsid w:val="02020CBA"/>
    <w:rsid w:val="0206ACF4"/>
    <w:rsid w:val="0208CE48"/>
    <w:rsid w:val="020B4EB8"/>
    <w:rsid w:val="020F12AC"/>
    <w:rsid w:val="0210CA1B"/>
    <w:rsid w:val="02127527"/>
    <w:rsid w:val="021572D9"/>
    <w:rsid w:val="021A73C0"/>
    <w:rsid w:val="021B1574"/>
    <w:rsid w:val="02229583"/>
    <w:rsid w:val="0236C4F1"/>
    <w:rsid w:val="024420FB"/>
    <w:rsid w:val="0245FD5A"/>
    <w:rsid w:val="024ECB11"/>
    <w:rsid w:val="02546E0E"/>
    <w:rsid w:val="025F2729"/>
    <w:rsid w:val="026257AF"/>
    <w:rsid w:val="026665B3"/>
    <w:rsid w:val="02708884"/>
    <w:rsid w:val="0276519E"/>
    <w:rsid w:val="027D3813"/>
    <w:rsid w:val="027EC85D"/>
    <w:rsid w:val="027FE0DE"/>
    <w:rsid w:val="0283ED09"/>
    <w:rsid w:val="029461AD"/>
    <w:rsid w:val="0295517A"/>
    <w:rsid w:val="02983CAC"/>
    <w:rsid w:val="02985C02"/>
    <w:rsid w:val="0299966F"/>
    <w:rsid w:val="02A8654B"/>
    <w:rsid w:val="02A9CE56"/>
    <w:rsid w:val="02CC2B9E"/>
    <w:rsid w:val="02DCE71C"/>
    <w:rsid w:val="02E0AAB4"/>
    <w:rsid w:val="02EFF503"/>
    <w:rsid w:val="02F9ABBE"/>
    <w:rsid w:val="0302B6DD"/>
    <w:rsid w:val="030A1C23"/>
    <w:rsid w:val="031170D1"/>
    <w:rsid w:val="0313D030"/>
    <w:rsid w:val="0315304D"/>
    <w:rsid w:val="0322D934"/>
    <w:rsid w:val="032722BD"/>
    <w:rsid w:val="032DDFC3"/>
    <w:rsid w:val="03389E71"/>
    <w:rsid w:val="033B1B40"/>
    <w:rsid w:val="0346C167"/>
    <w:rsid w:val="034B8269"/>
    <w:rsid w:val="034DAC55"/>
    <w:rsid w:val="0351C0ED"/>
    <w:rsid w:val="0359F5D5"/>
    <w:rsid w:val="0368D4BA"/>
    <w:rsid w:val="0373F094"/>
    <w:rsid w:val="037BDAC2"/>
    <w:rsid w:val="037C7043"/>
    <w:rsid w:val="03855E44"/>
    <w:rsid w:val="0389608B"/>
    <w:rsid w:val="03990E73"/>
    <w:rsid w:val="039E6E85"/>
    <w:rsid w:val="03AEF150"/>
    <w:rsid w:val="03C02B8B"/>
    <w:rsid w:val="03C11DB2"/>
    <w:rsid w:val="03D99898"/>
    <w:rsid w:val="03DECCED"/>
    <w:rsid w:val="03E1A93B"/>
    <w:rsid w:val="03E2E14F"/>
    <w:rsid w:val="03E4D460"/>
    <w:rsid w:val="03F8601E"/>
    <w:rsid w:val="03FCC79B"/>
    <w:rsid w:val="03FF71C1"/>
    <w:rsid w:val="040E48E9"/>
    <w:rsid w:val="040FB233"/>
    <w:rsid w:val="0411BC27"/>
    <w:rsid w:val="04144EAE"/>
    <w:rsid w:val="042D80CE"/>
    <w:rsid w:val="04307230"/>
    <w:rsid w:val="0430D3DF"/>
    <w:rsid w:val="0431762E"/>
    <w:rsid w:val="0433B623"/>
    <w:rsid w:val="043835A0"/>
    <w:rsid w:val="043DD344"/>
    <w:rsid w:val="044CE3DB"/>
    <w:rsid w:val="04638E7A"/>
    <w:rsid w:val="0464E957"/>
    <w:rsid w:val="046A1DCD"/>
    <w:rsid w:val="046EA02A"/>
    <w:rsid w:val="047389A0"/>
    <w:rsid w:val="04749147"/>
    <w:rsid w:val="04844953"/>
    <w:rsid w:val="0486A5FE"/>
    <w:rsid w:val="048FC360"/>
    <w:rsid w:val="04A041E7"/>
    <w:rsid w:val="04A46390"/>
    <w:rsid w:val="04A6A9B6"/>
    <w:rsid w:val="04A7C99B"/>
    <w:rsid w:val="04B464BD"/>
    <w:rsid w:val="04B9AF03"/>
    <w:rsid w:val="04CDBF07"/>
    <w:rsid w:val="04D0ABF2"/>
    <w:rsid w:val="04D6C6D1"/>
    <w:rsid w:val="04D78729"/>
    <w:rsid w:val="04D9882F"/>
    <w:rsid w:val="04DD80C6"/>
    <w:rsid w:val="04E7494E"/>
    <w:rsid w:val="04E7A96F"/>
    <w:rsid w:val="04EABDF2"/>
    <w:rsid w:val="05029563"/>
    <w:rsid w:val="05043D0A"/>
    <w:rsid w:val="0509539D"/>
    <w:rsid w:val="050A0EF5"/>
    <w:rsid w:val="051249E1"/>
    <w:rsid w:val="051D06F8"/>
    <w:rsid w:val="05224284"/>
    <w:rsid w:val="052BED04"/>
    <w:rsid w:val="052C3568"/>
    <w:rsid w:val="052D1583"/>
    <w:rsid w:val="052E1EF1"/>
    <w:rsid w:val="052FB057"/>
    <w:rsid w:val="0530495E"/>
    <w:rsid w:val="0545D17D"/>
    <w:rsid w:val="05566547"/>
    <w:rsid w:val="05599575"/>
    <w:rsid w:val="055DAA5F"/>
    <w:rsid w:val="0563415E"/>
    <w:rsid w:val="0566159E"/>
    <w:rsid w:val="056D994C"/>
    <w:rsid w:val="056F4893"/>
    <w:rsid w:val="0583CDAF"/>
    <w:rsid w:val="058F7CB6"/>
    <w:rsid w:val="0594DB12"/>
    <w:rsid w:val="059FB6CE"/>
    <w:rsid w:val="05A94CA0"/>
    <w:rsid w:val="05C61459"/>
    <w:rsid w:val="05C8E891"/>
    <w:rsid w:val="05D2BA2F"/>
    <w:rsid w:val="05D3FDA9"/>
    <w:rsid w:val="05D92427"/>
    <w:rsid w:val="05E8E2D8"/>
    <w:rsid w:val="05F3FAE5"/>
    <w:rsid w:val="05F869EF"/>
    <w:rsid w:val="05F8966D"/>
    <w:rsid w:val="05F91CDF"/>
    <w:rsid w:val="0608F6F0"/>
    <w:rsid w:val="061A9DDA"/>
    <w:rsid w:val="061D33A7"/>
    <w:rsid w:val="062D7204"/>
    <w:rsid w:val="06329F8B"/>
    <w:rsid w:val="0640A70B"/>
    <w:rsid w:val="0645EB4D"/>
    <w:rsid w:val="06478626"/>
    <w:rsid w:val="064D9523"/>
    <w:rsid w:val="0652FDD4"/>
    <w:rsid w:val="06578BC7"/>
    <w:rsid w:val="0659BC5C"/>
    <w:rsid w:val="065AE825"/>
    <w:rsid w:val="066AA5F7"/>
    <w:rsid w:val="0671448E"/>
    <w:rsid w:val="06721A02"/>
    <w:rsid w:val="067367F6"/>
    <w:rsid w:val="06753C90"/>
    <w:rsid w:val="06866A2B"/>
    <w:rsid w:val="0687F59E"/>
    <w:rsid w:val="069C41CF"/>
    <w:rsid w:val="069EF4DD"/>
    <w:rsid w:val="06A6881D"/>
    <w:rsid w:val="06A70185"/>
    <w:rsid w:val="06B33FD5"/>
    <w:rsid w:val="06B73842"/>
    <w:rsid w:val="06C1D826"/>
    <w:rsid w:val="06C24B82"/>
    <w:rsid w:val="06CBA57F"/>
    <w:rsid w:val="06CC597D"/>
    <w:rsid w:val="06CCF7F1"/>
    <w:rsid w:val="06CDA993"/>
    <w:rsid w:val="06D69C53"/>
    <w:rsid w:val="06E59072"/>
    <w:rsid w:val="06ED1201"/>
    <w:rsid w:val="07074AEA"/>
    <w:rsid w:val="070BA05B"/>
    <w:rsid w:val="07154379"/>
    <w:rsid w:val="071AFC0E"/>
    <w:rsid w:val="07253D52"/>
    <w:rsid w:val="0727631B"/>
    <w:rsid w:val="07279E11"/>
    <w:rsid w:val="0743D1B4"/>
    <w:rsid w:val="074D35E5"/>
    <w:rsid w:val="074EB626"/>
    <w:rsid w:val="0753FF10"/>
    <w:rsid w:val="0755C15E"/>
    <w:rsid w:val="0763C244"/>
    <w:rsid w:val="07642AA7"/>
    <w:rsid w:val="07643307"/>
    <w:rsid w:val="0767D3CB"/>
    <w:rsid w:val="07695AE5"/>
    <w:rsid w:val="078CFA3A"/>
    <w:rsid w:val="07AC20BE"/>
    <w:rsid w:val="07B7B6E1"/>
    <w:rsid w:val="07B831E6"/>
    <w:rsid w:val="07BADA2F"/>
    <w:rsid w:val="07C7BFF7"/>
    <w:rsid w:val="07C86321"/>
    <w:rsid w:val="07D3CC9E"/>
    <w:rsid w:val="07D653E4"/>
    <w:rsid w:val="07E7EED5"/>
    <w:rsid w:val="07E83659"/>
    <w:rsid w:val="07EB7FA2"/>
    <w:rsid w:val="07FD1734"/>
    <w:rsid w:val="0804D27B"/>
    <w:rsid w:val="08053C1B"/>
    <w:rsid w:val="080AEEF8"/>
    <w:rsid w:val="081277B6"/>
    <w:rsid w:val="08129C92"/>
    <w:rsid w:val="0813E4FC"/>
    <w:rsid w:val="082ACF88"/>
    <w:rsid w:val="083580B6"/>
    <w:rsid w:val="08391C74"/>
    <w:rsid w:val="083B7492"/>
    <w:rsid w:val="08403169"/>
    <w:rsid w:val="08510960"/>
    <w:rsid w:val="0854EB9E"/>
    <w:rsid w:val="085852FA"/>
    <w:rsid w:val="0859BA73"/>
    <w:rsid w:val="085CE1BB"/>
    <w:rsid w:val="0867A6B1"/>
    <w:rsid w:val="086F48AF"/>
    <w:rsid w:val="086F712A"/>
    <w:rsid w:val="0876EB60"/>
    <w:rsid w:val="08851EF7"/>
    <w:rsid w:val="088EC74C"/>
    <w:rsid w:val="089223BB"/>
    <w:rsid w:val="089E252A"/>
    <w:rsid w:val="08A0CF63"/>
    <w:rsid w:val="08AFA75A"/>
    <w:rsid w:val="08B41DC2"/>
    <w:rsid w:val="08B80616"/>
    <w:rsid w:val="08C2F2CB"/>
    <w:rsid w:val="08C3DC02"/>
    <w:rsid w:val="08CAB9C8"/>
    <w:rsid w:val="08CE218B"/>
    <w:rsid w:val="08D27DDF"/>
    <w:rsid w:val="08D34892"/>
    <w:rsid w:val="08DF6313"/>
    <w:rsid w:val="08E45EC1"/>
    <w:rsid w:val="08E83986"/>
    <w:rsid w:val="08EEFFC4"/>
    <w:rsid w:val="08F4C2EB"/>
    <w:rsid w:val="08FEF6D2"/>
    <w:rsid w:val="08FF21A3"/>
    <w:rsid w:val="090A543C"/>
    <w:rsid w:val="091235E2"/>
    <w:rsid w:val="092118E0"/>
    <w:rsid w:val="09292658"/>
    <w:rsid w:val="0929D28F"/>
    <w:rsid w:val="092F427A"/>
    <w:rsid w:val="092F4BA3"/>
    <w:rsid w:val="093AF3FC"/>
    <w:rsid w:val="0950C475"/>
    <w:rsid w:val="0950D492"/>
    <w:rsid w:val="09523DCA"/>
    <w:rsid w:val="09572848"/>
    <w:rsid w:val="09638D76"/>
    <w:rsid w:val="096CA531"/>
    <w:rsid w:val="098CB086"/>
    <w:rsid w:val="098D9FB7"/>
    <w:rsid w:val="098ED1BA"/>
    <w:rsid w:val="09913762"/>
    <w:rsid w:val="0995E4A3"/>
    <w:rsid w:val="0998CB18"/>
    <w:rsid w:val="099A6E1B"/>
    <w:rsid w:val="09A20F25"/>
    <w:rsid w:val="09B3A088"/>
    <w:rsid w:val="09B6BF20"/>
    <w:rsid w:val="09B8F24A"/>
    <w:rsid w:val="09BC691E"/>
    <w:rsid w:val="09BE53FA"/>
    <w:rsid w:val="09C1BEDD"/>
    <w:rsid w:val="09C3E69B"/>
    <w:rsid w:val="09D08AAD"/>
    <w:rsid w:val="09D242EC"/>
    <w:rsid w:val="09D32F3A"/>
    <w:rsid w:val="09D5C988"/>
    <w:rsid w:val="09E1BF90"/>
    <w:rsid w:val="09E3C4FE"/>
    <w:rsid w:val="09EECFA5"/>
    <w:rsid w:val="09F78243"/>
    <w:rsid w:val="09FCFA2B"/>
    <w:rsid w:val="0A034466"/>
    <w:rsid w:val="0A0809AE"/>
    <w:rsid w:val="0A125CD6"/>
    <w:rsid w:val="0A213189"/>
    <w:rsid w:val="0A220BEF"/>
    <w:rsid w:val="0A3C04C2"/>
    <w:rsid w:val="0A4354AD"/>
    <w:rsid w:val="0A5552B1"/>
    <w:rsid w:val="0A58766C"/>
    <w:rsid w:val="0A5CC910"/>
    <w:rsid w:val="0A7EEEAB"/>
    <w:rsid w:val="0A85BB16"/>
    <w:rsid w:val="0A93C463"/>
    <w:rsid w:val="0A97CA64"/>
    <w:rsid w:val="0AA3C078"/>
    <w:rsid w:val="0AA6C39E"/>
    <w:rsid w:val="0AAAD2DD"/>
    <w:rsid w:val="0AAE1463"/>
    <w:rsid w:val="0AB04353"/>
    <w:rsid w:val="0ABBA0D4"/>
    <w:rsid w:val="0AC2E5CA"/>
    <w:rsid w:val="0AD2A9AB"/>
    <w:rsid w:val="0AD54F04"/>
    <w:rsid w:val="0AED8442"/>
    <w:rsid w:val="0AF4FA18"/>
    <w:rsid w:val="0B00D24B"/>
    <w:rsid w:val="0B01A7C7"/>
    <w:rsid w:val="0B054FB0"/>
    <w:rsid w:val="0B178FBE"/>
    <w:rsid w:val="0B34B28C"/>
    <w:rsid w:val="0B3ED020"/>
    <w:rsid w:val="0B3F4CF1"/>
    <w:rsid w:val="0B41C49C"/>
    <w:rsid w:val="0B441DEA"/>
    <w:rsid w:val="0B452B34"/>
    <w:rsid w:val="0B538F7A"/>
    <w:rsid w:val="0B55D1EF"/>
    <w:rsid w:val="0B577A9A"/>
    <w:rsid w:val="0B5A371D"/>
    <w:rsid w:val="0B602C68"/>
    <w:rsid w:val="0B6774E1"/>
    <w:rsid w:val="0B6A2726"/>
    <w:rsid w:val="0B6C4D39"/>
    <w:rsid w:val="0B775300"/>
    <w:rsid w:val="0B79AF61"/>
    <w:rsid w:val="0B7C421D"/>
    <w:rsid w:val="0B80319E"/>
    <w:rsid w:val="0B80DCC4"/>
    <w:rsid w:val="0B9945C4"/>
    <w:rsid w:val="0B9E16ED"/>
    <w:rsid w:val="0BA6461C"/>
    <w:rsid w:val="0BC37A80"/>
    <w:rsid w:val="0BC62337"/>
    <w:rsid w:val="0BCFDEB6"/>
    <w:rsid w:val="0BD06427"/>
    <w:rsid w:val="0BD16401"/>
    <w:rsid w:val="0BD1796A"/>
    <w:rsid w:val="0BE193ED"/>
    <w:rsid w:val="0BEB860D"/>
    <w:rsid w:val="0BEE3592"/>
    <w:rsid w:val="0BF2598E"/>
    <w:rsid w:val="0BFC341B"/>
    <w:rsid w:val="0BFE9BFE"/>
    <w:rsid w:val="0C00AFFD"/>
    <w:rsid w:val="0C07E424"/>
    <w:rsid w:val="0C1CAD1A"/>
    <w:rsid w:val="0C278CDC"/>
    <w:rsid w:val="0C27F053"/>
    <w:rsid w:val="0C2E998C"/>
    <w:rsid w:val="0C2FFC77"/>
    <w:rsid w:val="0C3BF1DE"/>
    <w:rsid w:val="0C40263E"/>
    <w:rsid w:val="0C4E002B"/>
    <w:rsid w:val="0C4E7092"/>
    <w:rsid w:val="0C52757A"/>
    <w:rsid w:val="0C537147"/>
    <w:rsid w:val="0C6A973D"/>
    <w:rsid w:val="0C758F17"/>
    <w:rsid w:val="0C7E1BC5"/>
    <w:rsid w:val="0C82BD4B"/>
    <w:rsid w:val="0C874977"/>
    <w:rsid w:val="0C88445B"/>
    <w:rsid w:val="0C89292A"/>
    <w:rsid w:val="0C894197"/>
    <w:rsid w:val="0CA288CD"/>
    <w:rsid w:val="0CB7E4D9"/>
    <w:rsid w:val="0CC7B3BB"/>
    <w:rsid w:val="0CDB9BA0"/>
    <w:rsid w:val="0CE68175"/>
    <w:rsid w:val="0CF091F8"/>
    <w:rsid w:val="0CF77BF2"/>
    <w:rsid w:val="0CF8098E"/>
    <w:rsid w:val="0CFE7FBC"/>
    <w:rsid w:val="0D077037"/>
    <w:rsid w:val="0D10B97A"/>
    <w:rsid w:val="0D141A56"/>
    <w:rsid w:val="0D2BEB1E"/>
    <w:rsid w:val="0D32BEBA"/>
    <w:rsid w:val="0D4142E2"/>
    <w:rsid w:val="0D47A717"/>
    <w:rsid w:val="0D5371CD"/>
    <w:rsid w:val="0D65538C"/>
    <w:rsid w:val="0D6CC2F3"/>
    <w:rsid w:val="0D70262B"/>
    <w:rsid w:val="0D7B7C89"/>
    <w:rsid w:val="0D956326"/>
    <w:rsid w:val="0D9AE014"/>
    <w:rsid w:val="0D9B09B0"/>
    <w:rsid w:val="0DACA2F6"/>
    <w:rsid w:val="0DB73114"/>
    <w:rsid w:val="0DB89231"/>
    <w:rsid w:val="0DB8B4A6"/>
    <w:rsid w:val="0DB9E9FD"/>
    <w:rsid w:val="0DC41875"/>
    <w:rsid w:val="0DC521D7"/>
    <w:rsid w:val="0DCBDB6A"/>
    <w:rsid w:val="0DD2D59C"/>
    <w:rsid w:val="0DD67431"/>
    <w:rsid w:val="0DDC4A33"/>
    <w:rsid w:val="0DE1A5CA"/>
    <w:rsid w:val="0DE5B550"/>
    <w:rsid w:val="0DE834F8"/>
    <w:rsid w:val="0DF0CBDA"/>
    <w:rsid w:val="0E088284"/>
    <w:rsid w:val="0E0CB5C1"/>
    <w:rsid w:val="0E143013"/>
    <w:rsid w:val="0E165151"/>
    <w:rsid w:val="0E1989CB"/>
    <w:rsid w:val="0E1E0092"/>
    <w:rsid w:val="0E1EE84B"/>
    <w:rsid w:val="0E2E89A3"/>
    <w:rsid w:val="0E3391F1"/>
    <w:rsid w:val="0E4B1F86"/>
    <w:rsid w:val="0E4B2943"/>
    <w:rsid w:val="0E52A9F6"/>
    <w:rsid w:val="0E567587"/>
    <w:rsid w:val="0E5D7FF8"/>
    <w:rsid w:val="0E5ED691"/>
    <w:rsid w:val="0E6222BC"/>
    <w:rsid w:val="0E7E251F"/>
    <w:rsid w:val="0E858085"/>
    <w:rsid w:val="0E858E64"/>
    <w:rsid w:val="0E9D3F08"/>
    <w:rsid w:val="0EA92BE0"/>
    <w:rsid w:val="0EA98AAE"/>
    <w:rsid w:val="0EACDC40"/>
    <w:rsid w:val="0EBC1D74"/>
    <w:rsid w:val="0EBCE91A"/>
    <w:rsid w:val="0EBFC8DE"/>
    <w:rsid w:val="0EC067A4"/>
    <w:rsid w:val="0ECD519B"/>
    <w:rsid w:val="0ED254DB"/>
    <w:rsid w:val="0EDB74E6"/>
    <w:rsid w:val="0EEBB686"/>
    <w:rsid w:val="0EF92833"/>
    <w:rsid w:val="0EFF1D6E"/>
    <w:rsid w:val="0F053ED6"/>
    <w:rsid w:val="0F0A293D"/>
    <w:rsid w:val="0F0AD353"/>
    <w:rsid w:val="0F0B0DCB"/>
    <w:rsid w:val="0F0B584C"/>
    <w:rsid w:val="0F11DF6F"/>
    <w:rsid w:val="0F1419FD"/>
    <w:rsid w:val="0F28F3DE"/>
    <w:rsid w:val="0F2F6A87"/>
    <w:rsid w:val="0F37DA73"/>
    <w:rsid w:val="0F484853"/>
    <w:rsid w:val="0F48D9D6"/>
    <w:rsid w:val="0F4D8388"/>
    <w:rsid w:val="0F4DA25C"/>
    <w:rsid w:val="0F53D518"/>
    <w:rsid w:val="0F614A17"/>
    <w:rsid w:val="0F6CCC19"/>
    <w:rsid w:val="0F72822E"/>
    <w:rsid w:val="0F78E2A8"/>
    <w:rsid w:val="0F7906F7"/>
    <w:rsid w:val="0F8818F2"/>
    <w:rsid w:val="0F964E4D"/>
    <w:rsid w:val="0FA3ED38"/>
    <w:rsid w:val="0FA41659"/>
    <w:rsid w:val="0FA4B8F9"/>
    <w:rsid w:val="0FA4F96E"/>
    <w:rsid w:val="0FA5BB21"/>
    <w:rsid w:val="0FA9F19C"/>
    <w:rsid w:val="0FB21C61"/>
    <w:rsid w:val="0FBC7DA1"/>
    <w:rsid w:val="0FC0B424"/>
    <w:rsid w:val="0FCB9194"/>
    <w:rsid w:val="0FCDD145"/>
    <w:rsid w:val="0FD7CA7A"/>
    <w:rsid w:val="0FD828A6"/>
    <w:rsid w:val="0FDA937C"/>
    <w:rsid w:val="0FDD030E"/>
    <w:rsid w:val="0FDD7B27"/>
    <w:rsid w:val="0FE1D101"/>
    <w:rsid w:val="0FE45E9B"/>
    <w:rsid w:val="0FE736C4"/>
    <w:rsid w:val="0FF442B0"/>
    <w:rsid w:val="0FF57ACB"/>
    <w:rsid w:val="0FF90DD8"/>
    <w:rsid w:val="0FFA9B53"/>
    <w:rsid w:val="1000A73E"/>
    <w:rsid w:val="100CCABF"/>
    <w:rsid w:val="1014BBC0"/>
    <w:rsid w:val="10257F14"/>
    <w:rsid w:val="1027CE4C"/>
    <w:rsid w:val="102EC0DC"/>
    <w:rsid w:val="10312080"/>
    <w:rsid w:val="10388BA4"/>
    <w:rsid w:val="103A66E5"/>
    <w:rsid w:val="103B67F4"/>
    <w:rsid w:val="103EFE47"/>
    <w:rsid w:val="1042A4C7"/>
    <w:rsid w:val="104E8166"/>
    <w:rsid w:val="1057F6A6"/>
    <w:rsid w:val="10589D20"/>
    <w:rsid w:val="10615F5E"/>
    <w:rsid w:val="106BD7F1"/>
    <w:rsid w:val="1077F5E3"/>
    <w:rsid w:val="10793496"/>
    <w:rsid w:val="107CC0CA"/>
    <w:rsid w:val="107F7E80"/>
    <w:rsid w:val="10876742"/>
    <w:rsid w:val="108C3CC2"/>
    <w:rsid w:val="10959A95"/>
    <w:rsid w:val="109CAFD8"/>
    <w:rsid w:val="109CDAA4"/>
    <w:rsid w:val="109E6D26"/>
    <w:rsid w:val="109FA76A"/>
    <w:rsid w:val="10A03495"/>
    <w:rsid w:val="10A42854"/>
    <w:rsid w:val="10AB7F98"/>
    <w:rsid w:val="10AEFDDE"/>
    <w:rsid w:val="10C0AF53"/>
    <w:rsid w:val="10C64867"/>
    <w:rsid w:val="10E1F0C9"/>
    <w:rsid w:val="10E3528A"/>
    <w:rsid w:val="10EA61C3"/>
    <w:rsid w:val="10EAE34D"/>
    <w:rsid w:val="10F62694"/>
    <w:rsid w:val="10F8817C"/>
    <w:rsid w:val="10FCC669"/>
    <w:rsid w:val="10FFB8DD"/>
    <w:rsid w:val="10FFBDE7"/>
    <w:rsid w:val="11064C7A"/>
    <w:rsid w:val="1108C17B"/>
    <w:rsid w:val="1109BA40"/>
    <w:rsid w:val="110F6830"/>
    <w:rsid w:val="11114080"/>
    <w:rsid w:val="111318CF"/>
    <w:rsid w:val="1113955F"/>
    <w:rsid w:val="11174070"/>
    <w:rsid w:val="111D9A67"/>
    <w:rsid w:val="112001F3"/>
    <w:rsid w:val="113ABC2C"/>
    <w:rsid w:val="113AF228"/>
    <w:rsid w:val="114302EC"/>
    <w:rsid w:val="114FCE79"/>
    <w:rsid w:val="115B817B"/>
    <w:rsid w:val="115FB28F"/>
    <w:rsid w:val="1166F177"/>
    <w:rsid w:val="11695AB2"/>
    <w:rsid w:val="116BEF74"/>
    <w:rsid w:val="116F616C"/>
    <w:rsid w:val="117191DD"/>
    <w:rsid w:val="11726283"/>
    <w:rsid w:val="117FC8DB"/>
    <w:rsid w:val="1187AE23"/>
    <w:rsid w:val="118E7E5E"/>
    <w:rsid w:val="11961BA4"/>
    <w:rsid w:val="1198B1DC"/>
    <w:rsid w:val="11A2B77D"/>
    <w:rsid w:val="11AE226D"/>
    <w:rsid w:val="11B40A1B"/>
    <w:rsid w:val="11BEED08"/>
    <w:rsid w:val="11C5867B"/>
    <w:rsid w:val="11C903E5"/>
    <w:rsid w:val="11C9ED64"/>
    <w:rsid w:val="11CE1C44"/>
    <w:rsid w:val="11D130B8"/>
    <w:rsid w:val="11E47C90"/>
    <w:rsid w:val="11EADA5F"/>
    <w:rsid w:val="11ED663D"/>
    <w:rsid w:val="11F6C3C6"/>
    <w:rsid w:val="12000443"/>
    <w:rsid w:val="120213D7"/>
    <w:rsid w:val="120593AF"/>
    <w:rsid w:val="120CCA85"/>
    <w:rsid w:val="120CD062"/>
    <w:rsid w:val="120EC79B"/>
    <w:rsid w:val="120EF493"/>
    <w:rsid w:val="12175303"/>
    <w:rsid w:val="121843E9"/>
    <w:rsid w:val="122250CD"/>
    <w:rsid w:val="1223CD73"/>
    <w:rsid w:val="123497EB"/>
    <w:rsid w:val="123E0F42"/>
    <w:rsid w:val="123F45B2"/>
    <w:rsid w:val="1241B4F4"/>
    <w:rsid w:val="1243C750"/>
    <w:rsid w:val="12483EB7"/>
    <w:rsid w:val="125A6707"/>
    <w:rsid w:val="125BFFB3"/>
    <w:rsid w:val="12613179"/>
    <w:rsid w:val="12642175"/>
    <w:rsid w:val="1267D2DB"/>
    <w:rsid w:val="126D5C79"/>
    <w:rsid w:val="127BE2F4"/>
    <w:rsid w:val="127F6D93"/>
    <w:rsid w:val="129085AE"/>
    <w:rsid w:val="12914A4D"/>
    <w:rsid w:val="1292CE2F"/>
    <w:rsid w:val="1298B869"/>
    <w:rsid w:val="12A067FE"/>
    <w:rsid w:val="12A185C8"/>
    <w:rsid w:val="12A994F7"/>
    <w:rsid w:val="12AECB75"/>
    <w:rsid w:val="12C269B2"/>
    <w:rsid w:val="12C31661"/>
    <w:rsid w:val="12C64F81"/>
    <w:rsid w:val="12C93AD7"/>
    <w:rsid w:val="12CA2F90"/>
    <w:rsid w:val="12D8E22A"/>
    <w:rsid w:val="12DB270F"/>
    <w:rsid w:val="12F49B9E"/>
    <w:rsid w:val="130358C7"/>
    <w:rsid w:val="1308B41C"/>
    <w:rsid w:val="1313F153"/>
    <w:rsid w:val="131BE66A"/>
    <w:rsid w:val="131C8899"/>
    <w:rsid w:val="13307356"/>
    <w:rsid w:val="13326A2B"/>
    <w:rsid w:val="1335290A"/>
    <w:rsid w:val="133A1FC8"/>
    <w:rsid w:val="133D90D7"/>
    <w:rsid w:val="134422EB"/>
    <w:rsid w:val="134BAC0A"/>
    <w:rsid w:val="135075FC"/>
    <w:rsid w:val="1351C2E5"/>
    <w:rsid w:val="135212AE"/>
    <w:rsid w:val="13584388"/>
    <w:rsid w:val="13586C1A"/>
    <w:rsid w:val="1362FFAE"/>
    <w:rsid w:val="13658DAB"/>
    <w:rsid w:val="136ED6C7"/>
    <w:rsid w:val="13856C54"/>
    <w:rsid w:val="13971EC1"/>
    <w:rsid w:val="13A2BBFA"/>
    <w:rsid w:val="13AB1535"/>
    <w:rsid w:val="13AF4F54"/>
    <w:rsid w:val="13B7BB26"/>
    <w:rsid w:val="13C25D92"/>
    <w:rsid w:val="13C605C2"/>
    <w:rsid w:val="13C6BB43"/>
    <w:rsid w:val="13C6EE0B"/>
    <w:rsid w:val="13DA837D"/>
    <w:rsid w:val="13DD84B5"/>
    <w:rsid w:val="13E677F3"/>
    <w:rsid w:val="13F579C4"/>
    <w:rsid w:val="13F8E166"/>
    <w:rsid w:val="13FB3C90"/>
    <w:rsid w:val="13FFBD49"/>
    <w:rsid w:val="140577E6"/>
    <w:rsid w:val="140C068E"/>
    <w:rsid w:val="140EA02D"/>
    <w:rsid w:val="14125D3C"/>
    <w:rsid w:val="14166A41"/>
    <w:rsid w:val="1423F0DE"/>
    <w:rsid w:val="14294423"/>
    <w:rsid w:val="142A9F77"/>
    <w:rsid w:val="14301E26"/>
    <w:rsid w:val="1430D739"/>
    <w:rsid w:val="1434A2F0"/>
    <w:rsid w:val="1439D40C"/>
    <w:rsid w:val="143C33F9"/>
    <w:rsid w:val="14465665"/>
    <w:rsid w:val="1450540E"/>
    <w:rsid w:val="1451474E"/>
    <w:rsid w:val="1457142E"/>
    <w:rsid w:val="145D5A75"/>
    <w:rsid w:val="1461E6B4"/>
    <w:rsid w:val="14653A30"/>
    <w:rsid w:val="146DFB83"/>
    <w:rsid w:val="1474D758"/>
    <w:rsid w:val="147E14AD"/>
    <w:rsid w:val="147E2EA8"/>
    <w:rsid w:val="147F6178"/>
    <w:rsid w:val="14A25AE6"/>
    <w:rsid w:val="14A98743"/>
    <w:rsid w:val="14AD0086"/>
    <w:rsid w:val="14AF07D8"/>
    <w:rsid w:val="14B21F8B"/>
    <w:rsid w:val="14B2377C"/>
    <w:rsid w:val="14B2B053"/>
    <w:rsid w:val="14C21C9F"/>
    <w:rsid w:val="14C322FC"/>
    <w:rsid w:val="14C4C318"/>
    <w:rsid w:val="14D1422E"/>
    <w:rsid w:val="14DEC365"/>
    <w:rsid w:val="14E944E1"/>
    <w:rsid w:val="14EE0423"/>
    <w:rsid w:val="14FDE6B0"/>
    <w:rsid w:val="150C99A6"/>
    <w:rsid w:val="150DBFBC"/>
    <w:rsid w:val="1510F624"/>
    <w:rsid w:val="1511A396"/>
    <w:rsid w:val="151C1DC4"/>
    <w:rsid w:val="151CD352"/>
    <w:rsid w:val="151F8723"/>
    <w:rsid w:val="152AE155"/>
    <w:rsid w:val="152C4BC5"/>
    <w:rsid w:val="152DD7C4"/>
    <w:rsid w:val="15328AB0"/>
    <w:rsid w:val="15332589"/>
    <w:rsid w:val="1533901F"/>
    <w:rsid w:val="1536126C"/>
    <w:rsid w:val="154B0A63"/>
    <w:rsid w:val="155B2268"/>
    <w:rsid w:val="1561EB96"/>
    <w:rsid w:val="15676BEC"/>
    <w:rsid w:val="156786C6"/>
    <w:rsid w:val="1568CAEF"/>
    <w:rsid w:val="156E17A4"/>
    <w:rsid w:val="1579DCF8"/>
    <w:rsid w:val="157AF5E5"/>
    <w:rsid w:val="1582955C"/>
    <w:rsid w:val="159F3363"/>
    <w:rsid w:val="15A61746"/>
    <w:rsid w:val="15A89F75"/>
    <w:rsid w:val="15ADDC4D"/>
    <w:rsid w:val="15B1C845"/>
    <w:rsid w:val="15B2E14A"/>
    <w:rsid w:val="15C0A8D5"/>
    <w:rsid w:val="15C39011"/>
    <w:rsid w:val="15D83726"/>
    <w:rsid w:val="15E3DD9B"/>
    <w:rsid w:val="15E59601"/>
    <w:rsid w:val="15E7E8B0"/>
    <w:rsid w:val="15EA259D"/>
    <w:rsid w:val="15F30964"/>
    <w:rsid w:val="15F62C36"/>
    <w:rsid w:val="15FBA471"/>
    <w:rsid w:val="160EF9A8"/>
    <w:rsid w:val="1616AEA1"/>
    <w:rsid w:val="161AF3C7"/>
    <w:rsid w:val="161B09B8"/>
    <w:rsid w:val="161E7BDE"/>
    <w:rsid w:val="161EA2D8"/>
    <w:rsid w:val="16217E98"/>
    <w:rsid w:val="1625F69A"/>
    <w:rsid w:val="162DBF60"/>
    <w:rsid w:val="162F883A"/>
    <w:rsid w:val="16327F5E"/>
    <w:rsid w:val="1643AE00"/>
    <w:rsid w:val="164BFDB1"/>
    <w:rsid w:val="165A6B1E"/>
    <w:rsid w:val="166C9BD8"/>
    <w:rsid w:val="16737F52"/>
    <w:rsid w:val="1677DD1E"/>
    <w:rsid w:val="1678C224"/>
    <w:rsid w:val="16898081"/>
    <w:rsid w:val="1690FF38"/>
    <w:rsid w:val="169B515E"/>
    <w:rsid w:val="169B7AD8"/>
    <w:rsid w:val="16A079AB"/>
    <w:rsid w:val="16B68E32"/>
    <w:rsid w:val="16D17F46"/>
    <w:rsid w:val="16D46B55"/>
    <w:rsid w:val="16D7B90F"/>
    <w:rsid w:val="16D9C62C"/>
    <w:rsid w:val="16DF5F48"/>
    <w:rsid w:val="16E4F66F"/>
    <w:rsid w:val="16E6FD0D"/>
    <w:rsid w:val="16F6FB5F"/>
    <w:rsid w:val="16F99AC5"/>
    <w:rsid w:val="16FB1A44"/>
    <w:rsid w:val="1701AF89"/>
    <w:rsid w:val="170EC092"/>
    <w:rsid w:val="171C6867"/>
    <w:rsid w:val="172303DC"/>
    <w:rsid w:val="173781D0"/>
    <w:rsid w:val="173FDD4A"/>
    <w:rsid w:val="174D160C"/>
    <w:rsid w:val="17516DB7"/>
    <w:rsid w:val="175F1F0E"/>
    <w:rsid w:val="176633A1"/>
    <w:rsid w:val="177D5671"/>
    <w:rsid w:val="177DD2E3"/>
    <w:rsid w:val="1781D101"/>
    <w:rsid w:val="17825DA6"/>
    <w:rsid w:val="178925E0"/>
    <w:rsid w:val="178C19DA"/>
    <w:rsid w:val="1792997E"/>
    <w:rsid w:val="1799A383"/>
    <w:rsid w:val="179B4A83"/>
    <w:rsid w:val="179B7D54"/>
    <w:rsid w:val="17A3EB0F"/>
    <w:rsid w:val="17A701D8"/>
    <w:rsid w:val="17A9F3BB"/>
    <w:rsid w:val="17AB5E62"/>
    <w:rsid w:val="17AD06E9"/>
    <w:rsid w:val="17C63612"/>
    <w:rsid w:val="17CD81D0"/>
    <w:rsid w:val="17CECAC5"/>
    <w:rsid w:val="17CFDA05"/>
    <w:rsid w:val="17DFE9DA"/>
    <w:rsid w:val="17EBA3F6"/>
    <w:rsid w:val="17F2943D"/>
    <w:rsid w:val="17F48202"/>
    <w:rsid w:val="17F50487"/>
    <w:rsid w:val="17F779C4"/>
    <w:rsid w:val="17F8E3B4"/>
    <w:rsid w:val="17F91CAB"/>
    <w:rsid w:val="17FB66C9"/>
    <w:rsid w:val="17FEC286"/>
    <w:rsid w:val="18023F4C"/>
    <w:rsid w:val="1802B346"/>
    <w:rsid w:val="181228B0"/>
    <w:rsid w:val="181C96F8"/>
    <w:rsid w:val="18264616"/>
    <w:rsid w:val="1832DA54"/>
    <w:rsid w:val="1838076E"/>
    <w:rsid w:val="183E16DC"/>
    <w:rsid w:val="184D5AFA"/>
    <w:rsid w:val="184F9E0D"/>
    <w:rsid w:val="1850FF99"/>
    <w:rsid w:val="1856F6CB"/>
    <w:rsid w:val="185B5878"/>
    <w:rsid w:val="186512F9"/>
    <w:rsid w:val="1867B1D3"/>
    <w:rsid w:val="186A4DC5"/>
    <w:rsid w:val="186BCAD4"/>
    <w:rsid w:val="1879AD6D"/>
    <w:rsid w:val="18896FB2"/>
    <w:rsid w:val="188F825D"/>
    <w:rsid w:val="18916D8B"/>
    <w:rsid w:val="189D7BCD"/>
    <w:rsid w:val="189FA7E6"/>
    <w:rsid w:val="18AF4DDD"/>
    <w:rsid w:val="18BC9C62"/>
    <w:rsid w:val="18C4E43F"/>
    <w:rsid w:val="18C675AA"/>
    <w:rsid w:val="18D39315"/>
    <w:rsid w:val="18D89385"/>
    <w:rsid w:val="18E68897"/>
    <w:rsid w:val="190423BB"/>
    <w:rsid w:val="1906E51D"/>
    <w:rsid w:val="190ABDE4"/>
    <w:rsid w:val="190D880C"/>
    <w:rsid w:val="19216EB6"/>
    <w:rsid w:val="19379898"/>
    <w:rsid w:val="193FB9EE"/>
    <w:rsid w:val="19419E0B"/>
    <w:rsid w:val="19474DDC"/>
    <w:rsid w:val="195F4A50"/>
    <w:rsid w:val="19629B6D"/>
    <w:rsid w:val="1971E5C5"/>
    <w:rsid w:val="19757419"/>
    <w:rsid w:val="197E6664"/>
    <w:rsid w:val="197EEEB6"/>
    <w:rsid w:val="1981658E"/>
    <w:rsid w:val="1981F094"/>
    <w:rsid w:val="198BA9A3"/>
    <w:rsid w:val="1990D5EC"/>
    <w:rsid w:val="19A801C3"/>
    <w:rsid w:val="19B25C35"/>
    <w:rsid w:val="19BAAAF9"/>
    <w:rsid w:val="19C293BA"/>
    <w:rsid w:val="19C52F0C"/>
    <w:rsid w:val="19CB7185"/>
    <w:rsid w:val="19CC3918"/>
    <w:rsid w:val="19D63372"/>
    <w:rsid w:val="19DFA644"/>
    <w:rsid w:val="19EA41C0"/>
    <w:rsid w:val="19F25505"/>
    <w:rsid w:val="19FC47F2"/>
    <w:rsid w:val="1A04BFDD"/>
    <w:rsid w:val="1A099C2D"/>
    <w:rsid w:val="1A0B0D43"/>
    <w:rsid w:val="1A0D2758"/>
    <w:rsid w:val="1A124C3C"/>
    <w:rsid w:val="1A1280FD"/>
    <w:rsid w:val="1A19D864"/>
    <w:rsid w:val="1A1F4B8B"/>
    <w:rsid w:val="1A345E0B"/>
    <w:rsid w:val="1A399AF6"/>
    <w:rsid w:val="1A3D9341"/>
    <w:rsid w:val="1A44C94A"/>
    <w:rsid w:val="1A4E4C26"/>
    <w:rsid w:val="1A573F9B"/>
    <w:rsid w:val="1A65AC1B"/>
    <w:rsid w:val="1A68341A"/>
    <w:rsid w:val="1A6C40A9"/>
    <w:rsid w:val="1A7EE84B"/>
    <w:rsid w:val="1A826C58"/>
    <w:rsid w:val="1A8683BF"/>
    <w:rsid w:val="1A8BF79F"/>
    <w:rsid w:val="1A8C0D87"/>
    <w:rsid w:val="1A8C6ABE"/>
    <w:rsid w:val="1A8FF087"/>
    <w:rsid w:val="1A9A2944"/>
    <w:rsid w:val="1AA1526B"/>
    <w:rsid w:val="1AB0D299"/>
    <w:rsid w:val="1AB19E76"/>
    <w:rsid w:val="1ABCB5AE"/>
    <w:rsid w:val="1ABED901"/>
    <w:rsid w:val="1AC3DBE9"/>
    <w:rsid w:val="1AC3EB70"/>
    <w:rsid w:val="1AC5BDBE"/>
    <w:rsid w:val="1AC80D92"/>
    <w:rsid w:val="1ACF0F1E"/>
    <w:rsid w:val="1AD0C412"/>
    <w:rsid w:val="1AD129EC"/>
    <w:rsid w:val="1AD1A8B9"/>
    <w:rsid w:val="1ADF09C7"/>
    <w:rsid w:val="1AE1035A"/>
    <w:rsid w:val="1AEE5E56"/>
    <w:rsid w:val="1AF9B754"/>
    <w:rsid w:val="1B04D6FC"/>
    <w:rsid w:val="1B0DDDBE"/>
    <w:rsid w:val="1B1292B6"/>
    <w:rsid w:val="1B1467DF"/>
    <w:rsid w:val="1B28A843"/>
    <w:rsid w:val="1B2B9987"/>
    <w:rsid w:val="1B305B6E"/>
    <w:rsid w:val="1B331C27"/>
    <w:rsid w:val="1B3B389A"/>
    <w:rsid w:val="1B480B04"/>
    <w:rsid w:val="1B51856E"/>
    <w:rsid w:val="1B59CC78"/>
    <w:rsid w:val="1B631812"/>
    <w:rsid w:val="1B68FC42"/>
    <w:rsid w:val="1B6C6CD4"/>
    <w:rsid w:val="1B6E1F77"/>
    <w:rsid w:val="1B7E2433"/>
    <w:rsid w:val="1B87F167"/>
    <w:rsid w:val="1B8C6AD9"/>
    <w:rsid w:val="1B8DB312"/>
    <w:rsid w:val="1B8DE768"/>
    <w:rsid w:val="1B8F1D8F"/>
    <w:rsid w:val="1B91BCF8"/>
    <w:rsid w:val="1B9C814F"/>
    <w:rsid w:val="1BB3C33D"/>
    <w:rsid w:val="1BBD43E5"/>
    <w:rsid w:val="1BC11F6E"/>
    <w:rsid w:val="1BC23DEB"/>
    <w:rsid w:val="1BC799AD"/>
    <w:rsid w:val="1BCFC146"/>
    <w:rsid w:val="1BD40692"/>
    <w:rsid w:val="1BD82436"/>
    <w:rsid w:val="1BD8CEBE"/>
    <w:rsid w:val="1BDEC8D6"/>
    <w:rsid w:val="1C10D154"/>
    <w:rsid w:val="1C1ADA8E"/>
    <w:rsid w:val="1C28B50E"/>
    <w:rsid w:val="1C296893"/>
    <w:rsid w:val="1C308961"/>
    <w:rsid w:val="1C31D8A9"/>
    <w:rsid w:val="1C37285A"/>
    <w:rsid w:val="1C3FDE2C"/>
    <w:rsid w:val="1C4168A1"/>
    <w:rsid w:val="1C498644"/>
    <w:rsid w:val="1C589391"/>
    <w:rsid w:val="1C65F30E"/>
    <w:rsid w:val="1C68FB65"/>
    <w:rsid w:val="1C78F287"/>
    <w:rsid w:val="1C7F70D9"/>
    <w:rsid w:val="1C8D08F4"/>
    <w:rsid w:val="1C8D3D69"/>
    <w:rsid w:val="1C92463F"/>
    <w:rsid w:val="1C94702A"/>
    <w:rsid w:val="1CA64037"/>
    <w:rsid w:val="1CA7C71F"/>
    <w:rsid w:val="1CAB855F"/>
    <w:rsid w:val="1CAC04F1"/>
    <w:rsid w:val="1CACB195"/>
    <w:rsid w:val="1CADB6EB"/>
    <w:rsid w:val="1CB5897D"/>
    <w:rsid w:val="1CBEB7DF"/>
    <w:rsid w:val="1CC24686"/>
    <w:rsid w:val="1CC8CB27"/>
    <w:rsid w:val="1CC9A457"/>
    <w:rsid w:val="1CCD46B3"/>
    <w:rsid w:val="1CCDE02D"/>
    <w:rsid w:val="1CD1DD8C"/>
    <w:rsid w:val="1CD2DB42"/>
    <w:rsid w:val="1CD84443"/>
    <w:rsid w:val="1CEDFB90"/>
    <w:rsid w:val="1CEE9E60"/>
    <w:rsid w:val="1D134E89"/>
    <w:rsid w:val="1D19399C"/>
    <w:rsid w:val="1D234DE2"/>
    <w:rsid w:val="1D23AE4B"/>
    <w:rsid w:val="1D23FBF1"/>
    <w:rsid w:val="1D24F88B"/>
    <w:rsid w:val="1D2B90BB"/>
    <w:rsid w:val="1D2EF565"/>
    <w:rsid w:val="1D33C6C1"/>
    <w:rsid w:val="1D3534EF"/>
    <w:rsid w:val="1D378132"/>
    <w:rsid w:val="1D3842D4"/>
    <w:rsid w:val="1D3FEF18"/>
    <w:rsid w:val="1D543DAD"/>
    <w:rsid w:val="1D61CE73"/>
    <w:rsid w:val="1D637935"/>
    <w:rsid w:val="1D645337"/>
    <w:rsid w:val="1D6DA404"/>
    <w:rsid w:val="1D6E90E2"/>
    <w:rsid w:val="1D717423"/>
    <w:rsid w:val="1D79883C"/>
    <w:rsid w:val="1D809CAD"/>
    <w:rsid w:val="1D881366"/>
    <w:rsid w:val="1D8E11AE"/>
    <w:rsid w:val="1D9DE406"/>
    <w:rsid w:val="1DA18029"/>
    <w:rsid w:val="1DA1E863"/>
    <w:rsid w:val="1DA86BEE"/>
    <w:rsid w:val="1DABD302"/>
    <w:rsid w:val="1DAC1B40"/>
    <w:rsid w:val="1DB05598"/>
    <w:rsid w:val="1DB0BE51"/>
    <w:rsid w:val="1DB3C4E2"/>
    <w:rsid w:val="1DB9664B"/>
    <w:rsid w:val="1DBCCD4A"/>
    <w:rsid w:val="1DCC3D9A"/>
    <w:rsid w:val="1DD9CEFF"/>
    <w:rsid w:val="1DE0775E"/>
    <w:rsid w:val="1DE74B30"/>
    <w:rsid w:val="1DF183EC"/>
    <w:rsid w:val="1DF717DB"/>
    <w:rsid w:val="1E03382D"/>
    <w:rsid w:val="1E069227"/>
    <w:rsid w:val="1E17AA57"/>
    <w:rsid w:val="1E1CAF72"/>
    <w:rsid w:val="1E2DA97C"/>
    <w:rsid w:val="1E3525CD"/>
    <w:rsid w:val="1E35D965"/>
    <w:rsid w:val="1E3698A1"/>
    <w:rsid w:val="1E3AC23F"/>
    <w:rsid w:val="1E3E1C47"/>
    <w:rsid w:val="1E4240F0"/>
    <w:rsid w:val="1E42C83A"/>
    <w:rsid w:val="1E432BA5"/>
    <w:rsid w:val="1E4515AA"/>
    <w:rsid w:val="1E5021CE"/>
    <w:rsid w:val="1E55A55E"/>
    <w:rsid w:val="1E5AD73D"/>
    <w:rsid w:val="1E707BD9"/>
    <w:rsid w:val="1E75FE1A"/>
    <w:rsid w:val="1E7F88FC"/>
    <w:rsid w:val="1E80EE20"/>
    <w:rsid w:val="1E8E1535"/>
    <w:rsid w:val="1E9009C2"/>
    <w:rsid w:val="1E9A8C15"/>
    <w:rsid w:val="1E9C2B8E"/>
    <w:rsid w:val="1E9E03BF"/>
    <w:rsid w:val="1EB0AA84"/>
    <w:rsid w:val="1EB97D49"/>
    <w:rsid w:val="1EBA7C70"/>
    <w:rsid w:val="1EC866F3"/>
    <w:rsid w:val="1EC9E50A"/>
    <w:rsid w:val="1EDF48F7"/>
    <w:rsid w:val="1EE1BC17"/>
    <w:rsid w:val="1EE2D35E"/>
    <w:rsid w:val="1EE9EC12"/>
    <w:rsid w:val="1EEBF7B2"/>
    <w:rsid w:val="1EEF73A9"/>
    <w:rsid w:val="1EF8F6E1"/>
    <w:rsid w:val="1EFC6BDF"/>
    <w:rsid w:val="1F01D4AB"/>
    <w:rsid w:val="1F0844D2"/>
    <w:rsid w:val="1F112065"/>
    <w:rsid w:val="1F168574"/>
    <w:rsid w:val="1F3E4801"/>
    <w:rsid w:val="1F488F34"/>
    <w:rsid w:val="1F4B3C54"/>
    <w:rsid w:val="1F4FE75D"/>
    <w:rsid w:val="1F608DEF"/>
    <w:rsid w:val="1F6129D2"/>
    <w:rsid w:val="1F61B615"/>
    <w:rsid w:val="1F634CA9"/>
    <w:rsid w:val="1F767B80"/>
    <w:rsid w:val="1F772162"/>
    <w:rsid w:val="1F816C25"/>
    <w:rsid w:val="1F8C1410"/>
    <w:rsid w:val="1F92ACD8"/>
    <w:rsid w:val="1F981513"/>
    <w:rsid w:val="1FA2C44E"/>
    <w:rsid w:val="1FA72534"/>
    <w:rsid w:val="1FA747B2"/>
    <w:rsid w:val="1FA91CE8"/>
    <w:rsid w:val="1FBD43B3"/>
    <w:rsid w:val="1FCA7BBE"/>
    <w:rsid w:val="1FD46E53"/>
    <w:rsid w:val="1FDBCD79"/>
    <w:rsid w:val="1FE6D62A"/>
    <w:rsid w:val="1FEE704F"/>
    <w:rsid w:val="1FF24392"/>
    <w:rsid w:val="1FF9B9BE"/>
    <w:rsid w:val="1FFA3C20"/>
    <w:rsid w:val="2002B05E"/>
    <w:rsid w:val="200AA9B5"/>
    <w:rsid w:val="200B5694"/>
    <w:rsid w:val="2012C034"/>
    <w:rsid w:val="20217E44"/>
    <w:rsid w:val="2023AF1B"/>
    <w:rsid w:val="2029E860"/>
    <w:rsid w:val="202B0A24"/>
    <w:rsid w:val="202CEA16"/>
    <w:rsid w:val="203A385F"/>
    <w:rsid w:val="2042DE20"/>
    <w:rsid w:val="20462159"/>
    <w:rsid w:val="2049B329"/>
    <w:rsid w:val="204C99A7"/>
    <w:rsid w:val="204CA8BE"/>
    <w:rsid w:val="2054FE9C"/>
    <w:rsid w:val="205B420F"/>
    <w:rsid w:val="205D6664"/>
    <w:rsid w:val="20620749"/>
    <w:rsid w:val="20661064"/>
    <w:rsid w:val="206A49C6"/>
    <w:rsid w:val="206ADBB8"/>
    <w:rsid w:val="2079A7F5"/>
    <w:rsid w:val="2085ACBC"/>
    <w:rsid w:val="20A7BA1E"/>
    <w:rsid w:val="20A9C3D3"/>
    <w:rsid w:val="20AD8EC1"/>
    <w:rsid w:val="20B31636"/>
    <w:rsid w:val="20B51F2F"/>
    <w:rsid w:val="20B79C05"/>
    <w:rsid w:val="20C49D48"/>
    <w:rsid w:val="20C5154F"/>
    <w:rsid w:val="20CB2EC9"/>
    <w:rsid w:val="20CBF652"/>
    <w:rsid w:val="20DDDE27"/>
    <w:rsid w:val="20E68A57"/>
    <w:rsid w:val="20E75AC7"/>
    <w:rsid w:val="20E9DD0E"/>
    <w:rsid w:val="20F4D11E"/>
    <w:rsid w:val="20F5E870"/>
    <w:rsid w:val="20FE1C47"/>
    <w:rsid w:val="21013EAF"/>
    <w:rsid w:val="2101972F"/>
    <w:rsid w:val="2102D524"/>
    <w:rsid w:val="21160BA8"/>
    <w:rsid w:val="211783AF"/>
    <w:rsid w:val="2129CAB1"/>
    <w:rsid w:val="21324244"/>
    <w:rsid w:val="21449999"/>
    <w:rsid w:val="21518411"/>
    <w:rsid w:val="21580BD3"/>
    <w:rsid w:val="215F2340"/>
    <w:rsid w:val="2164D035"/>
    <w:rsid w:val="21690ADA"/>
    <w:rsid w:val="216AC0AF"/>
    <w:rsid w:val="2172B767"/>
    <w:rsid w:val="2174E5EB"/>
    <w:rsid w:val="2185CD1A"/>
    <w:rsid w:val="21939117"/>
    <w:rsid w:val="21971F2B"/>
    <w:rsid w:val="21985A22"/>
    <w:rsid w:val="21A06209"/>
    <w:rsid w:val="21A2ECE4"/>
    <w:rsid w:val="21AB36EB"/>
    <w:rsid w:val="21B09815"/>
    <w:rsid w:val="21BE9A9C"/>
    <w:rsid w:val="21DBE54B"/>
    <w:rsid w:val="21E0BA48"/>
    <w:rsid w:val="21E0C6C8"/>
    <w:rsid w:val="21E89EA9"/>
    <w:rsid w:val="21EC647E"/>
    <w:rsid w:val="21F456E9"/>
    <w:rsid w:val="21F4E7AC"/>
    <w:rsid w:val="21F803B6"/>
    <w:rsid w:val="21F85798"/>
    <w:rsid w:val="21FBD6D6"/>
    <w:rsid w:val="21FC5EEA"/>
    <w:rsid w:val="21FDF91D"/>
    <w:rsid w:val="220852CB"/>
    <w:rsid w:val="2208788E"/>
    <w:rsid w:val="220D7588"/>
    <w:rsid w:val="220F2961"/>
    <w:rsid w:val="22199F64"/>
    <w:rsid w:val="22243DE2"/>
    <w:rsid w:val="2226F212"/>
    <w:rsid w:val="222D0CCF"/>
    <w:rsid w:val="223775D4"/>
    <w:rsid w:val="223A7690"/>
    <w:rsid w:val="22400207"/>
    <w:rsid w:val="2255FF57"/>
    <w:rsid w:val="225EB7FC"/>
    <w:rsid w:val="22633684"/>
    <w:rsid w:val="2268E3D8"/>
    <w:rsid w:val="22694679"/>
    <w:rsid w:val="22730BF0"/>
    <w:rsid w:val="2278F214"/>
    <w:rsid w:val="227E5981"/>
    <w:rsid w:val="227F35F2"/>
    <w:rsid w:val="228A174F"/>
    <w:rsid w:val="228E4D8E"/>
    <w:rsid w:val="2294E40E"/>
    <w:rsid w:val="229D4986"/>
    <w:rsid w:val="22A576F7"/>
    <w:rsid w:val="22AA891C"/>
    <w:rsid w:val="22AD2F90"/>
    <w:rsid w:val="22B0859C"/>
    <w:rsid w:val="22B1EF88"/>
    <w:rsid w:val="22B2E7F8"/>
    <w:rsid w:val="22BE8095"/>
    <w:rsid w:val="22C6D2C2"/>
    <w:rsid w:val="22CECE01"/>
    <w:rsid w:val="22CFC0E6"/>
    <w:rsid w:val="22E20A29"/>
    <w:rsid w:val="22EF6E29"/>
    <w:rsid w:val="22F664F6"/>
    <w:rsid w:val="22FA2AAA"/>
    <w:rsid w:val="23013B9F"/>
    <w:rsid w:val="2301B315"/>
    <w:rsid w:val="2306258B"/>
    <w:rsid w:val="23120C7A"/>
    <w:rsid w:val="23170C44"/>
    <w:rsid w:val="231E6CEE"/>
    <w:rsid w:val="231E9F10"/>
    <w:rsid w:val="2322EF2E"/>
    <w:rsid w:val="23277F7C"/>
    <w:rsid w:val="23359BCB"/>
    <w:rsid w:val="23390336"/>
    <w:rsid w:val="233981CC"/>
    <w:rsid w:val="23462411"/>
    <w:rsid w:val="23528F85"/>
    <w:rsid w:val="23536C76"/>
    <w:rsid w:val="23646E9F"/>
    <w:rsid w:val="236A4713"/>
    <w:rsid w:val="2370D41B"/>
    <w:rsid w:val="2373463A"/>
    <w:rsid w:val="23753858"/>
    <w:rsid w:val="2376979B"/>
    <w:rsid w:val="237984FA"/>
    <w:rsid w:val="2382FBCD"/>
    <w:rsid w:val="2384E403"/>
    <w:rsid w:val="23866F41"/>
    <w:rsid w:val="23879917"/>
    <w:rsid w:val="23896483"/>
    <w:rsid w:val="238B277C"/>
    <w:rsid w:val="2396189D"/>
    <w:rsid w:val="2396FD42"/>
    <w:rsid w:val="239EBA69"/>
    <w:rsid w:val="23A2C16B"/>
    <w:rsid w:val="23A8027B"/>
    <w:rsid w:val="23C5D1B7"/>
    <w:rsid w:val="23C7DF3D"/>
    <w:rsid w:val="23CB1451"/>
    <w:rsid w:val="23CC3F5A"/>
    <w:rsid w:val="23D5D673"/>
    <w:rsid w:val="23DE6191"/>
    <w:rsid w:val="23E4A1C5"/>
    <w:rsid w:val="23E8D9DB"/>
    <w:rsid w:val="23ECF058"/>
    <w:rsid w:val="23F0F6C0"/>
    <w:rsid w:val="23F624F4"/>
    <w:rsid w:val="23F95A98"/>
    <w:rsid w:val="23FD8830"/>
    <w:rsid w:val="23FF4240"/>
    <w:rsid w:val="24033D9C"/>
    <w:rsid w:val="24148165"/>
    <w:rsid w:val="24150FEB"/>
    <w:rsid w:val="241C3B9D"/>
    <w:rsid w:val="241E91A4"/>
    <w:rsid w:val="241F8F22"/>
    <w:rsid w:val="2423F39E"/>
    <w:rsid w:val="24246B94"/>
    <w:rsid w:val="242C553A"/>
    <w:rsid w:val="2440194C"/>
    <w:rsid w:val="2441BA75"/>
    <w:rsid w:val="2448EFFD"/>
    <w:rsid w:val="244B17D5"/>
    <w:rsid w:val="244B5062"/>
    <w:rsid w:val="244FF9D5"/>
    <w:rsid w:val="2459FA9D"/>
    <w:rsid w:val="245ED0B0"/>
    <w:rsid w:val="245FB8A0"/>
    <w:rsid w:val="24615E69"/>
    <w:rsid w:val="246A929A"/>
    <w:rsid w:val="246EF9E7"/>
    <w:rsid w:val="247ADD77"/>
    <w:rsid w:val="247B7FC7"/>
    <w:rsid w:val="247D41F2"/>
    <w:rsid w:val="24804519"/>
    <w:rsid w:val="2480F3BD"/>
    <w:rsid w:val="2485795B"/>
    <w:rsid w:val="248C33CB"/>
    <w:rsid w:val="248C9F18"/>
    <w:rsid w:val="24953547"/>
    <w:rsid w:val="249AD521"/>
    <w:rsid w:val="24A56370"/>
    <w:rsid w:val="24B2CB70"/>
    <w:rsid w:val="24B3B55F"/>
    <w:rsid w:val="24B52F21"/>
    <w:rsid w:val="24B8ABE7"/>
    <w:rsid w:val="24D12EE0"/>
    <w:rsid w:val="24D290DB"/>
    <w:rsid w:val="24D8AB25"/>
    <w:rsid w:val="24D9F062"/>
    <w:rsid w:val="24DC3801"/>
    <w:rsid w:val="24F4ADCC"/>
    <w:rsid w:val="24FD29E4"/>
    <w:rsid w:val="25087334"/>
    <w:rsid w:val="2508CC80"/>
    <w:rsid w:val="250A7B71"/>
    <w:rsid w:val="250A9726"/>
    <w:rsid w:val="250DB771"/>
    <w:rsid w:val="2512875E"/>
    <w:rsid w:val="251B4BE0"/>
    <w:rsid w:val="2536F0D0"/>
    <w:rsid w:val="253CBA51"/>
    <w:rsid w:val="253D05D9"/>
    <w:rsid w:val="25407B03"/>
    <w:rsid w:val="254B9513"/>
    <w:rsid w:val="254C6BDE"/>
    <w:rsid w:val="254F8A72"/>
    <w:rsid w:val="255AC094"/>
    <w:rsid w:val="2564EB34"/>
    <w:rsid w:val="2569CBA9"/>
    <w:rsid w:val="25714AAB"/>
    <w:rsid w:val="25778179"/>
    <w:rsid w:val="2587279E"/>
    <w:rsid w:val="25892716"/>
    <w:rsid w:val="25903226"/>
    <w:rsid w:val="2593E9AA"/>
    <w:rsid w:val="2596389C"/>
    <w:rsid w:val="25980E2C"/>
    <w:rsid w:val="2598B887"/>
    <w:rsid w:val="25A1F5DD"/>
    <w:rsid w:val="25A515F7"/>
    <w:rsid w:val="25AAC8AF"/>
    <w:rsid w:val="25B39743"/>
    <w:rsid w:val="25BCA928"/>
    <w:rsid w:val="25BD847F"/>
    <w:rsid w:val="25E1E273"/>
    <w:rsid w:val="25E4391A"/>
    <w:rsid w:val="25E9E7FC"/>
    <w:rsid w:val="25ECCF17"/>
    <w:rsid w:val="25F092AF"/>
    <w:rsid w:val="25F536C0"/>
    <w:rsid w:val="25FD547C"/>
    <w:rsid w:val="2604CBBE"/>
    <w:rsid w:val="2608B25C"/>
    <w:rsid w:val="261BEAB5"/>
    <w:rsid w:val="261F3EEA"/>
    <w:rsid w:val="26294866"/>
    <w:rsid w:val="26310FAC"/>
    <w:rsid w:val="263A703F"/>
    <w:rsid w:val="263B1913"/>
    <w:rsid w:val="2642270D"/>
    <w:rsid w:val="26434B14"/>
    <w:rsid w:val="26487BB0"/>
    <w:rsid w:val="264F56BE"/>
    <w:rsid w:val="26564E7A"/>
    <w:rsid w:val="265BDF32"/>
    <w:rsid w:val="265D175D"/>
    <w:rsid w:val="26617DEB"/>
    <w:rsid w:val="266193D3"/>
    <w:rsid w:val="266A21B1"/>
    <w:rsid w:val="267AE0C8"/>
    <w:rsid w:val="267E7D78"/>
    <w:rsid w:val="267FD60A"/>
    <w:rsid w:val="2681D085"/>
    <w:rsid w:val="2688FA3D"/>
    <w:rsid w:val="26996D50"/>
    <w:rsid w:val="269B117B"/>
    <w:rsid w:val="269D3DBA"/>
    <w:rsid w:val="26A8F475"/>
    <w:rsid w:val="26B0A564"/>
    <w:rsid w:val="26B80E72"/>
    <w:rsid w:val="26BF1C20"/>
    <w:rsid w:val="26D5F031"/>
    <w:rsid w:val="26D77031"/>
    <w:rsid w:val="26E5DB88"/>
    <w:rsid w:val="26ED156D"/>
    <w:rsid w:val="26F2F5F6"/>
    <w:rsid w:val="26F95B1A"/>
    <w:rsid w:val="2706F1F8"/>
    <w:rsid w:val="270874B6"/>
    <w:rsid w:val="2708CE5A"/>
    <w:rsid w:val="27158A80"/>
    <w:rsid w:val="27203AB0"/>
    <w:rsid w:val="2721AF86"/>
    <w:rsid w:val="27299DD7"/>
    <w:rsid w:val="27335980"/>
    <w:rsid w:val="273EEB80"/>
    <w:rsid w:val="2745E77F"/>
    <w:rsid w:val="274897F8"/>
    <w:rsid w:val="274901B0"/>
    <w:rsid w:val="2753DDDC"/>
    <w:rsid w:val="2754136E"/>
    <w:rsid w:val="275B0AF3"/>
    <w:rsid w:val="275BED01"/>
    <w:rsid w:val="276CB72C"/>
    <w:rsid w:val="27700D74"/>
    <w:rsid w:val="2773D228"/>
    <w:rsid w:val="277653A1"/>
    <w:rsid w:val="278EADD8"/>
    <w:rsid w:val="279CED5A"/>
    <w:rsid w:val="27AEEA7D"/>
    <w:rsid w:val="27B16574"/>
    <w:rsid w:val="27B7141E"/>
    <w:rsid w:val="27BA69A4"/>
    <w:rsid w:val="27BAF1DC"/>
    <w:rsid w:val="27C0C62F"/>
    <w:rsid w:val="27DC2536"/>
    <w:rsid w:val="27DDD0B3"/>
    <w:rsid w:val="27E30C8F"/>
    <w:rsid w:val="27E8564F"/>
    <w:rsid w:val="2804F347"/>
    <w:rsid w:val="280506FD"/>
    <w:rsid w:val="280CCFCE"/>
    <w:rsid w:val="282020EB"/>
    <w:rsid w:val="282592A1"/>
    <w:rsid w:val="282A453E"/>
    <w:rsid w:val="28327C17"/>
    <w:rsid w:val="285EACD6"/>
    <w:rsid w:val="2862C4E7"/>
    <w:rsid w:val="2863CF96"/>
    <w:rsid w:val="286520FC"/>
    <w:rsid w:val="28667A47"/>
    <w:rsid w:val="286955CC"/>
    <w:rsid w:val="2879A6A5"/>
    <w:rsid w:val="287BD7F6"/>
    <w:rsid w:val="287C8029"/>
    <w:rsid w:val="2888495D"/>
    <w:rsid w:val="288B995D"/>
    <w:rsid w:val="288E7C0E"/>
    <w:rsid w:val="2898E6BD"/>
    <w:rsid w:val="28AC3739"/>
    <w:rsid w:val="28B4ED2F"/>
    <w:rsid w:val="28BC43B9"/>
    <w:rsid w:val="28BD69E9"/>
    <w:rsid w:val="28D12134"/>
    <w:rsid w:val="28D8ECF3"/>
    <w:rsid w:val="28E3188E"/>
    <w:rsid w:val="28E946CA"/>
    <w:rsid w:val="28E964AC"/>
    <w:rsid w:val="28EC6D2A"/>
    <w:rsid w:val="28ED4F01"/>
    <w:rsid w:val="28F6ACFD"/>
    <w:rsid w:val="28F94504"/>
    <w:rsid w:val="28FCBC1D"/>
    <w:rsid w:val="290042D6"/>
    <w:rsid w:val="290698ED"/>
    <w:rsid w:val="290AA64E"/>
    <w:rsid w:val="290B42F3"/>
    <w:rsid w:val="290BDC00"/>
    <w:rsid w:val="2917E332"/>
    <w:rsid w:val="2921C4C0"/>
    <w:rsid w:val="2928378B"/>
    <w:rsid w:val="2944815D"/>
    <w:rsid w:val="2948CB67"/>
    <w:rsid w:val="29597E94"/>
    <w:rsid w:val="2959CBCB"/>
    <w:rsid w:val="295A6816"/>
    <w:rsid w:val="2963E26F"/>
    <w:rsid w:val="2964844E"/>
    <w:rsid w:val="2965ED57"/>
    <w:rsid w:val="296A2550"/>
    <w:rsid w:val="296BD996"/>
    <w:rsid w:val="296DEA39"/>
    <w:rsid w:val="297BCECB"/>
    <w:rsid w:val="297E18C6"/>
    <w:rsid w:val="297E4E47"/>
    <w:rsid w:val="29822D4C"/>
    <w:rsid w:val="2989240A"/>
    <w:rsid w:val="29897689"/>
    <w:rsid w:val="298F6E1F"/>
    <w:rsid w:val="2991E6A0"/>
    <w:rsid w:val="299B8E9A"/>
    <w:rsid w:val="29ADCA33"/>
    <w:rsid w:val="29C28EDD"/>
    <w:rsid w:val="29CB0A3A"/>
    <w:rsid w:val="29CB58FA"/>
    <w:rsid w:val="29CBDC52"/>
    <w:rsid w:val="29DC9C30"/>
    <w:rsid w:val="29E071E6"/>
    <w:rsid w:val="29EDB8BE"/>
    <w:rsid w:val="29F116A9"/>
    <w:rsid w:val="29F3426F"/>
    <w:rsid w:val="29FC4327"/>
    <w:rsid w:val="29FFFC29"/>
    <w:rsid w:val="2A0B7024"/>
    <w:rsid w:val="2A0C7082"/>
    <w:rsid w:val="2A0F084F"/>
    <w:rsid w:val="2A176A60"/>
    <w:rsid w:val="2A23B039"/>
    <w:rsid w:val="2A26422E"/>
    <w:rsid w:val="2A2B6F30"/>
    <w:rsid w:val="2A3540A3"/>
    <w:rsid w:val="2A3C3754"/>
    <w:rsid w:val="2A3E99CD"/>
    <w:rsid w:val="2A492682"/>
    <w:rsid w:val="2A64355C"/>
    <w:rsid w:val="2A685328"/>
    <w:rsid w:val="2A68AB6A"/>
    <w:rsid w:val="2A722526"/>
    <w:rsid w:val="2A7B7D57"/>
    <w:rsid w:val="2A828694"/>
    <w:rsid w:val="2A855C8C"/>
    <w:rsid w:val="2A88326C"/>
    <w:rsid w:val="2A88AF9A"/>
    <w:rsid w:val="2A8D6E7F"/>
    <w:rsid w:val="2A927ECE"/>
    <w:rsid w:val="2AA11C93"/>
    <w:rsid w:val="2AA68E81"/>
    <w:rsid w:val="2AA7E07E"/>
    <w:rsid w:val="2AAE5839"/>
    <w:rsid w:val="2AB3A9DA"/>
    <w:rsid w:val="2AB58ADC"/>
    <w:rsid w:val="2ADB927B"/>
    <w:rsid w:val="2AE727B4"/>
    <w:rsid w:val="2AE8A9B4"/>
    <w:rsid w:val="2AEE73EF"/>
    <w:rsid w:val="2AF5F84E"/>
    <w:rsid w:val="2AF60F15"/>
    <w:rsid w:val="2AFC72A8"/>
    <w:rsid w:val="2B090051"/>
    <w:rsid w:val="2B09A36B"/>
    <w:rsid w:val="2B1C33AB"/>
    <w:rsid w:val="2B1E2F37"/>
    <w:rsid w:val="2B24A523"/>
    <w:rsid w:val="2B24B6EA"/>
    <w:rsid w:val="2B26F280"/>
    <w:rsid w:val="2B2D89FB"/>
    <w:rsid w:val="2B3A57A7"/>
    <w:rsid w:val="2B43001A"/>
    <w:rsid w:val="2B4F0DEA"/>
    <w:rsid w:val="2B5A36FB"/>
    <w:rsid w:val="2B5FF60B"/>
    <w:rsid w:val="2B65E0BD"/>
    <w:rsid w:val="2B72706B"/>
    <w:rsid w:val="2B76FCB7"/>
    <w:rsid w:val="2B920BA7"/>
    <w:rsid w:val="2B938630"/>
    <w:rsid w:val="2B9A2574"/>
    <w:rsid w:val="2B9C2235"/>
    <w:rsid w:val="2BA5A056"/>
    <w:rsid w:val="2BA83C90"/>
    <w:rsid w:val="2BACC5C0"/>
    <w:rsid w:val="2BB5836D"/>
    <w:rsid w:val="2BBBE538"/>
    <w:rsid w:val="2BC8376F"/>
    <w:rsid w:val="2BCAEEC9"/>
    <w:rsid w:val="2BD98E47"/>
    <w:rsid w:val="2BE4D03F"/>
    <w:rsid w:val="2BE60E59"/>
    <w:rsid w:val="2BEAE42F"/>
    <w:rsid w:val="2BF0B86E"/>
    <w:rsid w:val="2BFDB716"/>
    <w:rsid w:val="2C029DD5"/>
    <w:rsid w:val="2C0A683A"/>
    <w:rsid w:val="2C0AE30C"/>
    <w:rsid w:val="2C1E750B"/>
    <w:rsid w:val="2C23EB0E"/>
    <w:rsid w:val="2C23F8BC"/>
    <w:rsid w:val="2C2A08DF"/>
    <w:rsid w:val="2C416A22"/>
    <w:rsid w:val="2C4D97FC"/>
    <w:rsid w:val="2C4F0A54"/>
    <w:rsid w:val="2C5B27AC"/>
    <w:rsid w:val="2C6875CD"/>
    <w:rsid w:val="2C6EA891"/>
    <w:rsid w:val="2C7CCAF3"/>
    <w:rsid w:val="2C7FBE29"/>
    <w:rsid w:val="2C810CB8"/>
    <w:rsid w:val="2C8196DB"/>
    <w:rsid w:val="2C884B21"/>
    <w:rsid w:val="2C8DC596"/>
    <w:rsid w:val="2C90B657"/>
    <w:rsid w:val="2CADC196"/>
    <w:rsid w:val="2CAEF582"/>
    <w:rsid w:val="2CBC012C"/>
    <w:rsid w:val="2CBF5D36"/>
    <w:rsid w:val="2CCCE04C"/>
    <w:rsid w:val="2CD7EE6E"/>
    <w:rsid w:val="2CDDA02F"/>
    <w:rsid w:val="2CED760A"/>
    <w:rsid w:val="2CF5E1D8"/>
    <w:rsid w:val="2CFBCB2F"/>
    <w:rsid w:val="2D015A39"/>
    <w:rsid w:val="2D02C647"/>
    <w:rsid w:val="2D03D01E"/>
    <w:rsid w:val="2D04A445"/>
    <w:rsid w:val="2D051102"/>
    <w:rsid w:val="2D05144D"/>
    <w:rsid w:val="2D08D1A8"/>
    <w:rsid w:val="2D1D4A38"/>
    <w:rsid w:val="2D308CA5"/>
    <w:rsid w:val="2D30B49C"/>
    <w:rsid w:val="2D41A9EF"/>
    <w:rsid w:val="2D502D74"/>
    <w:rsid w:val="2D525208"/>
    <w:rsid w:val="2D545FFF"/>
    <w:rsid w:val="2D5D61FE"/>
    <w:rsid w:val="2D64526F"/>
    <w:rsid w:val="2D6FA582"/>
    <w:rsid w:val="2D710144"/>
    <w:rsid w:val="2D715AE0"/>
    <w:rsid w:val="2D78AC1B"/>
    <w:rsid w:val="2D833EF7"/>
    <w:rsid w:val="2D8A2FD3"/>
    <w:rsid w:val="2D8F62E1"/>
    <w:rsid w:val="2D9378DD"/>
    <w:rsid w:val="2D9F20FF"/>
    <w:rsid w:val="2DA54E85"/>
    <w:rsid w:val="2DAFEC52"/>
    <w:rsid w:val="2DB756EC"/>
    <w:rsid w:val="2DC62CB5"/>
    <w:rsid w:val="2DC899CA"/>
    <w:rsid w:val="2DD6939A"/>
    <w:rsid w:val="2DD95526"/>
    <w:rsid w:val="2DE443FF"/>
    <w:rsid w:val="2DEBCEC8"/>
    <w:rsid w:val="2DF28D78"/>
    <w:rsid w:val="2E0A5F46"/>
    <w:rsid w:val="2E0DBB3F"/>
    <w:rsid w:val="2E12EE58"/>
    <w:rsid w:val="2E15D925"/>
    <w:rsid w:val="2E28744F"/>
    <w:rsid w:val="2E44157D"/>
    <w:rsid w:val="2E4E4C5A"/>
    <w:rsid w:val="2E4F467A"/>
    <w:rsid w:val="2E5D1840"/>
    <w:rsid w:val="2E823358"/>
    <w:rsid w:val="2E84782C"/>
    <w:rsid w:val="2E8608CB"/>
    <w:rsid w:val="2E8AF38F"/>
    <w:rsid w:val="2E903AD4"/>
    <w:rsid w:val="2E903F5D"/>
    <w:rsid w:val="2E98914B"/>
    <w:rsid w:val="2E998BEA"/>
    <w:rsid w:val="2EA24D49"/>
    <w:rsid w:val="2EAD0BE1"/>
    <w:rsid w:val="2EB24E77"/>
    <w:rsid w:val="2EC26CDB"/>
    <w:rsid w:val="2EC576A8"/>
    <w:rsid w:val="2ED55721"/>
    <w:rsid w:val="2EE44A73"/>
    <w:rsid w:val="2EE47406"/>
    <w:rsid w:val="2EE92F23"/>
    <w:rsid w:val="2EFADDD9"/>
    <w:rsid w:val="2F07FC6A"/>
    <w:rsid w:val="2F09C723"/>
    <w:rsid w:val="2F10925C"/>
    <w:rsid w:val="2F17FAF6"/>
    <w:rsid w:val="2F195C92"/>
    <w:rsid w:val="2F1AE42A"/>
    <w:rsid w:val="2F1BC3FD"/>
    <w:rsid w:val="2F2572D3"/>
    <w:rsid w:val="2F272A62"/>
    <w:rsid w:val="2F2B64C7"/>
    <w:rsid w:val="2F39450D"/>
    <w:rsid w:val="2F41A014"/>
    <w:rsid w:val="2F6E5A34"/>
    <w:rsid w:val="2F8B2DD7"/>
    <w:rsid w:val="2F8BDA65"/>
    <w:rsid w:val="2F99B22E"/>
    <w:rsid w:val="2FB39893"/>
    <w:rsid w:val="2FB4BB49"/>
    <w:rsid w:val="2FB56611"/>
    <w:rsid w:val="2FB9CF18"/>
    <w:rsid w:val="2FBFD06F"/>
    <w:rsid w:val="2FCC97EE"/>
    <w:rsid w:val="2FCFA24D"/>
    <w:rsid w:val="2FD6FFCB"/>
    <w:rsid w:val="2FDDC0E8"/>
    <w:rsid w:val="2FE7913B"/>
    <w:rsid w:val="2FE84324"/>
    <w:rsid w:val="2FF61D72"/>
    <w:rsid w:val="2FF869C6"/>
    <w:rsid w:val="300A738D"/>
    <w:rsid w:val="30138539"/>
    <w:rsid w:val="301A1C56"/>
    <w:rsid w:val="30311F05"/>
    <w:rsid w:val="3031DE5E"/>
    <w:rsid w:val="304318A0"/>
    <w:rsid w:val="30437F3E"/>
    <w:rsid w:val="3044AD98"/>
    <w:rsid w:val="30494B03"/>
    <w:rsid w:val="304F63C3"/>
    <w:rsid w:val="305CBE14"/>
    <w:rsid w:val="305D1E88"/>
    <w:rsid w:val="305E15A3"/>
    <w:rsid w:val="305E97AA"/>
    <w:rsid w:val="305F8E1C"/>
    <w:rsid w:val="3062EFCC"/>
    <w:rsid w:val="30652937"/>
    <w:rsid w:val="307AAD69"/>
    <w:rsid w:val="307CC0F8"/>
    <w:rsid w:val="308AB7FB"/>
    <w:rsid w:val="30912AEB"/>
    <w:rsid w:val="3096C2B4"/>
    <w:rsid w:val="309CEF40"/>
    <w:rsid w:val="30A21BF2"/>
    <w:rsid w:val="30C0252A"/>
    <w:rsid w:val="30C65EF9"/>
    <w:rsid w:val="30C986A7"/>
    <w:rsid w:val="30DF9BF7"/>
    <w:rsid w:val="30E0F656"/>
    <w:rsid w:val="30E74838"/>
    <w:rsid w:val="30E93F74"/>
    <w:rsid w:val="30EADE3A"/>
    <w:rsid w:val="30F7929B"/>
    <w:rsid w:val="31051B82"/>
    <w:rsid w:val="310E89DA"/>
    <w:rsid w:val="31122739"/>
    <w:rsid w:val="3112841A"/>
    <w:rsid w:val="31156854"/>
    <w:rsid w:val="31171955"/>
    <w:rsid w:val="311D1F4D"/>
    <w:rsid w:val="3122C77E"/>
    <w:rsid w:val="3123139B"/>
    <w:rsid w:val="31269618"/>
    <w:rsid w:val="312F5BA6"/>
    <w:rsid w:val="31331FE5"/>
    <w:rsid w:val="313693BF"/>
    <w:rsid w:val="313D864B"/>
    <w:rsid w:val="31552E21"/>
    <w:rsid w:val="31554C4A"/>
    <w:rsid w:val="315CAD39"/>
    <w:rsid w:val="315D8944"/>
    <w:rsid w:val="31629522"/>
    <w:rsid w:val="31677532"/>
    <w:rsid w:val="316D3BEF"/>
    <w:rsid w:val="3171E202"/>
    <w:rsid w:val="3173EEA1"/>
    <w:rsid w:val="318EE523"/>
    <w:rsid w:val="3196C575"/>
    <w:rsid w:val="319DE4DC"/>
    <w:rsid w:val="31AA90A5"/>
    <w:rsid w:val="31B05994"/>
    <w:rsid w:val="31B2393C"/>
    <w:rsid w:val="31B29B73"/>
    <w:rsid w:val="31BCFD00"/>
    <w:rsid w:val="31C45371"/>
    <w:rsid w:val="31CA7DCF"/>
    <w:rsid w:val="31CB093F"/>
    <w:rsid w:val="31CC4B33"/>
    <w:rsid w:val="31CE3386"/>
    <w:rsid w:val="31E9E9B9"/>
    <w:rsid w:val="31EB5771"/>
    <w:rsid w:val="31EF4852"/>
    <w:rsid w:val="31F73123"/>
    <w:rsid w:val="31F8F63F"/>
    <w:rsid w:val="3204FB26"/>
    <w:rsid w:val="320C0356"/>
    <w:rsid w:val="321A16FF"/>
    <w:rsid w:val="321D410E"/>
    <w:rsid w:val="321DF13B"/>
    <w:rsid w:val="322922AA"/>
    <w:rsid w:val="3233669A"/>
    <w:rsid w:val="323986FC"/>
    <w:rsid w:val="323CFACC"/>
    <w:rsid w:val="32461862"/>
    <w:rsid w:val="324B8F20"/>
    <w:rsid w:val="324FBF25"/>
    <w:rsid w:val="3251C2BB"/>
    <w:rsid w:val="3251EE88"/>
    <w:rsid w:val="325B6358"/>
    <w:rsid w:val="3262BB1E"/>
    <w:rsid w:val="327A2A6C"/>
    <w:rsid w:val="327AAF7A"/>
    <w:rsid w:val="327C6BE8"/>
    <w:rsid w:val="32895978"/>
    <w:rsid w:val="3292B355"/>
    <w:rsid w:val="32969EAB"/>
    <w:rsid w:val="329C52E2"/>
    <w:rsid w:val="32A0532D"/>
    <w:rsid w:val="32ABF8AB"/>
    <w:rsid w:val="32B4CA21"/>
    <w:rsid w:val="32B7EF0D"/>
    <w:rsid w:val="32BBE53F"/>
    <w:rsid w:val="32C39CB0"/>
    <w:rsid w:val="32D6B457"/>
    <w:rsid w:val="32D83034"/>
    <w:rsid w:val="32DE1A58"/>
    <w:rsid w:val="32E21FCA"/>
    <w:rsid w:val="32FEB0FF"/>
    <w:rsid w:val="33083DC2"/>
    <w:rsid w:val="330D0101"/>
    <w:rsid w:val="332244A9"/>
    <w:rsid w:val="332623A1"/>
    <w:rsid w:val="332D9F63"/>
    <w:rsid w:val="333575E3"/>
    <w:rsid w:val="33398746"/>
    <w:rsid w:val="334ED0B5"/>
    <w:rsid w:val="335005C4"/>
    <w:rsid w:val="335FC391"/>
    <w:rsid w:val="336A5C60"/>
    <w:rsid w:val="33824ADD"/>
    <w:rsid w:val="33838014"/>
    <w:rsid w:val="3384BB49"/>
    <w:rsid w:val="338566C3"/>
    <w:rsid w:val="3387321E"/>
    <w:rsid w:val="3397610E"/>
    <w:rsid w:val="33A4DB64"/>
    <w:rsid w:val="33ABA3DF"/>
    <w:rsid w:val="33ABFC56"/>
    <w:rsid w:val="33AF29C5"/>
    <w:rsid w:val="33AFD10F"/>
    <w:rsid w:val="33BF2923"/>
    <w:rsid w:val="33C00AD4"/>
    <w:rsid w:val="33C5A0F3"/>
    <w:rsid w:val="33D26C24"/>
    <w:rsid w:val="33E66E25"/>
    <w:rsid w:val="33EE718B"/>
    <w:rsid w:val="3401D15E"/>
    <w:rsid w:val="34169DB5"/>
    <w:rsid w:val="341A7481"/>
    <w:rsid w:val="341BD129"/>
    <w:rsid w:val="3421DEEE"/>
    <w:rsid w:val="34251F53"/>
    <w:rsid w:val="34252879"/>
    <w:rsid w:val="342D4697"/>
    <w:rsid w:val="343A0FCF"/>
    <w:rsid w:val="344288CB"/>
    <w:rsid w:val="3446128B"/>
    <w:rsid w:val="344673F6"/>
    <w:rsid w:val="34581884"/>
    <w:rsid w:val="345897F9"/>
    <w:rsid w:val="345A19D9"/>
    <w:rsid w:val="345B8AF8"/>
    <w:rsid w:val="346F9BAC"/>
    <w:rsid w:val="346FBA6A"/>
    <w:rsid w:val="3475FFCB"/>
    <w:rsid w:val="347B4C0B"/>
    <w:rsid w:val="3480E8DE"/>
    <w:rsid w:val="3489F88F"/>
    <w:rsid w:val="348D0306"/>
    <w:rsid w:val="34931B39"/>
    <w:rsid w:val="349A7272"/>
    <w:rsid w:val="349D4A5D"/>
    <w:rsid w:val="34ACFDFE"/>
    <w:rsid w:val="34B7B5EE"/>
    <w:rsid w:val="34C22FBA"/>
    <w:rsid w:val="34C3D097"/>
    <w:rsid w:val="34D8BB7D"/>
    <w:rsid w:val="34D8C4C6"/>
    <w:rsid w:val="34DD5DBE"/>
    <w:rsid w:val="34E455CF"/>
    <w:rsid w:val="34E8B1AF"/>
    <w:rsid w:val="34F66BF5"/>
    <w:rsid w:val="34FB59D0"/>
    <w:rsid w:val="34FB8ED4"/>
    <w:rsid w:val="3507844E"/>
    <w:rsid w:val="35093063"/>
    <w:rsid w:val="35248D23"/>
    <w:rsid w:val="3525D90B"/>
    <w:rsid w:val="35294113"/>
    <w:rsid w:val="3533E1C4"/>
    <w:rsid w:val="3534617F"/>
    <w:rsid w:val="3536AC07"/>
    <w:rsid w:val="353ED625"/>
    <w:rsid w:val="354808D1"/>
    <w:rsid w:val="35544E8B"/>
    <w:rsid w:val="35593348"/>
    <w:rsid w:val="35626473"/>
    <w:rsid w:val="35696F4C"/>
    <w:rsid w:val="3569DAC6"/>
    <w:rsid w:val="356B6F2E"/>
    <w:rsid w:val="357660F0"/>
    <w:rsid w:val="35808F89"/>
    <w:rsid w:val="358BF30F"/>
    <w:rsid w:val="3594605E"/>
    <w:rsid w:val="359FFDCF"/>
    <w:rsid w:val="35A38DE2"/>
    <w:rsid w:val="35A74405"/>
    <w:rsid w:val="35AAAC0E"/>
    <w:rsid w:val="35BE2363"/>
    <w:rsid w:val="35C11FA0"/>
    <w:rsid w:val="35C14E5E"/>
    <w:rsid w:val="35C83FB9"/>
    <w:rsid w:val="35CC5790"/>
    <w:rsid w:val="35CE546B"/>
    <w:rsid w:val="35D9ED2E"/>
    <w:rsid w:val="35DADE53"/>
    <w:rsid w:val="35DC5FDC"/>
    <w:rsid w:val="35DDD9AE"/>
    <w:rsid w:val="35E99265"/>
    <w:rsid w:val="35F19E38"/>
    <w:rsid w:val="360151A7"/>
    <w:rsid w:val="360820D4"/>
    <w:rsid w:val="360E17B7"/>
    <w:rsid w:val="3615103F"/>
    <w:rsid w:val="3623A4FB"/>
    <w:rsid w:val="3625D7FB"/>
    <w:rsid w:val="362712F5"/>
    <w:rsid w:val="3627AE7A"/>
    <w:rsid w:val="362C2F1A"/>
    <w:rsid w:val="363D333C"/>
    <w:rsid w:val="3642A242"/>
    <w:rsid w:val="3642C915"/>
    <w:rsid w:val="36484608"/>
    <w:rsid w:val="364CC0A3"/>
    <w:rsid w:val="3653A0A9"/>
    <w:rsid w:val="3655BB98"/>
    <w:rsid w:val="365F697F"/>
    <w:rsid w:val="3663D519"/>
    <w:rsid w:val="366B1985"/>
    <w:rsid w:val="366B2A6A"/>
    <w:rsid w:val="3671B064"/>
    <w:rsid w:val="367FAA13"/>
    <w:rsid w:val="3681FE8B"/>
    <w:rsid w:val="3688389A"/>
    <w:rsid w:val="36907584"/>
    <w:rsid w:val="36A085DF"/>
    <w:rsid w:val="36A82F3B"/>
    <w:rsid w:val="36AE7976"/>
    <w:rsid w:val="36B64A28"/>
    <w:rsid w:val="36BBAF1E"/>
    <w:rsid w:val="36BD7465"/>
    <w:rsid w:val="36C0A544"/>
    <w:rsid w:val="36C4F820"/>
    <w:rsid w:val="36CE5AE0"/>
    <w:rsid w:val="36D00AA2"/>
    <w:rsid w:val="36E62B5C"/>
    <w:rsid w:val="36E7BEBF"/>
    <w:rsid w:val="36F09799"/>
    <w:rsid w:val="36F2CCCC"/>
    <w:rsid w:val="36F7D8FD"/>
    <w:rsid w:val="36FAFEA1"/>
    <w:rsid w:val="370A63F2"/>
    <w:rsid w:val="37112ED4"/>
    <w:rsid w:val="371540E5"/>
    <w:rsid w:val="3727DDA7"/>
    <w:rsid w:val="3732CFBC"/>
    <w:rsid w:val="3733088C"/>
    <w:rsid w:val="3735F4F0"/>
    <w:rsid w:val="373B0EB3"/>
    <w:rsid w:val="373EE0C9"/>
    <w:rsid w:val="37488535"/>
    <w:rsid w:val="374CF884"/>
    <w:rsid w:val="3753C581"/>
    <w:rsid w:val="37632C84"/>
    <w:rsid w:val="37673D30"/>
    <w:rsid w:val="3777EA9A"/>
    <w:rsid w:val="3778E1FD"/>
    <w:rsid w:val="37848A15"/>
    <w:rsid w:val="3791C4C4"/>
    <w:rsid w:val="379602BE"/>
    <w:rsid w:val="379FDA32"/>
    <w:rsid w:val="37A902AE"/>
    <w:rsid w:val="37AA6F45"/>
    <w:rsid w:val="37B14349"/>
    <w:rsid w:val="37B5A120"/>
    <w:rsid w:val="37BF7777"/>
    <w:rsid w:val="37C0FA63"/>
    <w:rsid w:val="37C17B76"/>
    <w:rsid w:val="37C49102"/>
    <w:rsid w:val="37C4BC25"/>
    <w:rsid w:val="37C7558B"/>
    <w:rsid w:val="37C7F95F"/>
    <w:rsid w:val="37D16429"/>
    <w:rsid w:val="37D2B920"/>
    <w:rsid w:val="37E250BC"/>
    <w:rsid w:val="37F094AC"/>
    <w:rsid w:val="37FC4A9E"/>
    <w:rsid w:val="38036644"/>
    <w:rsid w:val="381146D7"/>
    <w:rsid w:val="38197344"/>
    <w:rsid w:val="381ABA44"/>
    <w:rsid w:val="381BE502"/>
    <w:rsid w:val="38223568"/>
    <w:rsid w:val="3824604E"/>
    <w:rsid w:val="383076F3"/>
    <w:rsid w:val="3834BA54"/>
    <w:rsid w:val="3835E8C6"/>
    <w:rsid w:val="3838D018"/>
    <w:rsid w:val="383C9C47"/>
    <w:rsid w:val="384E17CD"/>
    <w:rsid w:val="38501629"/>
    <w:rsid w:val="38519C3F"/>
    <w:rsid w:val="3858E066"/>
    <w:rsid w:val="385C7628"/>
    <w:rsid w:val="385DE498"/>
    <w:rsid w:val="387F3122"/>
    <w:rsid w:val="38803AED"/>
    <w:rsid w:val="388825D4"/>
    <w:rsid w:val="38894556"/>
    <w:rsid w:val="3898ADAC"/>
    <w:rsid w:val="38A829A3"/>
    <w:rsid w:val="38B345AC"/>
    <w:rsid w:val="38B929A6"/>
    <w:rsid w:val="38BDD61F"/>
    <w:rsid w:val="38CE4F72"/>
    <w:rsid w:val="38D040AD"/>
    <w:rsid w:val="38D643B4"/>
    <w:rsid w:val="38DB2E3D"/>
    <w:rsid w:val="38DF25A2"/>
    <w:rsid w:val="38DFC961"/>
    <w:rsid w:val="38E91D56"/>
    <w:rsid w:val="38ECACBE"/>
    <w:rsid w:val="38EEFBE5"/>
    <w:rsid w:val="38FE818B"/>
    <w:rsid w:val="39059082"/>
    <w:rsid w:val="3912442E"/>
    <w:rsid w:val="391BD88D"/>
    <w:rsid w:val="391DE539"/>
    <w:rsid w:val="3930A303"/>
    <w:rsid w:val="393AB54C"/>
    <w:rsid w:val="3944DC36"/>
    <w:rsid w:val="39483928"/>
    <w:rsid w:val="395CEB2D"/>
    <w:rsid w:val="39603B42"/>
    <w:rsid w:val="3967DCC7"/>
    <w:rsid w:val="39710BD5"/>
    <w:rsid w:val="3972642A"/>
    <w:rsid w:val="397556C6"/>
    <w:rsid w:val="397E08E0"/>
    <w:rsid w:val="3982278E"/>
    <w:rsid w:val="398393B8"/>
    <w:rsid w:val="39897B3A"/>
    <w:rsid w:val="399221E9"/>
    <w:rsid w:val="39B14BE3"/>
    <w:rsid w:val="39BD1552"/>
    <w:rsid w:val="39BDD224"/>
    <w:rsid w:val="39BDE0D5"/>
    <w:rsid w:val="39C4C7DA"/>
    <w:rsid w:val="39C71A27"/>
    <w:rsid w:val="39D3B40C"/>
    <w:rsid w:val="39D7C21E"/>
    <w:rsid w:val="39DA03B8"/>
    <w:rsid w:val="39DA6379"/>
    <w:rsid w:val="39E09F9E"/>
    <w:rsid w:val="39E5A6C7"/>
    <w:rsid w:val="39E9AEF5"/>
    <w:rsid w:val="39EB9354"/>
    <w:rsid w:val="39F6FE6F"/>
    <w:rsid w:val="39FDD2C6"/>
    <w:rsid w:val="3A0183DE"/>
    <w:rsid w:val="3A092255"/>
    <w:rsid w:val="3A1360FD"/>
    <w:rsid w:val="3A1BD30E"/>
    <w:rsid w:val="3A2924D0"/>
    <w:rsid w:val="3A2FAF77"/>
    <w:rsid w:val="3A36230B"/>
    <w:rsid w:val="3A373156"/>
    <w:rsid w:val="3A39A610"/>
    <w:rsid w:val="3A3E961E"/>
    <w:rsid w:val="3A4044A2"/>
    <w:rsid w:val="3A4A41F3"/>
    <w:rsid w:val="3A541CE2"/>
    <w:rsid w:val="3A5C6525"/>
    <w:rsid w:val="3A60EEA3"/>
    <w:rsid w:val="3A62B9D0"/>
    <w:rsid w:val="3A634EFD"/>
    <w:rsid w:val="3A63DBE6"/>
    <w:rsid w:val="3A7D0AE7"/>
    <w:rsid w:val="3A7ECF34"/>
    <w:rsid w:val="3A84444C"/>
    <w:rsid w:val="3A8C6660"/>
    <w:rsid w:val="3A906596"/>
    <w:rsid w:val="3AAD7AFB"/>
    <w:rsid w:val="3AB92DD6"/>
    <w:rsid w:val="3AC1C6A5"/>
    <w:rsid w:val="3AC73EA5"/>
    <w:rsid w:val="3AD5CBAF"/>
    <w:rsid w:val="3ADBF51C"/>
    <w:rsid w:val="3AE2B1E6"/>
    <w:rsid w:val="3AE7EE29"/>
    <w:rsid w:val="3AE80FBC"/>
    <w:rsid w:val="3AF38093"/>
    <w:rsid w:val="3B0F3342"/>
    <w:rsid w:val="3B138E0B"/>
    <w:rsid w:val="3B19D1CB"/>
    <w:rsid w:val="3B26BD1F"/>
    <w:rsid w:val="3B32EAF7"/>
    <w:rsid w:val="3B3AFEE0"/>
    <w:rsid w:val="3B40C848"/>
    <w:rsid w:val="3B459D1C"/>
    <w:rsid w:val="3B4E45C9"/>
    <w:rsid w:val="3B5338AE"/>
    <w:rsid w:val="3B5A0CB3"/>
    <w:rsid w:val="3B5DE99D"/>
    <w:rsid w:val="3B714519"/>
    <w:rsid w:val="3B71EDB9"/>
    <w:rsid w:val="3B750D5C"/>
    <w:rsid w:val="3B77237A"/>
    <w:rsid w:val="3B838717"/>
    <w:rsid w:val="3B85F7D4"/>
    <w:rsid w:val="3B891C07"/>
    <w:rsid w:val="3B893507"/>
    <w:rsid w:val="3B8A45DD"/>
    <w:rsid w:val="3B9540DE"/>
    <w:rsid w:val="3B9B5D9E"/>
    <w:rsid w:val="3BA026C2"/>
    <w:rsid w:val="3BA3F61B"/>
    <w:rsid w:val="3BA99EC6"/>
    <w:rsid w:val="3BAA49EA"/>
    <w:rsid w:val="3BAACBB7"/>
    <w:rsid w:val="3BAC660C"/>
    <w:rsid w:val="3BAED9BB"/>
    <w:rsid w:val="3BB12FC3"/>
    <w:rsid w:val="3BB5D276"/>
    <w:rsid w:val="3BBF5A90"/>
    <w:rsid w:val="3BC8E42A"/>
    <w:rsid w:val="3BCD5715"/>
    <w:rsid w:val="3BD62183"/>
    <w:rsid w:val="3BE14DB8"/>
    <w:rsid w:val="3BEA8473"/>
    <w:rsid w:val="3BF12991"/>
    <w:rsid w:val="3C006025"/>
    <w:rsid w:val="3C037B87"/>
    <w:rsid w:val="3C0C9538"/>
    <w:rsid w:val="3C13D109"/>
    <w:rsid w:val="3C15CA45"/>
    <w:rsid w:val="3C17C1FD"/>
    <w:rsid w:val="3C1F62B7"/>
    <w:rsid w:val="3C233B58"/>
    <w:rsid w:val="3C2B460F"/>
    <w:rsid w:val="3C2C135B"/>
    <w:rsid w:val="3C339579"/>
    <w:rsid w:val="3C38E60F"/>
    <w:rsid w:val="3C3FB800"/>
    <w:rsid w:val="3C469F44"/>
    <w:rsid w:val="3C50A32A"/>
    <w:rsid w:val="3C5342BA"/>
    <w:rsid w:val="3C599ED5"/>
    <w:rsid w:val="3C5C3A3C"/>
    <w:rsid w:val="3C633671"/>
    <w:rsid w:val="3C63AF0D"/>
    <w:rsid w:val="3C685063"/>
    <w:rsid w:val="3C6F4B2F"/>
    <w:rsid w:val="3C7C28B5"/>
    <w:rsid w:val="3C92362B"/>
    <w:rsid w:val="3C965755"/>
    <w:rsid w:val="3C982C0F"/>
    <w:rsid w:val="3CA2F93F"/>
    <w:rsid w:val="3CA305DA"/>
    <w:rsid w:val="3CA7029E"/>
    <w:rsid w:val="3CB54B7B"/>
    <w:rsid w:val="3CC10218"/>
    <w:rsid w:val="3CC557FF"/>
    <w:rsid w:val="3CC82003"/>
    <w:rsid w:val="3CCCD01F"/>
    <w:rsid w:val="3CCE1231"/>
    <w:rsid w:val="3CDA3B4E"/>
    <w:rsid w:val="3CE4B114"/>
    <w:rsid w:val="3CF22F49"/>
    <w:rsid w:val="3CF33C7D"/>
    <w:rsid w:val="3CF6E3ED"/>
    <w:rsid w:val="3CFCB58C"/>
    <w:rsid w:val="3D0860A6"/>
    <w:rsid w:val="3D0BF71D"/>
    <w:rsid w:val="3D0F5AE5"/>
    <w:rsid w:val="3D16D8F6"/>
    <w:rsid w:val="3D254CFC"/>
    <w:rsid w:val="3D328FE5"/>
    <w:rsid w:val="3D38E541"/>
    <w:rsid w:val="3D3BC419"/>
    <w:rsid w:val="3D3EDACC"/>
    <w:rsid w:val="3D4C51D3"/>
    <w:rsid w:val="3D5592EA"/>
    <w:rsid w:val="3D5754E3"/>
    <w:rsid w:val="3D57B59B"/>
    <w:rsid w:val="3D5CF92C"/>
    <w:rsid w:val="3D660C36"/>
    <w:rsid w:val="3D7894B7"/>
    <w:rsid w:val="3D7BDE2A"/>
    <w:rsid w:val="3D7FA382"/>
    <w:rsid w:val="3D861593"/>
    <w:rsid w:val="3D868533"/>
    <w:rsid w:val="3D919FC5"/>
    <w:rsid w:val="3D9FEF0F"/>
    <w:rsid w:val="3DA1F92D"/>
    <w:rsid w:val="3DA3414C"/>
    <w:rsid w:val="3DB0BAAA"/>
    <w:rsid w:val="3DB6A188"/>
    <w:rsid w:val="3DBE8D4A"/>
    <w:rsid w:val="3DBE963B"/>
    <w:rsid w:val="3DC5B741"/>
    <w:rsid w:val="3DC6C6A8"/>
    <w:rsid w:val="3DD26C8C"/>
    <w:rsid w:val="3DD73F34"/>
    <w:rsid w:val="3DDA0390"/>
    <w:rsid w:val="3DE0FF3E"/>
    <w:rsid w:val="3DE3E1BC"/>
    <w:rsid w:val="3DE882B6"/>
    <w:rsid w:val="3DEDD489"/>
    <w:rsid w:val="3DEF0971"/>
    <w:rsid w:val="3DF26E48"/>
    <w:rsid w:val="3E0406A8"/>
    <w:rsid w:val="3E122D8A"/>
    <w:rsid w:val="3E18602E"/>
    <w:rsid w:val="3E213694"/>
    <w:rsid w:val="3E2563D5"/>
    <w:rsid w:val="3E26DA62"/>
    <w:rsid w:val="3E279858"/>
    <w:rsid w:val="3E3FF8CE"/>
    <w:rsid w:val="3E48CE99"/>
    <w:rsid w:val="3E4ADD56"/>
    <w:rsid w:val="3E4EC631"/>
    <w:rsid w:val="3E55FF49"/>
    <w:rsid w:val="3E56C450"/>
    <w:rsid w:val="3E5EDBF4"/>
    <w:rsid w:val="3E6973D5"/>
    <w:rsid w:val="3E6AF7E8"/>
    <w:rsid w:val="3E6E683C"/>
    <w:rsid w:val="3E6EC725"/>
    <w:rsid w:val="3E737C1A"/>
    <w:rsid w:val="3E741E09"/>
    <w:rsid w:val="3E74C646"/>
    <w:rsid w:val="3E7B1B28"/>
    <w:rsid w:val="3E872E59"/>
    <w:rsid w:val="3E88A559"/>
    <w:rsid w:val="3E8A01EF"/>
    <w:rsid w:val="3E8AD9A4"/>
    <w:rsid w:val="3E97B515"/>
    <w:rsid w:val="3E9D792C"/>
    <w:rsid w:val="3E9E3037"/>
    <w:rsid w:val="3EAD1CCC"/>
    <w:rsid w:val="3EB1101E"/>
    <w:rsid w:val="3EC288DB"/>
    <w:rsid w:val="3EC48480"/>
    <w:rsid w:val="3EC8DC5C"/>
    <w:rsid w:val="3ECB69DB"/>
    <w:rsid w:val="3ED11881"/>
    <w:rsid w:val="3ED7842C"/>
    <w:rsid w:val="3EDFD74C"/>
    <w:rsid w:val="3EE25E97"/>
    <w:rsid w:val="3EE901EA"/>
    <w:rsid w:val="3EE94CD6"/>
    <w:rsid w:val="3EE9F2BA"/>
    <w:rsid w:val="3EEA0FF2"/>
    <w:rsid w:val="3EED3BD3"/>
    <w:rsid w:val="3EFF3F1F"/>
    <w:rsid w:val="3EFF589D"/>
    <w:rsid w:val="3F064C06"/>
    <w:rsid w:val="3F09EF4F"/>
    <w:rsid w:val="3F0C4CCE"/>
    <w:rsid w:val="3F0DA1B7"/>
    <w:rsid w:val="3F0FA4EA"/>
    <w:rsid w:val="3F16155D"/>
    <w:rsid w:val="3F1777FB"/>
    <w:rsid w:val="3F1EA981"/>
    <w:rsid w:val="3F20C907"/>
    <w:rsid w:val="3F22A02C"/>
    <w:rsid w:val="3F282728"/>
    <w:rsid w:val="3F2A7272"/>
    <w:rsid w:val="3F2F6F66"/>
    <w:rsid w:val="3F448A42"/>
    <w:rsid w:val="3F4D3B80"/>
    <w:rsid w:val="3F6151E8"/>
    <w:rsid w:val="3F6A27DA"/>
    <w:rsid w:val="3F6ECA4E"/>
    <w:rsid w:val="3F78F750"/>
    <w:rsid w:val="3F84203F"/>
    <w:rsid w:val="3F874224"/>
    <w:rsid w:val="3F96787B"/>
    <w:rsid w:val="3F9ED06F"/>
    <w:rsid w:val="3FAAAF96"/>
    <w:rsid w:val="3FAF26AC"/>
    <w:rsid w:val="3FBEF7C7"/>
    <w:rsid w:val="3FC1E258"/>
    <w:rsid w:val="3FC62A7E"/>
    <w:rsid w:val="3FCBCAE3"/>
    <w:rsid w:val="3FCBEC90"/>
    <w:rsid w:val="3FD099F8"/>
    <w:rsid w:val="3FE5C071"/>
    <w:rsid w:val="3FEFA231"/>
    <w:rsid w:val="40028D02"/>
    <w:rsid w:val="40100F2D"/>
    <w:rsid w:val="40111601"/>
    <w:rsid w:val="40190FB9"/>
    <w:rsid w:val="401B0239"/>
    <w:rsid w:val="401EFA55"/>
    <w:rsid w:val="402A52D6"/>
    <w:rsid w:val="402E5CA5"/>
    <w:rsid w:val="402FEE6A"/>
    <w:rsid w:val="403649FF"/>
    <w:rsid w:val="4038EB7D"/>
    <w:rsid w:val="403D6224"/>
    <w:rsid w:val="4040ADBE"/>
    <w:rsid w:val="40438F07"/>
    <w:rsid w:val="40503DC2"/>
    <w:rsid w:val="4050633B"/>
    <w:rsid w:val="405D03A0"/>
    <w:rsid w:val="405F70AB"/>
    <w:rsid w:val="40654C46"/>
    <w:rsid w:val="406C60F7"/>
    <w:rsid w:val="407442EA"/>
    <w:rsid w:val="4076B332"/>
    <w:rsid w:val="407F509C"/>
    <w:rsid w:val="4081E99C"/>
    <w:rsid w:val="408B6C1E"/>
    <w:rsid w:val="4091DFFC"/>
    <w:rsid w:val="409413A7"/>
    <w:rsid w:val="4098E924"/>
    <w:rsid w:val="409BFC74"/>
    <w:rsid w:val="409DEDE8"/>
    <w:rsid w:val="409F7376"/>
    <w:rsid w:val="40BBC6B4"/>
    <w:rsid w:val="40BC0FD6"/>
    <w:rsid w:val="40C95570"/>
    <w:rsid w:val="40C99DE3"/>
    <w:rsid w:val="40D39FE0"/>
    <w:rsid w:val="40DF8AD3"/>
    <w:rsid w:val="40E2F350"/>
    <w:rsid w:val="40E3038F"/>
    <w:rsid w:val="40E5AE56"/>
    <w:rsid w:val="40F2176E"/>
    <w:rsid w:val="40F6ECC8"/>
    <w:rsid w:val="40F85D5D"/>
    <w:rsid w:val="40F870EF"/>
    <w:rsid w:val="40FFA4AA"/>
    <w:rsid w:val="410C691F"/>
    <w:rsid w:val="4112EF16"/>
    <w:rsid w:val="41179B86"/>
    <w:rsid w:val="411F18F2"/>
    <w:rsid w:val="412CF0ED"/>
    <w:rsid w:val="413B95FC"/>
    <w:rsid w:val="41469A36"/>
    <w:rsid w:val="414772A9"/>
    <w:rsid w:val="414D73DF"/>
    <w:rsid w:val="4165CBDB"/>
    <w:rsid w:val="4168E535"/>
    <w:rsid w:val="416FCD59"/>
    <w:rsid w:val="4170C46F"/>
    <w:rsid w:val="41777EC7"/>
    <w:rsid w:val="41802390"/>
    <w:rsid w:val="41833671"/>
    <w:rsid w:val="418DE981"/>
    <w:rsid w:val="4198F05D"/>
    <w:rsid w:val="41A07817"/>
    <w:rsid w:val="41ADA9D0"/>
    <w:rsid w:val="41B68147"/>
    <w:rsid w:val="41BC1A29"/>
    <w:rsid w:val="41CB0B49"/>
    <w:rsid w:val="41CBF615"/>
    <w:rsid w:val="41EDF2A9"/>
    <w:rsid w:val="41FB2C41"/>
    <w:rsid w:val="42183189"/>
    <w:rsid w:val="421864A4"/>
    <w:rsid w:val="42190366"/>
    <w:rsid w:val="4219B305"/>
    <w:rsid w:val="42200C04"/>
    <w:rsid w:val="422CAAD7"/>
    <w:rsid w:val="4235BA0A"/>
    <w:rsid w:val="42442FDE"/>
    <w:rsid w:val="424E391D"/>
    <w:rsid w:val="425D087D"/>
    <w:rsid w:val="426380C1"/>
    <w:rsid w:val="42814799"/>
    <w:rsid w:val="428A17D3"/>
    <w:rsid w:val="428C94C3"/>
    <w:rsid w:val="429E2E8C"/>
    <w:rsid w:val="42A15847"/>
    <w:rsid w:val="42AEB906"/>
    <w:rsid w:val="42B0BF15"/>
    <w:rsid w:val="42BF4142"/>
    <w:rsid w:val="42C766E9"/>
    <w:rsid w:val="42C930A6"/>
    <w:rsid w:val="42C94402"/>
    <w:rsid w:val="42CA660C"/>
    <w:rsid w:val="42CD4A6A"/>
    <w:rsid w:val="42D50120"/>
    <w:rsid w:val="42D66E10"/>
    <w:rsid w:val="42D7584D"/>
    <w:rsid w:val="42D98187"/>
    <w:rsid w:val="42DCE681"/>
    <w:rsid w:val="42E24612"/>
    <w:rsid w:val="42E407BC"/>
    <w:rsid w:val="42E6C384"/>
    <w:rsid w:val="42ED5732"/>
    <w:rsid w:val="42F70284"/>
    <w:rsid w:val="42FDD461"/>
    <w:rsid w:val="42FE20CE"/>
    <w:rsid w:val="4306BB53"/>
    <w:rsid w:val="431B26BD"/>
    <w:rsid w:val="431ECE0C"/>
    <w:rsid w:val="4330A568"/>
    <w:rsid w:val="4330CD45"/>
    <w:rsid w:val="433837FD"/>
    <w:rsid w:val="433E3F60"/>
    <w:rsid w:val="43407E07"/>
    <w:rsid w:val="4348C876"/>
    <w:rsid w:val="434B2A12"/>
    <w:rsid w:val="434BDBF2"/>
    <w:rsid w:val="43529271"/>
    <w:rsid w:val="43560300"/>
    <w:rsid w:val="4358FE94"/>
    <w:rsid w:val="43639BA4"/>
    <w:rsid w:val="4379D4DC"/>
    <w:rsid w:val="438EB8E5"/>
    <w:rsid w:val="43914B85"/>
    <w:rsid w:val="43924385"/>
    <w:rsid w:val="43949F4A"/>
    <w:rsid w:val="4396DBF8"/>
    <w:rsid w:val="439743B8"/>
    <w:rsid w:val="4398A1CB"/>
    <w:rsid w:val="4398F6F2"/>
    <w:rsid w:val="439B7F01"/>
    <w:rsid w:val="43AABE11"/>
    <w:rsid w:val="43AF11F4"/>
    <w:rsid w:val="43B11B45"/>
    <w:rsid w:val="43B210E9"/>
    <w:rsid w:val="43BB3C5A"/>
    <w:rsid w:val="43BD97FD"/>
    <w:rsid w:val="43C2BBBE"/>
    <w:rsid w:val="43C3D10D"/>
    <w:rsid w:val="43C9D785"/>
    <w:rsid w:val="43D2B7B2"/>
    <w:rsid w:val="43D8358F"/>
    <w:rsid w:val="43D8E95C"/>
    <w:rsid w:val="43DAE37C"/>
    <w:rsid w:val="44072500"/>
    <w:rsid w:val="4407D9EB"/>
    <w:rsid w:val="44115558"/>
    <w:rsid w:val="44189A8C"/>
    <w:rsid w:val="4419F239"/>
    <w:rsid w:val="441FA001"/>
    <w:rsid w:val="44292F9F"/>
    <w:rsid w:val="442CB87C"/>
    <w:rsid w:val="442E1439"/>
    <w:rsid w:val="443A4FE3"/>
    <w:rsid w:val="443DDB4D"/>
    <w:rsid w:val="4446D702"/>
    <w:rsid w:val="444C7ECB"/>
    <w:rsid w:val="445C3A42"/>
    <w:rsid w:val="44614A2A"/>
    <w:rsid w:val="446F1EEF"/>
    <w:rsid w:val="446FE3B8"/>
    <w:rsid w:val="447CEF38"/>
    <w:rsid w:val="447D749E"/>
    <w:rsid w:val="448090EC"/>
    <w:rsid w:val="448EEDA5"/>
    <w:rsid w:val="44934E57"/>
    <w:rsid w:val="449471C7"/>
    <w:rsid w:val="449EFA9A"/>
    <w:rsid w:val="44A54456"/>
    <w:rsid w:val="44A59968"/>
    <w:rsid w:val="44AF6827"/>
    <w:rsid w:val="44CF05E3"/>
    <w:rsid w:val="44CF6CF5"/>
    <w:rsid w:val="44D4D957"/>
    <w:rsid w:val="44DE6999"/>
    <w:rsid w:val="44F3935B"/>
    <w:rsid w:val="44F5ADF1"/>
    <w:rsid w:val="450055E0"/>
    <w:rsid w:val="4505BA95"/>
    <w:rsid w:val="4508D8BD"/>
    <w:rsid w:val="45106ED3"/>
    <w:rsid w:val="4511C24E"/>
    <w:rsid w:val="4514E828"/>
    <w:rsid w:val="452199CE"/>
    <w:rsid w:val="452E940A"/>
    <w:rsid w:val="4530F929"/>
    <w:rsid w:val="45380980"/>
    <w:rsid w:val="454CF437"/>
    <w:rsid w:val="45608678"/>
    <w:rsid w:val="456175E4"/>
    <w:rsid w:val="4565413D"/>
    <w:rsid w:val="456691F8"/>
    <w:rsid w:val="45681E4F"/>
    <w:rsid w:val="456C3C7C"/>
    <w:rsid w:val="456FDAF7"/>
    <w:rsid w:val="457D2447"/>
    <w:rsid w:val="458A5701"/>
    <w:rsid w:val="458AE4EA"/>
    <w:rsid w:val="458C6B35"/>
    <w:rsid w:val="459C8FF2"/>
    <w:rsid w:val="45ABC6AB"/>
    <w:rsid w:val="45B11EA5"/>
    <w:rsid w:val="45BC3C23"/>
    <w:rsid w:val="45BF2495"/>
    <w:rsid w:val="45C03F37"/>
    <w:rsid w:val="45C940BB"/>
    <w:rsid w:val="45D11C11"/>
    <w:rsid w:val="45D6BB68"/>
    <w:rsid w:val="45D9F11F"/>
    <w:rsid w:val="45EB6FEA"/>
    <w:rsid w:val="45F6280D"/>
    <w:rsid w:val="4603E93E"/>
    <w:rsid w:val="460BAA66"/>
    <w:rsid w:val="460D9DD2"/>
    <w:rsid w:val="460F185C"/>
    <w:rsid w:val="46101BCA"/>
    <w:rsid w:val="461600B3"/>
    <w:rsid w:val="461659A5"/>
    <w:rsid w:val="461901B9"/>
    <w:rsid w:val="4619251E"/>
    <w:rsid w:val="4625F0A3"/>
    <w:rsid w:val="462DF722"/>
    <w:rsid w:val="463A5303"/>
    <w:rsid w:val="463BF133"/>
    <w:rsid w:val="463EB557"/>
    <w:rsid w:val="464CDC76"/>
    <w:rsid w:val="46547BA8"/>
    <w:rsid w:val="4656CC0F"/>
    <w:rsid w:val="465EAE7E"/>
    <w:rsid w:val="466A7629"/>
    <w:rsid w:val="4672C823"/>
    <w:rsid w:val="46735A82"/>
    <w:rsid w:val="4680057B"/>
    <w:rsid w:val="46813F32"/>
    <w:rsid w:val="4681EB6F"/>
    <w:rsid w:val="46913963"/>
    <w:rsid w:val="4694F226"/>
    <w:rsid w:val="469F31C2"/>
    <w:rsid w:val="46A00146"/>
    <w:rsid w:val="46A5B524"/>
    <w:rsid w:val="46A6B50F"/>
    <w:rsid w:val="46A7DACC"/>
    <w:rsid w:val="46AB76CA"/>
    <w:rsid w:val="46AC988E"/>
    <w:rsid w:val="46AD9BAF"/>
    <w:rsid w:val="46B0C1D1"/>
    <w:rsid w:val="46B42535"/>
    <w:rsid w:val="46B560FF"/>
    <w:rsid w:val="46C012A1"/>
    <w:rsid w:val="46C0DE8E"/>
    <w:rsid w:val="46C71ED7"/>
    <w:rsid w:val="46C72A34"/>
    <w:rsid w:val="46CF5A57"/>
    <w:rsid w:val="46E7CEA2"/>
    <w:rsid w:val="46EBCB9F"/>
    <w:rsid w:val="46FA3245"/>
    <w:rsid w:val="4709058B"/>
    <w:rsid w:val="470A53F0"/>
    <w:rsid w:val="4712AC64"/>
    <w:rsid w:val="4717656D"/>
    <w:rsid w:val="4719CBC3"/>
    <w:rsid w:val="471AD5E6"/>
    <w:rsid w:val="471F1FDF"/>
    <w:rsid w:val="471FC936"/>
    <w:rsid w:val="4721C39E"/>
    <w:rsid w:val="472637CA"/>
    <w:rsid w:val="472C10B4"/>
    <w:rsid w:val="4730AC8B"/>
    <w:rsid w:val="47323663"/>
    <w:rsid w:val="47580CB2"/>
    <w:rsid w:val="475AB102"/>
    <w:rsid w:val="476AE723"/>
    <w:rsid w:val="477E92E5"/>
    <w:rsid w:val="4784FCF8"/>
    <w:rsid w:val="47863A11"/>
    <w:rsid w:val="478F35EF"/>
    <w:rsid w:val="47A46E59"/>
    <w:rsid w:val="47BAF68D"/>
    <w:rsid w:val="47C0F13B"/>
    <w:rsid w:val="47C1F4DB"/>
    <w:rsid w:val="47C6E2E9"/>
    <w:rsid w:val="47CB4ABF"/>
    <w:rsid w:val="47D18341"/>
    <w:rsid w:val="47D4678B"/>
    <w:rsid w:val="47DAF7FB"/>
    <w:rsid w:val="47E39BBC"/>
    <w:rsid w:val="47E4F066"/>
    <w:rsid w:val="47E6E189"/>
    <w:rsid w:val="47ED891B"/>
    <w:rsid w:val="47F363D3"/>
    <w:rsid w:val="47F4285F"/>
    <w:rsid w:val="47F6DA64"/>
    <w:rsid w:val="47FA292E"/>
    <w:rsid w:val="47FB57C7"/>
    <w:rsid w:val="47FD8759"/>
    <w:rsid w:val="480EB303"/>
    <w:rsid w:val="481B2D82"/>
    <w:rsid w:val="481F0265"/>
    <w:rsid w:val="48242757"/>
    <w:rsid w:val="482EA22F"/>
    <w:rsid w:val="482F03C9"/>
    <w:rsid w:val="483E0E36"/>
    <w:rsid w:val="483FBE91"/>
    <w:rsid w:val="484241AC"/>
    <w:rsid w:val="484EA33A"/>
    <w:rsid w:val="485345E8"/>
    <w:rsid w:val="4855BF02"/>
    <w:rsid w:val="485D6D92"/>
    <w:rsid w:val="48667840"/>
    <w:rsid w:val="4868CE53"/>
    <w:rsid w:val="486AACD6"/>
    <w:rsid w:val="48747F3A"/>
    <w:rsid w:val="487963A9"/>
    <w:rsid w:val="48812442"/>
    <w:rsid w:val="48845A39"/>
    <w:rsid w:val="4895505C"/>
    <w:rsid w:val="4898C0CB"/>
    <w:rsid w:val="489B39B7"/>
    <w:rsid w:val="48A6646E"/>
    <w:rsid w:val="48BF0FD4"/>
    <w:rsid w:val="48C80D51"/>
    <w:rsid w:val="48D0FEA1"/>
    <w:rsid w:val="48E9A621"/>
    <w:rsid w:val="48EAB7CA"/>
    <w:rsid w:val="490CCD86"/>
    <w:rsid w:val="4914168D"/>
    <w:rsid w:val="4917D0A9"/>
    <w:rsid w:val="491E134B"/>
    <w:rsid w:val="49263E6A"/>
    <w:rsid w:val="4927E7B2"/>
    <w:rsid w:val="492D3B3C"/>
    <w:rsid w:val="49453690"/>
    <w:rsid w:val="495558F6"/>
    <w:rsid w:val="496B83CC"/>
    <w:rsid w:val="49708337"/>
    <w:rsid w:val="4971B8FE"/>
    <w:rsid w:val="49744F45"/>
    <w:rsid w:val="497496B6"/>
    <w:rsid w:val="4976CD73"/>
    <w:rsid w:val="4979C02D"/>
    <w:rsid w:val="497C9DF6"/>
    <w:rsid w:val="498C1813"/>
    <w:rsid w:val="49914725"/>
    <w:rsid w:val="49A4DBD8"/>
    <w:rsid w:val="49B65E33"/>
    <w:rsid w:val="49BBB28B"/>
    <w:rsid w:val="49C3EE56"/>
    <w:rsid w:val="49C736D5"/>
    <w:rsid w:val="49CCCF4B"/>
    <w:rsid w:val="49D01B16"/>
    <w:rsid w:val="49D31E14"/>
    <w:rsid w:val="49DAA739"/>
    <w:rsid w:val="49E18010"/>
    <w:rsid w:val="4A048C88"/>
    <w:rsid w:val="4A212FA8"/>
    <w:rsid w:val="4A23080E"/>
    <w:rsid w:val="4A40DEB2"/>
    <w:rsid w:val="4A52EF08"/>
    <w:rsid w:val="4A5844C4"/>
    <w:rsid w:val="4A586ADB"/>
    <w:rsid w:val="4A59BA31"/>
    <w:rsid w:val="4A5C28EB"/>
    <w:rsid w:val="4A690013"/>
    <w:rsid w:val="4A6E258F"/>
    <w:rsid w:val="4A7060F6"/>
    <w:rsid w:val="4A725EEA"/>
    <w:rsid w:val="4A73BA61"/>
    <w:rsid w:val="4A761ECF"/>
    <w:rsid w:val="4A827527"/>
    <w:rsid w:val="4A8EAA95"/>
    <w:rsid w:val="4A912D74"/>
    <w:rsid w:val="4A992398"/>
    <w:rsid w:val="4A9C3979"/>
    <w:rsid w:val="4AA49F74"/>
    <w:rsid w:val="4AA55EA6"/>
    <w:rsid w:val="4AB8273A"/>
    <w:rsid w:val="4AC5334F"/>
    <w:rsid w:val="4ACB0673"/>
    <w:rsid w:val="4AD14B5F"/>
    <w:rsid w:val="4AD957EE"/>
    <w:rsid w:val="4ADA966A"/>
    <w:rsid w:val="4ADB1C09"/>
    <w:rsid w:val="4ADD8E05"/>
    <w:rsid w:val="4AE1EFC5"/>
    <w:rsid w:val="4AE76DAA"/>
    <w:rsid w:val="4AF6C476"/>
    <w:rsid w:val="4AF71396"/>
    <w:rsid w:val="4AFB24B9"/>
    <w:rsid w:val="4B02043A"/>
    <w:rsid w:val="4B10A7E7"/>
    <w:rsid w:val="4B14491F"/>
    <w:rsid w:val="4B179CCB"/>
    <w:rsid w:val="4B1A0B04"/>
    <w:rsid w:val="4B1F839C"/>
    <w:rsid w:val="4B2B30D6"/>
    <w:rsid w:val="4B2D4575"/>
    <w:rsid w:val="4B2D7E68"/>
    <w:rsid w:val="4B301753"/>
    <w:rsid w:val="4B3BA3C3"/>
    <w:rsid w:val="4B54BF38"/>
    <w:rsid w:val="4B622213"/>
    <w:rsid w:val="4B663BCD"/>
    <w:rsid w:val="4B6A0707"/>
    <w:rsid w:val="4B6EB227"/>
    <w:rsid w:val="4B723778"/>
    <w:rsid w:val="4B80570E"/>
    <w:rsid w:val="4B826795"/>
    <w:rsid w:val="4B93017C"/>
    <w:rsid w:val="4B98963A"/>
    <w:rsid w:val="4B9DA2D4"/>
    <w:rsid w:val="4B9DCF2D"/>
    <w:rsid w:val="4BA0A046"/>
    <w:rsid w:val="4BA860A9"/>
    <w:rsid w:val="4BB00AEC"/>
    <w:rsid w:val="4BB7D927"/>
    <w:rsid w:val="4BB9BD10"/>
    <w:rsid w:val="4BD22E38"/>
    <w:rsid w:val="4BE4B2AB"/>
    <w:rsid w:val="4BF07940"/>
    <w:rsid w:val="4BF51333"/>
    <w:rsid w:val="4BF76F54"/>
    <w:rsid w:val="4C0301CC"/>
    <w:rsid w:val="4C082806"/>
    <w:rsid w:val="4C0A8364"/>
    <w:rsid w:val="4C0E4D52"/>
    <w:rsid w:val="4C0EE750"/>
    <w:rsid w:val="4C20B8BD"/>
    <w:rsid w:val="4C2ABBE4"/>
    <w:rsid w:val="4C2B2D3E"/>
    <w:rsid w:val="4C2FB466"/>
    <w:rsid w:val="4C37A830"/>
    <w:rsid w:val="4C3A1390"/>
    <w:rsid w:val="4C3D572E"/>
    <w:rsid w:val="4C3F6760"/>
    <w:rsid w:val="4C518157"/>
    <w:rsid w:val="4C52F235"/>
    <w:rsid w:val="4C5573CC"/>
    <w:rsid w:val="4C55ECE5"/>
    <w:rsid w:val="4C571C93"/>
    <w:rsid w:val="4C5AB4B8"/>
    <w:rsid w:val="4C60F09C"/>
    <w:rsid w:val="4C61B34E"/>
    <w:rsid w:val="4C644020"/>
    <w:rsid w:val="4C6B11E5"/>
    <w:rsid w:val="4C6F733C"/>
    <w:rsid w:val="4C765020"/>
    <w:rsid w:val="4C79A24D"/>
    <w:rsid w:val="4C809C56"/>
    <w:rsid w:val="4C93D58D"/>
    <w:rsid w:val="4CA634DF"/>
    <w:rsid w:val="4CACA888"/>
    <w:rsid w:val="4CB4B06D"/>
    <w:rsid w:val="4CC55E97"/>
    <w:rsid w:val="4CCB503C"/>
    <w:rsid w:val="4CCC471D"/>
    <w:rsid w:val="4CD9BE8B"/>
    <w:rsid w:val="4CDE32BA"/>
    <w:rsid w:val="4CE418CB"/>
    <w:rsid w:val="4CF0BF88"/>
    <w:rsid w:val="4CFC1B00"/>
    <w:rsid w:val="4D08961A"/>
    <w:rsid w:val="4D0AFF19"/>
    <w:rsid w:val="4D168371"/>
    <w:rsid w:val="4D19B41F"/>
    <w:rsid w:val="4D283E4C"/>
    <w:rsid w:val="4D2BA8C8"/>
    <w:rsid w:val="4D34FA53"/>
    <w:rsid w:val="4D353F7D"/>
    <w:rsid w:val="4D3EDFD7"/>
    <w:rsid w:val="4D3F3038"/>
    <w:rsid w:val="4D483E86"/>
    <w:rsid w:val="4D48D2A2"/>
    <w:rsid w:val="4D4AD1AD"/>
    <w:rsid w:val="4D4D96EA"/>
    <w:rsid w:val="4D507516"/>
    <w:rsid w:val="4D559F1A"/>
    <w:rsid w:val="4D57773D"/>
    <w:rsid w:val="4D6701FD"/>
    <w:rsid w:val="4D6B69C1"/>
    <w:rsid w:val="4D6C15E1"/>
    <w:rsid w:val="4D6E39E4"/>
    <w:rsid w:val="4D7E2747"/>
    <w:rsid w:val="4D859569"/>
    <w:rsid w:val="4D8812A7"/>
    <w:rsid w:val="4D8AB16A"/>
    <w:rsid w:val="4D9A0FAC"/>
    <w:rsid w:val="4D9AAF55"/>
    <w:rsid w:val="4D9B9C4A"/>
    <w:rsid w:val="4DBC1461"/>
    <w:rsid w:val="4DC28E84"/>
    <w:rsid w:val="4DC8A3F3"/>
    <w:rsid w:val="4DC9772A"/>
    <w:rsid w:val="4DD3BF7C"/>
    <w:rsid w:val="4DD77998"/>
    <w:rsid w:val="4DD82FF9"/>
    <w:rsid w:val="4DE1100D"/>
    <w:rsid w:val="4DE5AC3C"/>
    <w:rsid w:val="4DF0480E"/>
    <w:rsid w:val="4DF05D3E"/>
    <w:rsid w:val="4DF4EBCD"/>
    <w:rsid w:val="4E01B0A4"/>
    <w:rsid w:val="4E146109"/>
    <w:rsid w:val="4E1789DB"/>
    <w:rsid w:val="4E18BB62"/>
    <w:rsid w:val="4E28B2FA"/>
    <w:rsid w:val="4E2C993C"/>
    <w:rsid w:val="4E2EB3D8"/>
    <w:rsid w:val="4E32EF17"/>
    <w:rsid w:val="4E3D8867"/>
    <w:rsid w:val="4E42A698"/>
    <w:rsid w:val="4E4FE5E6"/>
    <w:rsid w:val="4E5202BF"/>
    <w:rsid w:val="4E5ED908"/>
    <w:rsid w:val="4E80FF7A"/>
    <w:rsid w:val="4E92ECB7"/>
    <w:rsid w:val="4E97B988"/>
    <w:rsid w:val="4E992EE6"/>
    <w:rsid w:val="4EA1E4AF"/>
    <w:rsid w:val="4EA20D87"/>
    <w:rsid w:val="4EA4A118"/>
    <w:rsid w:val="4EA4CC08"/>
    <w:rsid w:val="4EB02F1C"/>
    <w:rsid w:val="4EBB4ECA"/>
    <w:rsid w:val="4EC3669D"/>
    <w:rsid w:val="4EC3E767"/>
    <w:rsid w:val="4ECB7077"/>
    <w:rsid w:val="4EDB5958"/>
    <w:rsid w:val="4EE024BB"/>
    <w:rsid w:val="4EE36417"/>
    <w:rsid w:val="4EE435CD"/>
    <w:rsid w:val="4EF18010"/>
    <w:rsid w:val="4EF41CA3"/>
    <w:rsid w:val="4EF98139"/>
    <w:rsid w:val="4EF9A6D2"/>
    <w:rsid w:val="4F0C6839"/>
    <w:rsid w:val="4F184971"/>
    <w:rsid w:val="4F27B690"/>
    <w:rsid w:val="4F28E516"/>
    <w:rsid w:val="4F398F24"/>
    <w:rsid w:val="4F3D071A"/>
    <w:rsid w:val="4F46E417"/>
    <w:rsid w:val="4F48D295"/>
    <w:rsid w:val="4F4AD30A"/>
    <w:rsid w:val="4F57EEF3"/>
    <w:rsid w:val="4F584602"/>
    <w:rsid w:val="4F5AD1CC"/>
    <w:rsid w:val="4F610A1E"/>
    <w:rsid w:val="4F68B13A"/>
    <w:rsid w:val="4F6E7D18"/>
    <w:rsid w:val="4F7D05AA"/>
    <w:rsid w:val="4F837290"/>
    <w:rsid w:val="4F88D4C5"/>
    <w:rsid w:val="4F91CFFC"/>
    <w:rsid w:val="4F96B156"/>
    <w:rsid w:val="4FA37138"/>
    <w:rsid w:val="4FBDA67E"/>
    <w:rsid w:val="4FD2A1A5"/>
    <w:rsid w:val="4FD3105F"/>
    <w:rsid w:val="4FD87989"/>
    <w:rsid w:val="4FEC4C2F"/>
    <w:rsid w:val="4FEE8FC2"/>
    <w:rsid w:val="4FF99D28"/>
    <w:rsid w:val="50072B21"/>
    <w:rsid w:val="500998E3"/>
    <w:rsid w:val="5017F56F"/>
    <w:rsid w:val="501A5269"/>
    <w:rsid w:val="501B4A99"/>
    <w:rsid w:val="5021A560"/>
    <w:rsid w:val="50223A3D"/>
    <w:rsid w:val="5022FE4D"/>
    <w:rsid w:val="502B4BB8"/>
    <w:rsid w:val="503D8959"/>
    <w:rsid w:val="504547CA"/>
    <w:rsid w:val="5050851F"/>
    <w:rsid w:val="505BC167"/>
    <w:rsid w:val="50686C55"/>
    <w:rsid w:val="506E7A8B"/>
    <w:rsid w:val="5077575C"/>
    <w:rsid w:val="50787346"/>
    <w:rsid w:val="507E0B82"/>
    <w:rsid w:val="50871484"/>
    <w:rsid w:val="509182F0"/>
    <w:rsid w:val="5093BB6A"/>
    <w:rsid w:val="5099B0DF"/>
    <w:rsid w:val="50C97CC7"/>
    <w:rsid w:val="50CA8143"/>
    <w:rsid w:val="50DA7470"/>
    <w:rsid w:val="50DCE42F"/>
    <w:rsid w:val="50EE57FF"/>
    <w:rsid w:val="50F1E97C"/>
    <w:rsid w:val="50F32B81"/>
    <w:rsid w:val="50FB7A72"/>
    <w:rsid w:val="50FF8253"/>
    <w:rsid w:val="510A3BB6"/>
    <w:rsid w:val="510B122C"/>
    <w:rsid w:val="51196588"/>
    <w:rsid w:val="511B54AE"/>
    <w:rsid w:val="512863A2"/>
    <w:rsid w:val="512A0CC0"/>
    <w:rsid w:val="512DDFE6"/>
    <w:rsid w:val="513718BC"/>
    <w:rsid w:val="51392FB2"/>
    <w:rsid w:val="513992E6"/>
    <w:rsid w:val="513EE3D6"/>
    <w:rsid w:val="515291D3"/>
    <w:rsid w:val="5152BDE0"/>
    <w:rsid w:val="51589C1F"/>
    <w:rsid w:val="515D233B"/>
    <w:rsid w:val="515F684B"/>
    <w:rsid w:val="515FD310"/>
    <w:rsid w:val="515FE07A"/>
    <w:rsid w:val="516DC0DF"/>
    <w:rsid w:val="516E5DF5"/>
    <w:rsid w:val="517005F2"/>
    <w:rsid w:val="517425D8"/>
    <w:rsid w:val="517C0D4D"/>
    <w:rsid w:val="518D759B"/>
    <w:rsid w:val="518EA9E5"/>
    <w:rsid w:val="5199C931"/>
    <w:rsid w:val="51A61241"/>
    <w:rsid w:val="51A62606"/>
    <w:rsid w:val="51B5AA84"/>
    <w:rsid w:val="51B8350E"/>
    <w:rsid w:val="51B8E846"/>
    <w:rsid w:val="51B8E9DC"/>
    <w:rsid w:val="51C4146C"/>
    <w:rsid w:val="51DA2C13"/>
    <w:rsid w:val="51F77BE0"/>
    <w:rsid w:val="51F9EFA3"/>
    <w:rsid w:val="51FE7FCA"/>
    <w:rsid w:val="51FF1536"/>
    <w:rsid w:val="5202F0C7"/>
    <w:rsid w:val="5204C49A"/>
    <w:rsid w:val="520FA012"/>
    <w:rsid w:val="52212826"/>
    <w:rsid w:val="5224B0D0"/>
    <w:rsid w:val="52262DD5"/>
    <w:rsid w:val="5226EDE4"/>
    <w:rsid w:val="52287281"/>
    <w:rsid w:val="522BB32E"/>
    <w:rsid w:val="523923E4"/>
    <w:rsid w:val="5239AC53"/>
    <w:rsid w:val="523A3112"/>
    <w:rsid w:val="52434EA0"/>
    <w:rsid w:val="524B1A16"/>
    <w:rsid w:val="524E440E"/>
    <w:rsid w:val="524F9499"/>
    <w:rsid w:val="52632D3F"/>
    <w:rsid w:val="527174AC"/>
    <w:rsid w:val="52774A0B"/>
    <w:rsid w:val="5277943E"/>
    <w:rsid w:val="528BCFBD"/>
    <w:rsid w:val="52951142"/>
    <w:rsid w:val="5297894D"/>
    <w:rsid w:val="52A3C08D"/>
    <w:rsid w:val="52A4A35E"/>
    <w:rsid w:val="52A78FA8"/>
    <w:rsid w:val="52B0BDD5"/>
    <w:rsid w:val="52B90E3C"/>
    <w:rsid w:val="52BD41F2"/>
    <w:rsid w:val="52C457FE"/>
    <w:rsid w:val="52CC47F7"/>
    <w:rsid w:val="52CC851F"/>
    <w:rsid w:val="52CDAD0B"/>
    <w:rsid w:val="52CE8D7F"/>
    <w:rsid w:val="52D21E34"/>
    <w:rsid w:val="52E5775B"/>
    <w:rsid w:val="52E760DF"/>
    <w:rsid w:val="52EFB11C"/>
    <w:rsid w:val="52F2F7F5"/>
    <w:rsid w:val="52F7B5E1"/>
    <w:rsid w:val="53141532"/>
    <w:rsid w:val="532737EF"/>
    <w:rsid w:val="532CFAFD"/>
    <w:rsid w:val="532F7FB1"/>
    <w:rsid w:val="5343205B"/>
    <w:rsid w:val="5348701A"/>
    <w:rsid w:val="53536AF0"/>
    <w:rsid w:val="535E0182"/>
    <w:rsid w:val="5368405C"/>
    <w:rsid w:val="537B53A7"/>
    <w:rsid w:val="537EECFD"/>
    <w:rsid w:val="53863313"/>
    <w:rsid w:val="538FDD36"/>
    <w:rsid w:val="53906A54"/>
    <w:rsid w:val="53906DD7"/>
    <w:rsid w:val="53957B04"/>
    <w:rsid w:val="5396C7AA"/>
    <w:rsid w:val="5398FC64"/>
    <w:rsid w:val="539AC404"/>
    <w:rsid w:val="53A49BBA"/>
    <w:rsid w:val="53ADF97A"/>
    <w:rsid w:val="53AF9353"/>
    <w:rsid w:val="53B2EC63"/>
    <w:rsid w:val="53C37387"/>
    <w:rsid w:val="53C8D228"/>
    <w:rsid w:val="53CB32A1"/>
    <w:rsid w:val="53D79B6A"/>
    <w:rsid w:val="53DE998A"/>
    <w:rsid w:val="53E94B34"/>
    <w:rsid w:val="53EBA9AA"/>
    <w:rsid w:val="53F4B4DB"/>
    <w:rsid w:val="54006DD3"/>
    <w:rsid w:val="5410A350"/>
    <w:rsid w:val="54157070"/>
    <w:rsid w:val="5417E2CB"/>
    <w:rsid w:val="541A92A3"/>
    <w:rsid w:val="542762C0"/>
    <w:rsid w:val="5427AAA0"/>
    <w:rsid w:val="54454507"/>
    <w:rsid w:val="54505DF5"/>
    <w:rsid w:val="545F06EE"/>
    <w:rsid w:val="546C3579"/>
    <w:rsid w:val="5480F124"/>
    <w:rsid w:val="5485A2C5"/>
    <w:rsid w:val="5487D228"/>
    <w:rsid w:val="548C8714"/>
    <w:rsid w:val="548D1668"/>
    <w:rsid w:val="5491028A"/>
    <w:rsid w:val="5497BFED"/>
    <w:rsid w:val="549A54C1"/>
    <w:rsid w:val="54A425F7"/>
    <w:rsid w:val="54A8EBBF"/>
    <w:rsid w:val="54AC1254"/>
    <w:rsid w:val="54AC9EE2"/>
    <w:rsid w:val="54B24506"/>
    <w:rsid w:val="54B3FD25"/>
    <w:rsid w:val="54B72FA8"/>
    <w:rsid w:val="54BAA0DE"/>
    <w:rsid w:val="54BB621F"/>
    <w:rsid w:val="54BB7321"/>
    <w:rsid w:val="54BDFF8D"/>
    <w:rsid w:val="54C3BAF1"/>
    <w:rsid w:val="54C54C91"/>
    <w:rsid w:val="54C9F322"/>
    <w:rsid w:val="54CAE538"/>
    <w:rsid w:val="54CD09BB"/>
    <w:rsid w:val="54CDDEB5"/>
    <w:rsid w:val="54D0CA91"/>
    <w:rsid w:val="54D55BC5"/>
    <w:rsid w:val="54D57297"/>
    <w:rsid w:val="54E8CAF3"/>
    <w:rsid w:val="54F9B63E"/>
    <w:rsid w:val="5500598E"/>
    <w:rsid w:val="5500BE6E"/>
    <w:rsid w:val="550388A0"/>
    <w:rsid w:val="550548A0"/>
    <w:rsid w:val="550F3BC2"/>
    <w:rsid w:val="55156B3E"/>
    <w:rsid w:val="551BD4C8"/>
    <w:rsid w:val="551D9532"/>
    <w:rsid w:val="551F1AEF"/>
    <w:rsid w:val="5521D974"/>
    <w:rsid w:val="552376F6"/>
    <w:rsid w:val="55252391"/>
    <w:rsid w:val="55262F32"/>
    <w:rsid w:val="55376A80"/>
    <w:rsid w:val="553E080A"/>
    <w:rsid w:val="553F7581"/>
    <w:rsid w:val="553FB0D1"/>
    <w:rsid w:val="5545D7EE"/>
    <w:rsid w:val="55472C9E"/>
    <w:rsid w:val="55493807"/>
    <w:rsid w:val="554ED65A"/>
    <w:rsid w:val="554FBB0E"/>
    <w:rsid w:val="555D81E5"/>
    <w:rsid w:val="55784F6E"/>
    <w:rsid w:val="559044A7"/>
    <w:rsid w:val="55943D01"/>
    <w:rsid w:val="559E01D3"/>
    <w:rsid w:val="55A46B7D"/>
    <w:rsid w:val="55AAF7CB"/>
    <w:rsid w:val="55AD8EA2"/>
    <w:rsid w:val="55B32A0D"/>
    <w:rsid w:val="55B4814F"/>
    <w:rsid w:val="55B61727"/>
    <w:rsid w:val="55BA3F70"/>
    <w:rsid w:val="55D57B88"/>
    <w:rsid w:val="55D78DA7"/>
    <w:rsid w:val="55DD3D78"/>
    <w:rsid w:val="55E01944"/>
    <w:rsid w:val="55E0F3F1"/>
    <w:rsid w:val="55E3322E"/>
    <w:rsid w:val="55E90F04"/>
    <w:rsid w:val="56041C27"/>
    <w:rsid w:val="560537B1"/>
    <w:rsid w:val="560AE140"/>
    <w:rsid w:val="560F8178"/>
    <w:rsid w:val="5611FF3D"/>
    <w:rsid w:val="56124494"/>
    <w:rsid w:val="561A9D3C"/>
    <w:rsid w:val="5659F7D1"/>
    <w:rsid w:val="56732F6A"/>
    <w:rsid w:val="5681E54E"/>
    <w:rsid w:val="56845E5A"/>
    <w:rsid w:val="56847041"/>
    <w:rsid w:val="568B6577"/>
    <w:rsid w:val="5692A0B2"/>
    <w:rsid w:val="56A97DD6"/>
    <w:rsid w:val="56C0DDEA"/>
    <w:rsid w:val="56C117AF"/>
    <w:rsid w:val="56C1C9B4"/>
    <w:rsid w:val="56CE163A"/>
    <w:rsid w:val="56CE3357"/>
    <w:rsid w:val="56CF02DB"/>
    <w:rsid w:val="56CFA080"/>
    <w:rsid w:val="56D9CDED"/>
    <w:rsid w:val="56DF8BE0"/>
    <w:rsid w:val="56E9CF91"/>
    <w:rsid w:val="56F2151D"/>
    <w:rsid w:val="56F35F35"/>
    <w:rsid w:val="56FECE6E"/>
    <w:rsid w:val="56FF2EC5"/>
    <w:rsid w:val="5700C960"/>
    <w:rsid w:val="570C25E0"/>
    <w:rsid w:val="570CBEAC"/>
    <w:rsid w:val="570CC396"/>
    <w:rsid w:val="5710102B"/>
    <w:rsid w:val="5714725B"/>
    <w:rsid w:val="5721DF93"/>
    <w:rsid w:val="57224E89"/>
    <w:rsid w:val="57237231"/>
    <w:rsid w:val="572A9EF3"/>
    <w:rsid w:val="57365328"/>
    <w:rsid w:val="5738B29D"/>
    <w:rsid w:val="57393698"/>
    <w:rsid w:val="573B1969"/>
    <w:rsid w:val="57411E18"/>
    <w:rsid w:val="57457A07"/>
    <w:rsid w:val="574718C6"/>
    <w:rsid w:val="5747217A"/>
    <w:rsid w:val="574E87ED"/>
    <w:rsid w:val="574FC710"/>
    <w:rsid w:val="57595FDD"/>
    <w:rsid w:val="57627BEC"/>
    <w:rsid w:val="576A6DB9"/>
    <w:rsid w:val="57706C04"/>
    <w:rsid w:val="57759A01"/>
    <w:rsid w:val="5776FBE1"/>
    <w:rsid w:val="577BDB88"/>
    <w:rsid w:val="577E5D39"/>
    <w:rsid w:val="57848B35"/>
    <w:rsid w:val="5786ADD7"/>
    <w:rsid w:val="57885443"/>
    <w:rsid w:val="5791F2EA"/>
    <w:rsid w:val="579BBD74"/>
    <w:rsid w:val="579C5A11"/>
    <w:rsid w:val="57A02645"/>
    <w:rsid w:val="57A472E2"/>
    <w:rsid w:val="57A69EAF"/>
    <w:rsid w:val="57BFF15D"/>
    <w:rsid w:val="57C6B1B0"/>
    <w:rsid w:val="57E8899E"/>
    <w:rsid w:val="57ECFE90"/>
    <w:rsid w:val="57F6B4BD"/>
    <w:rsid w:val="57FAB9F2"/>
    <w:rsid w:val="580A984D"/>
    <w:rsid w:val="5822948D"/>
    <w:rsid w:val="58278454"/>
    <w:rsid w:val="582A63BD"/>
    <w:rsid w:val="582AC8CC"/>
    <w:rsid w:val="582ED0F2"/>
    <w:rsid w:val="583403C5"/>
    <w:rsid w:val="583ECE9F"/>
    <w:rsid w:val="5845138E"/>
    <w:rsid w:val="584FAD63"/>
    <w:rsid w:val="5850E49F"/>
    <w:rsid w:val="586AA149"/>
    <w:rsid w:val="586BEBA2"/>
    <w:rsid w:val="58702776"/>
    <w:rsid w:val="587AD9BF"/>
    <w:rsid w:val="587EDA68"/>
    <w:rsid w:val="5881D0D1"/>
    <w:rsid w:val="588CEEA6"/>
    <w:rsid w:val="588E411D"/>
    <w:rsid w:val="5891A6AA"/>
    <w:rsid w:val="58991FD1"/>
    <w:rsid w:val="58A0E0C5"/>
    <w:rsid w:val="58A316C6"/>
    <w:rsid w:val="58AC77E0"/>
    <w:rsid w:val="58ADD6AD"/>
    <w:rsid w:val="58B282CE"/>
    <w:rsid w:val="58BA8AB7"/>
    <w:rsid w:val="58BB1887"/>
    <w:rsid w:val="58BEBB92"/>
    <w:rsid w:val="58BF8E84"/>
    <w:rsid w:val="58C0395D"/>
    <w:rsid w:val="58C89569"/>
    <w:rsid w:val="58E66C21"/>
    <w:rsid w:val="58E7407B"/>
    <w:rsid w:val="58F2A159"/>
    <w:rsid w:val="58F30FC1"/>
    <w:rsid w:val="58FC5951"/>
    <w:rsid w:val="590095CA"/>
    <w:rsid w:val="59064D16"/>
    <w:rsid w:val="5909BBD7"/>
    <w:rsid w:val="5925A02E"/>
    <w:rsid w:val="5939CD1F"/>
    <w:rsid w:val="593F72DD"/>
    <w:rsid w:val="594BCEC5"/>
    <w:rsid w:val="5950E196"/>
    <w:rsid w:val="595198F2"/>
    <w:rsid w:val="59600726"/>
    <w:rsid w:val="5960A89F"/>
    <w:rsid w:val="5960CAED"/>
    <w:rsid w:val="59649656"/>
    <w:rsid w:val="5965739E"/>
    <w:rsid w:val="596BA166"/>
    <w:rsid w:val="596BD896"/>
    <w:rsid w:val="596CA614"/>
    <w:rsid w:val="596D585A"/>
    <w:rsid w:val="5977725C"/>
    <w:rsid w:val="597F655B"/>
    <w:rsid w:val="5981EFE6"/>
    <w:rsid w:val="598606AA"/>
    <w:rsid w:val="598D09B0"/>
    <w:rsid w:val="598E4F9E"/>
    <w:rsid w:val="599B1C0D"/>
    <w:rsid w:val="59C167D8"/>
    <w:rsid w:val="59C539D9"/>
    <w:rsid w:val="59C6C2E3"/>
    <w:rsid w:val="59D8BC51"/>
    <w:rsid w:val="59D9E37E"/>
    <w:rsid w:val="59DA932C"/>
    <w:rsid w:val="59E08E61"/>
    <w:rsid w:val="59E40F8E"/>
    <w:rsid w:val="59E52E01"/>
    <w:rsid w:val="59E927AA"/>
    <w:rsid w:val="59EB68D9"/>
    <w:rsid w:val="59EBD032"/>
    <w:rsid w:val="59F03BDA"/>
    <w:rsid w:val="59FF36A4"/>
    <w:rsid w:val="5A0021FC"/>
    <w:rsid w:val="5A09624E"/>
    <w:rsid w:val="5A0A771E"/>
    <w:rsid w:val="5A17B71D"/>
    <w:rsid w:val="5A1C5B6A"/>
    <w:rsid w:val="5A271A9D"/>
    <w:rsid w:val="5A2E4E87"/>
    <w:rsid w:val="5A321962"/>
    <w:rsid w:val="5A406657"/>
    <w:rsid w:val="5A419617"/>
    <w:rsid w:val="5A4C1A0E"/>
    <w:rsid w:val="5A4EB192"/>
    <w:rsid w:val="5A54F4C1"/>
    <w:rsid w:val="5A581401"/>
    <w:rsid w:val="5A59ED27"/>
    <w:rsid w:val="5A5D7FF2"/>
    <w:rsid w:val="5A602C28"/>
    <w:rsid w:val="5A603E04"/>
    <w:rsid w:val="5A61F0B0"/>
    <w:rsid w:val="5A6D05B9"/>
    <w:rsid w:val="5A79361F"/>
    <w:rsid w:val="5A7A0D44"/>
    <w:rsid w:val="5A7BC621"/>
    <w:rsid w:val="5A7C47EB"/>
    <w:rsid w:val="5A8438EE"/>
    <w:rsid w:val="5A865F9D"/>
    <w:rsid w:val="5A898C94"/>
    <w:rsid w:val="5A8CDFBB"/>
    <w:rsid w:val="5AA7CA72"/>
    <w:rsid w:val="5AAF42FA"/>
    <w:rsid w:val="5AAF81F6"/>
    <w:rsid w:val="5ABDCA90"/>
    <w:rsid w:val="5ABFBA7D"/>
    <w:rsid w:val="5ACEA99B"/>
    <w:rsid w:val="5AD75425"/>
    <w:rsid w:val="5AE661BF"/>
    <w:rsid w:val="5AE6BEF4"/>
    <w:rsid w:val="5AF5298C"/>
    <w:rsid w:val="5AF55893"/>
    <w:rsid w:val="5AFCCF5C"/>
    <w:rsid w:val="5B03A606"/>
    <w:rsid w:val="5B198BC2"/>
    <w:rsid w:val="5B19FD49"/>
    <w:rsid w:val="5B1A6D34"/>
    <w:rsid w:val="5B2919AE"/>
    <w:rsid w:val="5B31BA14"/>
    <w:rsid w:val="5B349B8F"/>
    <w:rsid w:val="5B3DAB87"/>
    <w:rsid w:val="5B401A65"/>
    <w:rsid w:val="5B42AEBF"/>
    <w:rsid w:val="5B451DF5"/>
    <w:rsid w:val="5B57F56A"/>
    <w:rsid w:val="5B5FC50B"/>
    <w:rsid w:val="5B6C7F5C"/>
    <w:rsid w:val="5B71B932"/>
    <w:rsid w:val="5B79CCE1"/>
    <w:rsid w:val="5B79F773"/>
    <w:rsid w:val="5B7F33E9"/>
    <w:rsid w:val="5B988862"/>
    <w:rsid w:val="5B9A262F"/>
    <w:rsid w:val="5B9B3340"/>
    <w:rsid w:val="5B9CFA5B"/>
    <w:rsid w:val="5BA70433"/>
    <w:rsid w:val="5BB02347"/>
    <w:rsid w:val="5BB2F446"/>
    <w:rsid w:val="5BB3C7A1"/>
    <w:rsid w:val="5BBAD776"/>
    <w:rsid w:val="5BBC16B4"/>
    <w:rsid w:val="5BBF659D"/>
    <w:rsid w:val="5BC21AD2"/>
    <w:rsid w:val="5BD110E7"/>
    <w:rsid w:val="5BE80283"/>
    <w:rsid w:val="5BEA40ED"/>
    <w:rsid w:val="5BEB2BF5"/>
    <w:rsid w:val="5BEF3EBB"/>
    <w:rsid w:val="5BF37966"/>
    <w:rsid w:val="5BF9D450"/>
    <w:rsid w:val="5BFB74CF"/>
    <w:rsid w:val="5C12DD54"/>
    <w:rsid w:val="5C1B4B2E"/>
    <w:rsid w:val="5C1D2FE0"/>
    <w:rsid w:val="5C20611C"/>
    <w:rsid w:val="5C29D9D5"/>
    <w:rsid w:val="5C2D5AA0"/>
    <w:rsid w:val="5C381E76"/>
    <w:rsid w:val="5C3AAC58"/>
    <w:rsid w:val="5C3BBF60"/>
    <w:rsid w:val="5C4691C0"/>
    <w:rsid w:val="5C4E4F60"/>
    <w:rsid w:val="5C61BF7B"/>
    <w:rsid w:val="5C643CAA"/>
    <w:rsid w:val="5C646264"/>
    <w:rsid w:val="5C648F13"/>
    <w:rsid w:val="5C64F59D"/>
    <w:rsid w:val="5C755A47"/>
    <w:rsid w:val="5C7AFA7D"/>
    <w:rsid w:val="5C8470FB"/>
    <w:rsid w:val="5C955EC5"/>
    <w:rsid w:val="5CA235FD"/>
    <w:rsid w:val="5CA6640F"/>
    <w:rsid w:val="5CA81FB2"/>
    <w:rsid w:val="5CA83FEA"/>
    <w:rsid w:val="5CA91D51"/>
    <w:rsid w:val="5CABFE1E"/>
    <w:rsid w:val="5CACEC7B"/>
    <w:rsid w:val="5CB2DC69"/>
    <w:rsid w:val="5CBCB687"/>
    <w:rsid w:val="5CCEBFEE"/>
    <w:rsid w:val="5CD2D879"/>
    <w:rsid w:val="5CDD3873"/>
    <w:rsid w:val="5CE044CE"/>
    <w:rsid w:val="5CE31B92"/>
    <w:rsid w:val="5CE556B7"/>
    <w:rsid w:val="5CED7B48"/>
    <w:rsid w:val="5D131D7F"/>
    <w:rsid w:val="5D144DF9"/>
    <w:rsid w:val="5D1DFBF8"/>
    <w:rsid w:val="5D201137"/>
    <w:rsid w:val="5D2DCC02"/>
    <w:rsid w:val="5D356C85"/>
    <w:rsid w:val="5D5ACD1E"/>
    <w:rsid w:val="5D5B15BB"/>
    <w:rsid w:val="5D5D32F8"/>
    <w:rsid w:val="5D5F5C0B"/>
    <w:rsid w:val="5D6029CC"/>
    <w:rsid w:val="5D6599C0"/>
    <w:rsid w:val="5D6BC8A2"/>
    <w:rsid w:val="5D7839EA"/>
    <w:rsid w:val="5D7973D4"/>
    <w:rsid w:val="5D7C636F"/>
    <w:rsid w:val="5D811DAC"/>
    <w:rsid w:val="5D8574D0"/>
    <w:rsid w:val="5D8D9904"/>
    <w:rsid w:val="5D9BCFCF"/>
    <w:rsid w:val="5D9D27FE"/>
    <w:rsid w:val="5DA5581B"/>
    <w:rsid w:val="5DAB921F"/>
    <w:rsid w:val="5DAC15F7"/>
    <w:rsid w:val="5DB55561"/>
    <w:rsid w:val="5DB88E1F"/>
    <w:rsid w:val="5DB8AC07"/>
    <w:rsid w:val="5DCA10C3"/>
    <w:rsid w:val="5DCA9887"/>
    <w:rsid w:val="5DD00745"/>
    <w:rsid w:val="5DD0D12B"/>
    <w:rsid w:val="5DD6D26E"/>
    <w:rsid w:val="5DDEC0E2"/>
    <w:rsid w:val="5DE016C1"/>
    <w:rsid w:val="5DE1B203"/>
    <w:rsid w:val="5DE7535D"/>
    <w:rsid w:val="5E096F46"/>
    <w:rsid w:val="5E098D0C"/>
    <w:rsid w:val="5E0D9243"/>
    <w:rsid w:val="5E11C930"/>
    <w:rsid w:val="5E1B5231"/>
    <w:rsid w:val="5E250921"/>
    <w:rsid w:val="5E2B149C"/>
    <w:rsid w:val="5E37FBE6"/>
    <w:rsid w:val="5E3CE515"/>
    <w:rsid w:val="5E3D6CE4"/>
    <w:rsid w:val="5E3ED372"/>
    <w:rsid w:val="5E3F1F22"/>
    <w:rsid w:val="5E4150FD"/>
    <w:rsid w:val="5E5E51DC"/>
    <w:rsid w:val="5E695394"/>
    <w:rsid w:val="5E78EB5F"/>
    <w:rsid w:val="5E817225"/>
    <w:rsid w:val="5E83740E"/>
    <w:rsid w:val="5E921558"/>
    <w:rsid w:val="5E93BC09"/>
    <w:rsid w:val="5EA8C256"/>
    <w:rsid w:val="5EA8D9EC"/>
    <w:rsid w:val="5EA97730"/>
    <w:rsid w:val="5EAF6DB1"/>
    <w:rsid w:val="5EB3075C"/>
    <w:rsid w:val="5EC60639"/>
    <w:rsid w:val="5EED1B62"/>
    <w:rsid w:val="5EFC1EDB"/>
    <w:rsid w:val="5EFE04BC"/>
    <w:rsid w:val="5F08294C"/>
    <w:rsid w:val="5F0E727A"/>
    <w:rsid w:val="5F1125F3"/>
    <w:rsid w:val="5F1317C8"/>
    <w:rsid w:val="5F151D37"/>
    <w:rsid w:val="5F16B95B"/>
    <w:rsid w:val="5F17CF5A"/>
    <w:rsid w:val="5F1BA33D"/>
    <w:rsid w:val="5F1F0A93"/>
    <w:rsid w:val="5F241632"/>
    <w:rsid w:val="5F2A40CE"/>
    <w:rsid w:val="5F3A1D3D"/>
    <w:rsid w:val="5F50ED12"/>
    <w:rsid w:val="5F5FE48F"/>
    <w:rsid w:val="5F649C70"/>
    <w:rsid w:val="5F6ADA09"/>
    <w:rsid w:val="5F706FE2"/>
    <w:rsid w:val="5F7740BB"/>
    <w:rsid w:val="5F77544D"/>
    <w:rsid w:val="5F7DE55E"/>
    <w:rsid w:val="5F8370D5"/>
    <w:rsid w:val="5F8B05DD"/>
    <w:rsid w:val="5FAC10DA"/>
    <w:rsid w:val="5FAE76BC"/>
    <w:rsid w:val="5FCBDDED"/>
    <w:rsid w:val="5FCD600C"/>
    <w:rsid w:val="5FD89D37"/>
    <w:rsid w:val="5FD8B561"/>
    <w:rsid w:val="5FE02D9A"/>
    <w:rsid w:val="5FE13495"/>
    <w:rsid w:val="5FEAF438"/>
    <w:rsid w:val="5FEB1352"/>
    <w:rsid w:val="5FEE7156"/>
    <w:rsid w:val="5FF079C8"/>
    <w:rsid w:val="600637FD"/>
    <w:rsid w:val="600D3E29"/>
    <w:rsid w:val="60106A08"/>
    <w:rsid w:val="6011F806"/>
    <w:rsid w:val="6014C80C"/>
    <w:rsid w:val="6020761D"/>
    <w:rsid w:val="60208CFC"/>
    <w:rsid w:val="6020A40D"/>
    <w:rsid w:val="60274934"/>
    <w:rsid w:val="604EA28D"/>
    <w:rsid w:val="605F0FEA"/>
    <w:rsid w:val="6060B112"/>
    <w:rsid w:val="6061DCF1"/>
    <w:rsid w:val="60624B6A"/>
    <w:rsid w:val="60779D3A"/>
    <w:rsid w:val="6082D850"/>
    <w:rsid w:val="6090B93F"/>
    <w:rsid w:val="6097B674"/>
    <w:rsid w:val="609CC4B3"/>
    <w:rsid w:val="60A492D6"/>
    <w:rsid w:val="60A68262"/>
    <w:rsid w:val="60A9B416"/>
    <w:rsid w:val="60ABF60D"/>
    <w:rsid w:val="60AC88A4"/>
    <w:rsid w:val="60B95CE9"/>
    <w:rsid w:val="60BE4E14"/>
    <w:rsid w:val="60C0F1BA"/>
    <w:rsid w:val="60C502B4"/>
    <w:rsid w:val="60C74DB4"/>
    <w:rsid w:val="60CB0DD6"/>
    <w:rsid w:val="60D56FDB"/>
    <w:rsid w:val="60E02495"/>
    <w:rsid w:val="60E2721A"/>
    <w:rsid w:val="60E72E2F"/>
    <w:rsid w:val="60EDCFF0"/>
    <w:rsid w:val="60F729BE"/>
    <w:rsid w:val="60FC6DC8"/>
    <w:rsid w:val="60FC77DD"/>
    <w:rsid w:val="610433FC"/>
    <w:rsid w:val="61062D8F"/>
    <w:rsid w:val="61082F9D"/>
    <w:rsid w:val="610ACA96"/>
    <w:rsid w:val="6111DA3E"/>
    <w:rsid w:val="61133519"/>
    <w:rsid w:val="61181E29"/>
    <w:rsid w:val="611FC099"/>
    <w:rsid w:val="6130B951"/>
    <w:rsid w:val="61313322"/>
    <w:rsid w:val="6138BF78"/>
    <w:rsid w:val="61408991"/>
    <w:rsid w:val="6143E441"/>
    <w:rsid w:val="614965B3"/>
    <w:rsid w:val="615A6241"/>
    <w:rsid w:val="615A652F"/>
    <w:rsid w:val="61669758"/>
    <w:rsid w:val="61685FF6"/>
    <w:rsid w:val="616EFA12"/>
    <w:rsid w:val="616F1321"/>
    <w:rsid w:val="61721CF1"/>
    <w:rsid w:val="61784AB7"/>
    <w:rsid w:val="6178F761"/>
    <w:rsid w:val="6182B99B"/>
    <w:rsid w:val="61872398"/>
    <w:rsid w:val="618DE0F0"/>
    <w:rsid w:val="619C9E38"/>
    <w:rsid w:val="619DAA72"/>
    <w:rsid w:val="61A3C47E"/>
    <w:rsid w:val="61B0D50E"/>
    <w:rsid w:val="61BEF928"/>
    <w:rsid w:val="61C1B210"/>
    <w:rsid w:val="61D0B8E7"/>
    <w:rsid w:val="61D6C9DA"/>
    <w:rsid w:val="61D780B6"/>
    <w:rsid w:val="61DBEEC3"/>
    <w:rsid w:val="61DC9B0B"/>
    <w:rsid w:val="61E1E2CF"/>
    <w:rsid w:val="61E2142A"/>
    <w:rsid w:val="61E7782D"/>
    <w:rsid w:val="61E77EAC"/>
    <w:rsid w:val="61EE38FF"/>
    <w:rsid w:val="61EE43FC"/>
    <w:rsid w:val="620A2B2F"/>
    <w:rsid w:val="620B4FFA"/>
    <w:rsid w:val="62129379"/>
    <w:rsid w:val="62179D7C"/>
    <w:rsid w:val="62190F6E"/>
    <w:rsid w:val="6223C26C"/>
    <w:rsid w:val="622974B2"/>
    <w:rsid w:val="622ACAB5"/>
    <w:rsid w:val="622B307E"/>
    <w:rsid w:val="622D62BE"/>
    <w:rsid w:val="623A290E"/>
    <w:rsid w:val="623FE938"/>
    <w:rsid w:val="62466F02"/>
    <w:rsid w:val="6249FED0"/>
    <w:rsid w:val="6262AB81"/>
    <w:rsid w:val="626A40D6"/>
    <w:rsid w:val="6270298C"/>
    <w:rsid w:val="62753497"/>
    <w:rsid w:val="627C41E0"/>
    <w:rsid w:val="62848890"/>
    <w:rsid w:val="628C94A5"/>
    <w:rsid w:val="628E6734"/>
    <w:rsid w:val="628F52C9"/>
    <w:rsid w:val="629FFAEB"/>
    <w:rsid w:val="62A56880"/>
    <w:rsid w:val="62C36789"/>
    <w:rsid w:val="62C3E428"/>
    <w:rsid w:val="62C4BFBE"/>
    <w:rsid w:val="62C57EB7"/>
    <w:rsid w:val="62D0EC04"/>
    <w:rsid w:val="62DB625E"/>
    <w:rsid w:val="62DF670F"/>
    <w:rsid w:val="62E801AF"/>
    <w:rsid w:val="62E96C2E"/>
    <w:rsid w:val="62F2C86D"/>
    <w:rsid w:val="62F3A22E"/>
    <w:rsid w:val="63088C43"/>
    <w:rsid w:val="63137573"/>
    <w:rsid w:val="632D1BD8"/>
    <w:rsid w:val="632F877C"/>
    <w:rsid w:val="633107F2"/>
    <w:rsid w:val="63325142"/>
    <w:rsid w:val="633DECD9"/>
    <w:rsid w:val="63436712"/>
    <w:rsid w:val="63439CDD"/>
    <w:rsid w:val="6347E23A"/>
    <w:rsid w:val="63582BF5"/>
    <w:rsid w:val="6358CAB0"/>
    <w:rsid w:val="635A09D3"/>
    <w:rsid w:val="6362BFC4"/>
    <w:rsid w:val="63657A1B"/>
    <w:rsid w:val="6368DCB0"/>
    <w:rsid w:val="636D41A7"/>
    <w:rsid w:val="636DCE26"/>
    <w:rsid w:val="6371470A"/>
    <w:rsid w:val="637FAF30"/>
    <w:rsid w:val="637FC21B"/>
    <w:rsid w:val="63943066"/>
    <w:rsid w:val="63964A6C"/>
    <w:rsid w:val="639BE650"/>
    <w:rsid w:val="63A6E435"/>
    <w:rsid w:val="63A86207"/>
    <w:rsid w:val="63B4913A"/>
    <w:rsid w:val="63BA44A0"/>
    <w:rsid w:val="63BFEC1E"/>
    <w:rsid w:val="63CD1B46"/>
    <w:rsid w:val="63CE55DE"/>
    <w:rsid w:val="63D3FB69"/>
    <w:rsid w:val="63D6B875"/>
    <w:rsid w:val="63DB2EC7"/>
    <w:rsid w:val="63DC8C27"/>
    <w:rsid w:val="63DDC454"/>
    <w:rsid w:val="63E66A39"/>
    <w:rsid w:val="63E98D55"/>
    <w:rsid w:val="63FA8E56"/>
    <w:rsid w:val="63FCFE72"/>
    <w:rsid w:val="64191929"/>
    <w:rsid w:val="641E2D6C"/>
    <w:rsid w:val="642602C8"/>
    <w:rsid w:val="642FD814"/>
    <w:rsid w:val="6432BDFD"/>
    <w:rsid w:val="6433F155"/>
    <w:rsid w:val="643886C7"/>
    <w:rsid w:val="6438D8DF"/>
    <w:rsid w:val="643FD909"/>
    <w:rsid w:val="645240E8"/>
    <w:rsid w:val="6452AACE"/>
    <w:rsid w:val="6453776D"/>
    <w:rsid w:val="6459A433"/>
    <w:rsid w:val="6459C364"/>
    <w:rsid w:val="645D1496"/>
    <w:rsid w:val="645DE3C3"/>
    <w:rsid w:val="64786827"/>
    <w:rsid w:val="647ED260"/>
    <w:rsid w:val="64845042"/>
    <w:rsid w:val="648610B1"/>
    <w:rsid w:val="649264F1"/>
    <w:rsid w:val="64B407A6"/>
    <w:rsid w:val="64B68D80"/>
    <w:rsid w:val="64B85829"/>
    <w:rsid w:val="64BAC2BA"/>
    <w:rsid w:val="64BED2EF"/>
    <w:rsid w:val="64C0C6C7"/>
    <w:rsid w:val="64C5D1A1"/>
    <w:rsid w:val="64D071AE"/>
    <w:rsid w:val="64D0E9F8"/>
    <w:rsid w:val="64D50FFD"/>
    <w:rsid w:val="64DE62C0"/>
    <w:rsid w:val="64E5D842"/>
    <w:rsid w:val="64EC6D77"/>
    <w:rsid w:val="64EEBB92"/>
    <w:rsid w:val="64F8EF09"/>
    <w:rsid w:val="6509F503"/>
    <w:rsid w:val="650FF3D8"/>
    <w:rsid w:val="65115DF5"/>
    <w:rsid w:val="65115E06"/>
    <w:rsid w:val="65153197"/>
    <w:rsid w:val="651A5A26"/>
    <w:rsid w:val="65211A2F"/>
    <w:rsid w:val="6523059C"/>
    <w:rsid w:val="65242485"/>
    <w:rsid w:val="6529F375"/>
    <w:rsid w:val="6532BBB8"/>
    <w:rsid w:val="6535EC78"/>
    <w:rsid w:val="653603E7"/>
    <w:rsid w:val="653FE0FC"/>
    <w:rsid w:val="654D3831"/>
    <w:rsid w:val="655AE8DE"/>
    <w:rsid w:val="655F0963"/>
    <w:rsid w:val="6567FFC5"/>
    <w:rsid w:val="65696F51"/>
    <w:rsid w:val="656D3129"/>
    <w:rsid w:val="65724D6A"/>
    <w:rsid w:val="6572E984"/>
    <w:rsid w:val="657C3827"/>
    <w:rsid w:val="6583FD93"/>
    <w:rsid w:val="659E19E4"/>
    <w:rsid w:val="659FA747"/>
    <w:rsid w:val="65A03AFA"/>
    <w:rsid w:val="65A19A2B"/>
    <w:rsid w:val="65A9BE7F"/>
    <w:rsid w:val="65AA6F2B"/>
    <w:rsid w:val="65B86870"/>
    <w:rsid w:val="65BB69BB"/>
    <w:rsid w:val="65BE9C49"/>
    <w:rsid w:val="65C5B725"/>
    <w:rsid w:val="65CC8BBD"/>
    <w:rsid w:val="65D0BFFF"/>
    <w:rsid w:val="65D2DBF7"/>
    <w:rsid w:val="65D7F117"/>
    <w:rsid w:val="65EAA9C8"/>
    <w:rsid w:val="65ED4694"/>
    <w:rsid w:val="65F127C2"/>
    <w:rsid w:val="6608491A"/>
    <w:rsid w:val="660DC32A"/>
    <w:rsid w:val="661A37C7"/>
    <w:rsid w:val="661E198A"/>
    <w:rsid w:val="661E4B64"/>
    <w:rsid w:val="6620612F"/>
    <w:rsid w:val="66212143"/>
    <w:rsid w:val="662732FF"/>
    <w:rsid w:val="662B0857"/>
    <w:rsid w:val="6632CC51"/>
    <w:rsid w:val="66336A7D"/>
    <w:rsid w:val="6634BA84"/>
    <w:rsid w:val="66372BD4"/>
    <w:rsid w:val="663D660B"/>
    <w:rsid w:val="6641E175"/>
    <w:rsid w:val="6643BBC3"/>
    <w:rsid w:val="66459FAB"/>
    <w:rsid w:val="66510066"/>
    <w:rsid w:val="66545D09"/>
    <w:rsid w:val="66554619"/>
    <w:rsid w:val="6657F767"/>
    <w:rsid w:val="665B491A"/>
    <w:rsid w:val="665D2703"/>
    <w:rsid w:val="666AE167"/>
    <w:rsid w:val="666B7ADC"/>
    <w:rsid w:val="66715F64"/>
    <w:rsid w:val="6678EA49"/>
    <w:rsid w:val="667A058B"/>
    <w:rsid w:val="66819834"/>
    <w:rsid w:val="66834C5B"/>
    <w:rsid w:val="66867857"/>
    <w:rsid w:val="6688A791"/>
    <w:rsid w:val="668CA1F1"/>
    <w:rsid w:val="66939779"/>
    <w:rsid w:val="66A5E970"/>
    <w:rsid w:val="66AFF6F9"/>
    <w:rsid w:val="66B3525B"/>
    <w:rsid w:val="66BDA612"/>
    <w:rsid w:val="66C18638"/>
    <w:rsid w:val="66CA4214"/>
    <w:rsid w:val="66CD0A07"/>
    <w:rsid w:val="66CD3CEC"/>
    <w:rsid w:val="66D31274"/>
    <w:rsid w:val="66D53269"/>
    <w:rsid w:val="66D7D21A"/>
    <w:rsid w:val="66E37C26"/>
    <w:rsid w:val="66ED6767"/>
    <w:rsid w:val="66F5130B"/>
    <w:rsid w:val="66F9B095"/>
    <w:rsid w:val="6701DC3A"/>
    <w:rsid w:val="6705A04F"/>
    <w:rsid w:val="67095741"/>
    <w:rsid w:val="670B5F1F"/>
    <w:rsid w:val="671520FE"/>
    <w:rsid w:val="67214B78"/>
    <w:rsid w:val="67293C0D"/>
    <w:rsid w:val="672B4D41"/>
    <w:rsid w:val="673B5FC9"/>
    <w:rsid w:val="673C6A7D"/>
    <w:rsid w:val="67409EDC"/>
    <w:rsid w:val="6750B917"/>
    <w:rsid w:val="6752D2ED"/>
    <w:rsid w:val="67546DC3"/>
    <w:rsid w:val="675A817E"/>
    <w:rsid w:val="675E57B6"/>
    <w:rsid w:val="675FD89B"/>
    <w:rsid w:val="6762FC43"/>
    <w:rsid w:val="6764999F"/>
    <w:rsid w:val="676C7E99"/>
    <w:rsid w:val="676FA2B1"/>
    <w:rsid w:val="677928C1"/>
    <w:rsid w:val="677ACC62"/>
    <w:rsid w:val="678C2AEA"/>
    <w:rsid w:val="679A2089"/>
    <w:rsid w:val="679C25EF"/>
    <w:rsid w:val="67A5979C"/>
    <w:rsid w:val="67A59D30"/>
    <w:rsid w:val="67A5EA06"/>
    <w:rsid w:val="67AA6710"/>
    <w:rsid w:val="67AE65DB"/>
    <w:rsid w:val="67C13EB8"/>
    <w:rsid w:val="67E0039C"/>
    <w:rsid w:val="67ECC55F"/>
    <w:rsid w:val="67F3F021"/>
    <w:rsid w:val="67FF2DFA"/>
    <w:rsid w:val="680232C8"/>
    <w:rsid w:val="68032DAF"/>
    <w:rsid w:val="6803C5E3"/>
    <w:rsid w:val="6806CF2F"/>
    <w:rsid w:val="680772B4"/>
    <w:rsid w:val="6808A942"/>
    <w:rsid w:val="681C0DCC"/>
    <w:rsid w:val="68229C8C"/>
    <w:rsid w:val="683062ED"/>
    <w:rsid w:val="6833447C"/>
    <w:rsid w:val="6835433A"/>
    <w:rsid w:val="6837786A"/>
    <w:rsid w:val="6841086A"/>
    <w:rsid w:val="6848BED4"/>
    <w:rsid w:val="684D9BD5"/>
    <w:rsid w:val="684FF976"/>
    <w:rsid w:val="68543EAA"/>
    <w:rsid w:val="685FCB33"/>
    <w:rsid w:val="687BC010"/>
    <w:rsid w:val="687C6834"/>
    <w:rsid w:val="6880C1A5"/>
    <w:rsid w:val="688267A6"/>
    <w:rsid w:val="68854445"/>
    <w:rsid w:val="6887F9FB"/>
    <w:rsid w:val="6895DFB7"/>
    <w:rsid w:val="689E0203"/>
    <w:rsid w:val="68A2AC43"/>
    <w:rsid w:val="68A69ADA"/>
    <w:rsid w:val="68B0D591"/>
    <w:rsid w:val="68B65F68"/>
    <w:rsid w:val="68B764D0"/>
    <w:rsid w:val="68B89747"/>
    <w:rsid w:val="68BB3355"/>
    <w:rsid w:val="68BBB6D1"/>
    <w:rsid w:val="68C44288"/>
    <w:rsid w:val="68C6B372"/>
    <w:rsid w:val="68C77882"/>
    <w:rsid w:val="68C88CD9"/>
    <w:rsid w:val="68D89201"/>
    <w:rsid w:val="68E15E4E"/>
    <w:rsid w:val="68E673C3"/>
    <w:rsid w:val="68F65A87"/>
    <w:rsid w:val="68F67979"/>
    <w:rsid w:val="68F959EB"/>
    <w:rsid w:val="68FB0E29"/>
    <w:rsid w:val="690C9590"/>
    <w:rsid w:val="69139351"/>
    <w:rsid w:val="6917F438"/>
    <w:rsid w:val="691E43B1"/>
    <w:rsid w:val="69297980"/>
    <w:rsid w:val="692B0A0B"/>
    <w:rsid w:val="692D250B"/>
    <w:rsid w:val="6930A53E"/>
    <w:rsid w:val="6933B2D8"/>
    <w:rsid w:val="69356267"/>
    <w:rsid w:val="693FDA5A"/>
    <w:rsid w:val="6944397F"/>
    <w:rsid w:val="6944946C"/>
    <w:rsid w:val="6944EB15"/>
    <w:rsid w:val="6945DEB1"/>
    <w:rsid w:val="694993B3"/>
    <w:rsid w:val="69567A7D"/>
    <w:rsid w:val="695C25FB"/>
    <w:rsid w:val="697028D4"/>
    <w:rsid w:val="697AB8FF"/>
    <w:rsid w:val="697F7EA4"/>
    <w:rsid w:val="69866A31"/>
    <w:rsid w:val="69923E84"/>
    <w:rsid w:val="69930D27"/>
    <w:rsid w:val="69961E9F"/>
    <w:rsid w:val="6997D5E9"/>
    <w:rsid w:val="699D73B2"/>
    <w:rsid w:val="69BD7397"/>
    <w:rsid w:val="69C82102"/>
    <w:rsid w:val="69D45E18"/>
    <w:rsid w:val="69D8223B"/>
    <w:rsid w:val="69E4E095"/>
    <w:rsid w:val="69F1C3BD"/>
    <w:rsid w:val="69F9AC5A"/>
    <w:rsid w:val="6A029ABD"/>
    <w:rsid w:val="6A0B91E3"/>
    <w:rsid w:val="6A123DD8"/>
    <w:rsid w:val="6A14AA6D"/>
    <w:rsid w:val="6A169B8B"/>
    <w:rsid w:val="6A1EC340"/>
    <w:rsid w:val="6A256C42"/>
    <w:rsid w:val="6A26882E"/>
    <w:rsid w:val="6A3399A4"/>
    <w:rsid w:val="6A37874C"/>
    <w:rsid w:val="6A410C5A"/>
    <w:rsid w:val="6A4464DA"/>
    <w:rsid w:val="6A46D7B4"/>
    <w:rsid w:val="6A502F08"/>
    <w:rsid w:val="6A546218"/>
    <w:rsid w:val="6A5B811D"/>
    <w:rsid w:val="6A698060"/>
    <w:rsid w:val="6A6D1BDF"/>
    <w:rsid w:val="6A6E6C26"/>
    <w:rsid w:val="6A8160AD"/>
    <w:rsid w:val="6A84182E"/>
    <w:rsid w:val="6A857E19"/>
    <w:rsid w:val="6A88D2CD"/>
    <w:rsid w:val="6A8C493F"/>
    <w:rsid w:val="6A8E4BF5"/>
    <w:rsid w:val="6A8E9D29"/>
    <w:rsid w:val="6A94F29C"/>
    <w:rsid w:val="6A978607"/>
    <w:rsid w:val="6AB59A95"/>
    <w:rsid w:val="6AB70B7D"/>
    <w:rsid w:val="6AC23F02"/>
    <w:rsid w:val="6ACCCCF9"/>
    <w:rsid w:val="6ACFFAC6"/>
    <w:rsid w:val="6AED91A4"/>
    <w:rsid w:val="6AEF24FF"/>
    <w:rsid w:val="6AF3EF9F"/>
    <w:rsid w:val="6AF406FA"/>
    <w:rsid w:val="6AF685AF"/>
    <w:rsid w:val="6AF74C9B"/>
    <w:rsid w:val="6B11ABC5"/>
    <w:rsid w:val="6B146690"/>
    <w:rsid w:val="6B14CF5A"/>
    <w:rsid w:val="6B1F91A5"/>
    <w:rsid w:val="6B261894"/>
    <w:rsid w:val="6B2D4C39"/>
    <w:rsid w:val="6B32A44E"/>
    <w:rsid w:val="6B403773"/>
    <w:rsid w:val="6B48FD02"/>
    <w:rsid w:val="6B60F754"/>
    <w:rsid w:val="6B68DE61"/>
    <w:rsid w:val="6B78E21D"/>
    <w:rsid w:val="6B7E9876"/>
    <w:rsid w:val="6B87CCA2"/>
    <w:rsid w:val="6B953850"/>
    <w:rsid w:val="6B9B3482"/>
    <w:rsid w:val="6BB31039"/>
    <w:rsid w:val="6BB330B3"/>
    <w:rsid w:val="6BB577F8"/>
    <w:rsid w:val="6BBD421D"/>
    <w:rsid w:val="6BFE7118"/>
    <w:rsid w:val="6C014665"/>
    <w:rsid w:val="6C0726E6"/>
    <w:rsid w:val="6C0BDBCD"/>
    <w:rsid w:val="6C167346"/>
    <w:rsid w:val="6C17E07B"/>
    <w:rsid w:val="6C3C1DA1"/>
    <w:rsid w:val="6C3FDC20"/>
    <w:rsid w:val="6C4916C5"/>
    <w:rsid w:val="6C4F6636"/>
    <w:rsid w:val="6C50A891"/>
    <w:rsid w:val="6C54EFA6"/>
    <w:rsid w:val="6C593C5A"/>
    <w:rsid w:val="6C59F020"/>
    <w:rsid w:val="6C5C7E39"/>
    <w:rsid w:val="6C5D2DD1"/>
    <w:rsid w:val="6C639941"/>
    <w:rsid w:val="6C684F90"/>
    <w:rsid w:val="6C73C17A"/>
    <w:rsid w:val="6C79466E"/>
    <w:rsid w:val="6C7F27B7"/>
    <w:rsid w:val="6C907DCC"/>
    <w:rsid w:val="6C9228F2"/>
    <w:rsid w:val="6C96B74C"/>
    <w:rsid w:val="6C985DA4"/>
    <w:rsid w:val="6C9A0ADA"/>
    <w:rsid w:val="6C9F6A1C"/>
    <w:rsid w:val="6CA26D60"/>
    <w:rsid w:val="6CA3FD80"/>
    <w:rsid w:val="6CA8C308"/>
    <w:rsid w:val="6CA8F979"/>
    <w:rsid w:val="6CB49DC7"/>
    <w:rsid w:val="6CBADC17"/>
    <w:rsid w:val="6CC87D25"/>
    <w:rsid w:val="6CD1B3B1"/>
    <w:rsid w:val="6CD4EF51"/>
    <w:rsid w:val="6CDA559E"/>
    <w:rsid w:val="6CE605FF"/>
    <w:rsid w:val="6CFC1DA9"/>
    <w:rsid w:val="6CFCE300"/>
    <w:rsid w:val="6CFD310F"/>
    <w:rsid w:val="6D0232BB"/>
    <w:rsid w:val="6D061705"/>
    <w:rsid w:val="6D06ED0C"/>
    <w:rsid w:val="6D074721"/>
    <w:rsid w:val="6D0A92B0"/>
    <w:rsid w:val="6D14C41D"/>
    <w:rsid w:val="6D1E7569"/>
    <w:rsid w:val="6D2013D9"/>
    <w:rsid w:val="6D20176F"/>
    <w:rsid w:val="6D2627D2"/>
    <w:rsid w:val="6D33BE81"/>
    <w:rsid w:val="6D3555FE"/>
    <w:rsid w:val="6D39B80F"/>
    <w:rsid w:val="6D3B3CF6"/>
    <w:rsid w:val="6D3E6851"/>
    <w:rsid w:val="6D3EBBA2"/>
    <w:rsid w:val="6D44E0BA"/>
    <w:rsid w:val="6D4CF4B5"/>
    <w:rsid w:val="6D53ADE9"/>
    <w:rsid w:val="6D5C9A50"/>
    <w:rsid w:val="6D5C9B56"/>
    <w:rsid w:val="6D66486D"/>
    <w:rsid w:val="6D69B8A0"/>
    <w:rsid w:val="6D6A7C12"/>
    <w:rsid w:val="6D6B8D58"/>
    <w:rsid w:val="6D6D12F2"/>
    <w:rsid w:val="6D721019"/>
    <w:rsid w:val="6D832466"/>
    <w:rsid w:val="6D83FAFD"/>
    <w:rsid w:val="6D8B00F7"/>
    <w:rsid w:val="6D91E3A5"/>
    <w:rsid w:val="6D99C575"/>
    <w:rsid w:val="6D9E11A7"/>
    <w:rsid w:val="6D9ED8A5"/>
    <w:rsid w:val="6DA08D48"/>
    <w:rsid w:val="6DADEBE2"/>
    <w:rsid w:val="6DB92C47"/>
    <w:rsid w:val="6DC2D77C"/>
    <w:rsid w:val="6DC535EF"/>
    <w:rsid w:val="6DC872C0"/>
    <w:rsid w:val="6DCD16D6"/>
    <w:rsid w:val="6DD875DB"/>
    <w:rsid w:val="6DD97249"/>
    <w:rsid w:val="6DEA87E4"/>
    <w:rsid w:val="6DEC4285"/>
    <w:rsid w:val="6DEFBFF1"/>
    <w:rsid w:val="6DF9569B"/>
    <w:rsid w:val="6DFB49AF"/>
    <w:rsid w:val="6DFC2BCC"/>
    <w:rsid w:val="6DFE5922"/>
    <w:rsid w:val="6E100684"/>
    <w:rsid w:val="6E159707"/>
    <w:rsid w:val="6E1A9467"/>
    <w:rsid w:val="6E2049C8"/>
    <w:rsid w:val="6E2B330C"/>
    <w:rsid w:val="6E334C8A"/>
    <w:rsid w:val="6E449AE1"/>
    <w:rsid w:val="6E4D37BA"/>
    <w:rsid w:val="6E52C65D"/>
    <w:rsid w:val="6E63B928"/>
    <w:rsid w:val="6E65A135"/>
    <w:rsid w:val="6E7FBFCA"/>
    <w:rsid w:val="6E8174F6"/>
    <w:rsid w:val="6E836601"/>
    <w:rsid w:val="6E8B6EE1"/>
    <w:rsid w:val="6E93691B"/>
    <w:rsid w:val="6E95F49C"/>
    <w:rsid w:val="6E9C4D58"/>
    <w:rsid w:val="6E9D1253"/>
    <w:rsid w:val="6EA1A05B"/>
    <w:rsid w:val="6EA205BC"/>
    <w:rsid w:val="6EA27356"/>
    <w:rsid w:val="6EA9125E"/>
    <w:rsid w:val="6EAE2DE7"/>
    <w:rsid w:val="6EB4CC8B"/>
    <w:rsid w:val="6EBC0E6B"/>
    <w:rsid w:val="6EE81E5F"/>
    <w:rsid w:val="6EEB002E"/>
    <w:rsid w:val="6EED5F18"/>
    <w:rsid w:val="6EFCD158"/>
    <w:rsid w:val="6F07617A"/>
    <w:rsid w:val="6F08DED5"/>
    <w:rsid w:val="6F1315C2"/>
    <w:rsid w:val="6F21B814"/>
    <w:rsid w:val="6F2342C2"/>
    <w:rsid w:val="6F300C94"/>
    <w:rsid w:val="6F3DE313"/>
    <w:rsid w:val="6F44BB55"/>
    <w:rsid w:val="6F5092A7"/>
    <w:rsid w:val="6F52AAF4"/>
    <w:rsid w:val="6F699B5B"/>
    <w:rsid w:val="6F69E6BE"/>
    <w:rsid w:val="6F768141"/>
    <w:rsid w:val="6F76C40C"/>
    <w:rsid w:val="6F7A5DF0"/>
    <w:rsid w:val="6F7B43ED"/>
    <w:rsid w:val="6F7BB57B"/>
    <w:rsid w:val="6F844A31"/>
    <w:rsid w:val="6F860E90"/>
    <w:rsid w:val="6F8DEAC1"/>
    <w:rsid w:val="6F9048FE"/>
    <w:rsid w:val="6F982463"/>
    <w:rsid w:val="6FA0AC0F"/>
    <w:rsid w:val="6FA3961D"/>
    <w:rsid w:val="6FA40D0F"/>
    <w:rsid w:val="6FA699FE"/>
    <w:rsid w:val="6FA96DF2"/>
    <w:rsid w:val="6FA9CAC1"/>
    <w:rsid w:val="6FAABB5A"/>
    <w:rsid w:val="6FACBA00"/>
    <w:rsid w:val="6FC3535C"/>
    <w:rsid w:val="6FD499A1"/>
    <w:rsid w:val="6FD5FAFA"/>
    <w:rsid w:val="6FE6FA4A"/>
    <w:rsid w:val="6FEA2DCC"/>
    <w:rsid w:val="6FEB4479"/>
    <w:rsid w:val="6FF01D79"/>
    <w:rsid w:val="7001AEDB"/>
    <w:rsid w:val="7008F312"/>
    <w:rsid w:val="70093D06"/>
    <w:rsid w:val="700BD659"/>
    <w:rsid w:val="70182E21"/>
    <w:rsid w:val="701A2037"/>
    <w:rsid w:val="702D6BD1"/>
    <w:rsid w:val="702E3596"/>
    <w:rsid w:val="70300FAB"/>
    <w:rsid w:val="7039CBCF"/>
    <w:rsid w:val="7039FF21"/>
    <w:rsid w:val="703C4D77"/>
    <w:rsid w:val="7047744E"/>
    <w:rsid w:val="704BA016"/>
    <w:rsid w:val="7051A322"/>
    <w:rsid w:val="70665381"/>
    <w:rsid w:val="7068F720"/>
    <w:rsid w:val="706D975C"/>
    <w:rsid w:val="707354BD"/>
    <w:rsid w:val="7082D864"/>
    <w:rsid w:val="7082DA1C"/>
    <w:rsid w:val="709629F6"/>
    <w:rsid w:val="709D05E8"/>
    <w:rsid w:val="70A056B4"/>
    <w:rsid w:val="70A526DD"/>
    <w:rsid w:val="70AFC168"/>
    <w:rsid w:val="70B06197"/>
    <w:rsid w:val="70C3BB95"/>
    <w:rsid w:val="70C50F0A"/>
    <w:rsid w:val="70CECE2A"/>
    <w:rsid w:val="70D4FAA8"/>
    <w:rsid w:val="70E06F4D"/>
    <w:rsid w:val="70E419B2"/>
    <w:rsid w:val="70E577D2"/>
    <w:rsid w:val="70ECAE5B"/>
    <w:rsid w:val="7112DB51"/>
    <w:rsid w:val="7116A35D"/>
    <w:rsid w:val="711F55CC"/>
    <w:rsid w:val="712082B1"/>
    <w:rsid w:val="7123C2B8"/>
    <w:rsid w:val="7126CA44"/>
    <w:rsid w:val="712C14E5"/>
    <w:rsid w:val="712F6DE9"/>
    <w:rsid w:val="712FDD47"/>
    <w:rsid w:val="713110DA"/>
    <w:rsid w:val="713D7915"/>
    <w:rsid w:val="713E128F"/>
    <w:rsid w:val="714BDC35"/>
    <w:rsid w:val="71538DF5"/>
    <w:rsid w:val="7154B3CC"/>
    <w:rsid w:val="716D1858"/>
    <w:rsid w:val="717DAB3E"/>
    <w:rsid w:val="717DB09C"/>
    <w:rsid w:val="718F6050"/>
    <w:rsid w:val="71977836"/>
    <w:rsid w:val="71996F54"/>
    <w:rsid w:val="719D6EC3"/>
    <w:rsid w:val="71AC485A"/>
    <w:rsid w:val="71B1D0B5"/>
    <w:rsid w:val="71B8BDD4"/>
    <w:rsid w:val="71BE34F5"/>
    <w:rsid w:val="71C34F98"/>
    <w:rsid w:val="71C72FEB"/>
    <w:rsid w:val="71CD4EB8"/>
    <w:rsid w:val="71CFAEAE"/>
    <w:rsid w:val="71DC4C35"/>
    <w:rsid w:val="71F0FD9D"/>
    <w:rsid w:val="71F5233A"/>
    <w:rsid w:val="71F93E41"/>
    <w:rsid w:val="71FE497F"/>
    <w:rsid w:val="7202D782"/>
    <w:rsid w:val="720527D2"/>
    <w:rsid w:val="72247541"/>
    <w:rsid w:val="72323827"/>
    <w:rsid w:val="72368D07"/>
    <w:rsid w:val="7242B448"/>
    <w:rsid w:val="724B56F3"/>
    <w:rsid w:val="725946FE"/>
    <w:rsid w:val="72604525"/>
    <w:rsid w:val="72621DFB"/>
    <w:rsid w:val="72634719"/>
    <w:rsid w:val="7264816B"/>
    <w:rsid w:val="726B0E7B"/>
    <w:rsid w:val="726F7028"/>
    <w:rsid w:val="7275CD52"/>
    <w:rsid w:val="7279C7A8"/>
    <w:rsid w:val="727EC3F0"/>
    <w:rsid w:val="7281C777"/>
    <w:rsid w:val="7292FDF4"/>
    <w:rsid w:val="7296A466"/>
    <w:rsid w:val="72AFD2AA"/>
    <w:rsid w:val="72B24C92"/>
    <w:rsid w:val="72B9E707"/>
    <w:rsid w:val="72C5ACA2"/>
    <w:rsid w:val="72CB5CC3"/>
    <w:rsid w:val="72D24270"/>
    <w:rsid w:val="72E0ABCF"/>
    <w:rsid w:val="72E1A420"/>
    <w:rsid w:val="72E8187F"/>
    <w:rsid w:val="72EBFEFA"/>
    <w:rsid w:val="72F2ACDB"/>
    <w:rsid w:val="72FB8B28"/>
    <w:rsid w:val="72FE944E"/>
    <w:rsid w:val="72FEB91F"/>
    <w:rsid w:val="73014FC4"/>
    <w:rsid w:val="7302EB41"/>
    <w:rsid w:val="73041422"/>
    <w:rsid w:val="731A4FB9"/>
    <w:rsid w:val="731CB522"/>
    <w:rsid w:val="7324BDF5"/>
    <w:rsid w:val="732ABBD3"/>
    <w:rsid w:val="732BA6FE"/>
    <w:rsid w:val="7341560E"/>
    <w:rsid w:val="734455FA"/>
    <w:rsid w:val="736617D3"/>
    <w:rsid w:val="736A8A4C"/>
    <w:rsid w:val="736DB692"/>
    <w:rsid w:val="737E1A53"/>
    <w:rsid w:val="737FAD6A"/>
    <w:rsid w:val="738BDDC1"/>
    <w:rsid w:val="738EBF3D"/>
    <w:rsid w:val="739A8567"/>
    <w:rsid w:val="739F464D"/>
    <w:rsid w:val="73A15D1A"/>
    <w:rsid w:val="73A7EB77"/>
    <w:rsid w:val="73ADBCEE"/>
    <w:rsid w:val="73B387E2"/>
    <w:rsid w:val="73B6E2BB"/>
    <w:rsid w:val="73D03A7B"/>
    <w:rsid w:val="73D4BD9F"/>
    <w:rsid w:val="73D4F9AA"/>
    <w:rsid w:val="73D85000"/>
    <w:rsid w:val="73DB39A4"/>
    <w:rsid w:val="73DCF5FE"/>
    <w:rsid w:val="73DD5CD2"/>
    <w:rsid w:val="73DE8F6A"/>
    <w:rsid w:val="73F39459"/>
    <w:rsid w:val="73F468F4"/>
    <w:rsid w:val="73F49272"/>
    <w:rsid w:val="73F53783"/>
    <w:rsid w:val="74009E2D"/>
    <w:rsid w:val="7403B95C"/>
    <w:rsid w:val="74066E57"/>
    <w:rsid w:val="7421A084"/>
    <w:rsid w:val="742A978B"/>
    <w:rsid w:val="742F7E57"/>
    <w:rsid w:val="743A1D67"/>
    <w:rsid w:val="743B28A0"/>
    <w:rsid w:val="743C5CED"/>
    <w:rsid w:val="7442C99B"/>
    <w:rsid w:val="7443C72B"/>
    <w:rsid w:val="7444C5B3"/>
    <w:rsid w:val="744DC35D"/>
    <w:rsid w:val="744EFE3D"/>
    <w:rsid w:val="7455AA0E"/>
    <w:rsid w:val="745B30A9"/>
    <w:rsid w:val="747B686A"/>
    <w:rsid w:val="749394BF"/>
    <w:rsid w:val="749A1374"/>
    <w:rsid w:val="749B9253"/>
    <w:rsid w:val="749FD613"/>
    <w:rsid w:val="74AA7FBC"/>
    <w:rsid w:val="74B3E496"/>
    <w:rsid w:val="74B65C32"/>
    <w:rsid w:val="74C80143"/>
    <w:rsid w:val="74CA92A9"/>
    <w:rsid w:val="74DC5D1B"/>
    <w:rsid w:val="74DD0728"/>
    <w:rsid w:val="74E0B756"/>
    <w:rsid w:val="74E3B3C3"/>
    <w:rsid w:val="74FB0584"/>
    <w:rsid w:val="75050EF8"/>
    <w:rsid w:val="750DBD6E"/>
    <w:rsid w:val="7516BDD1"/>
    <w:rsid w:val="752306D4"/>
    <w:rsid w:val="75241BA2"/>
    <w:rsid w:val="75258D2C"/>
    <w:rsid w:val="752C7297"/>
    <w:rsid w:val="7536AE0C"/>
    <w:rsid w:val="75379D5C"/>
    <w:rsid w:val="75482786"/>
    <w:rsid w:val="7554CC9E"/>
    <w:rsid w:val="75604D34"/>
    <w:rsid w:val="756569B9"/>
    <w:rsid w:val="757148AC"/>
    <w:rsid w:val="75782052"/>
    <w:rsid w:val="757A6F36"/>
    <w:rsid w:val="757AA2EB"/>
    <w:rsid w:val="757AD62A"/>
    <w:rsid w:val="757B611C"/>
    <w:rsid w:val="75852E84"/>
    <w:rsid w:val="75856B3E"/>
    <w:rsid w:val="7598F0BE"/>
    <w:rsid w:val="759A95FE"/>
    <w:rsid w:val="759C7814"/>
    <w:rsid w:val="759EC509"/>
    <w:rsid w:val="75A81064"/>
    <w:rsid w:val="75B062D0"/>
    <w:rsid w:val="75BEB326"/>
    <w:rsid w:val="75C258C6"/>
    <w:rsid w:val="75C74D9D"/>
    <w:rsid w:val="75CDF61E"/>
    <w:rsid w:val="75CF6B8D"/>
    <w:rsid w:val="75F13590"/>
    <w:rsid w:val="75F208DC"/>
    <w:rsid w:val="75F76119"/>
    <w:rsid w:val="7600502F"/>
    <w:rsid w:val="760F80A0"/>
    <w:rsid w:val="761AD7B2"/>
    <w:rsid w:val="7629ADE0"/>
    <w:rsid w:val="76352259"/>
    <w:rsid w:val="76368541"/>
    <w:rsid w:val="76375E63"/>
    <w:rsid w:val="763A8B7E"/>
    <w:rsid w:val="763AF7A1"/>
    <w:rsid w:val="7648C5C5"/>
    <w:rsid w:val="765E6B35"/>
    <w:rsid w:val="76685BF7"/>
    <w:rsid w:val="7674CAC7"/>
    <w:rsid w:val="767D421D"/>
    <w:rsid w:val="769CE7E4"/>
    <w:rsid w:val="76AF4268"/>
    <w:rsid w:val="76BF59F7"/>
    <w:rsid w:val="76C0451E"/>
    <w:rsid w:val="76D8C653"/>
    <w:rsid w:val="76ED24C1"/>
    <w:rsid w:val="76F1D5E4"/>
    <w:rsid w:val="76F645BE"/>
    <w:rsid w:val="77000992"/>
    <w:rsid w:val="770745AE"/>
    <w:rsid w:val="770BAECE"/>
    <w:rsid w:val="770C8D75"/>
    <w:rsid w:val="77152434"/>
    <w:rsid w:val="77167B30"/>
    <w:rsid w:val="7718E9BA"/>
    <w:rsid w:val="771BE1F2"/>
    <w:rsid w:val="77477233"/>
    <w:rsid w:val="7759741C"/>
    <w:rsid w:val="775DCD23"/>
    <w:rsid w:val="7763026F"/>
    <w:rsid w:val="7767725F"/>
    <w:rsid w:val="77677667"/>
    <w:rsid w:val="776A74E6"/>
    <w:rsid w:val="77788AD9"/>
    <w:rsid w:val="777F1057"/>
    <w:rsid w:val="777F3295"/>
    <w:rsid w:val="777FACAE"/>
    <w:rsid w:val="7783BFA1"/>
    <w:rsid w:val="7785E4CB"/>
    <w:rsid w:val="778740DE"/>
    <w:rsid w:val="77979148"/>
    <w:rsid w:val="779F6BB6"/>
    <w:rsid w:val="77A8FE5C"/>
    <w:rsid w:val="77AADCCA"/>
    <w:rsid w:val="77AE7A85"/>
    <w:rsid w:val="77AF6DA7"/>
    <w:rsid w:val="77B38DE3"/>
    <w:rsid w:val="77BAB397"/>
    <w:rsid w:val="77BC0A28"/>
    <w:rsid w:val="77C2ED18"/>
    <w:rsid w:val="77C7A6E4"/>
    <w:rsid w:val="77CE12CA"/>
    <w:rsid w:val="77D33226"/>
    <w:rsid w:val="77D89858"/>
    <w:rsid w:val="77DD1C69"/>
    <w:rsid w:val="77ECCE5B"/>
    <w:rsid w:val="77F3A847"/>
    <w:rsid w:val="77F586E7"/>
    <w:rsid w:val="780A4887"/>
    <w:rsid w:val="780B51A1"/>
    <w:rsid w:val="78249211"/>
    <w:rsid w:val="78318B0D"/>
    <w:rsid w:val="7838D5F7"/>
    <w:rsid w:val="783F907A"/>
    <w:rsid w:val="78519B23"/>
    <w:rsid w:val="785B789D"/>
    <w:rsid w:val="785D5B02"/>
    <w:rsid w:val="785E990F"/>
    <w:rsid w:val="786333AD"/>
    <w:rsid w:val="78648374"/>
    <w:rsid w:val="78697DA0"/>
    <w:rsid w:val="786FD2D3"/>
    <w:rsid w:val="787197E4"/>
    <w:rsid w:val="7875DA3B"/>
    <w:rsid w:val="787A26D2"/>
    <w:rsid w:val="787A5811"/>
    <w:rsid w:val="78887D52"/>
    <w:rsid w:val="78A0D67E"/>
    <w:rsid w:val="78A8A123"/>
    <w:rsid w:val="78AC80B1"/>
    <w:rsid w:val="78B2775F"/>
    <w:rsid w:val="78B5B472"/>
    <w:rsid w:val="78BA06F0"/>
    <w:rsid w:val="78C2D6CB"/>
    <w:rsid w:val="78CFEB20"/>
    <w:rsid w:val="78FE6334"/>
    <w:rsid w:val="78FFF40D"/>
    <w:rsid w:val="7901EA49"/>
    <w:rsid w:val="790EB3B0"/>
    <w:rsid w:val="79184587"/>
    <w:rsid w:val="7925844F"/>
    <w:rsid w:val="7927FB19"/>
    <w:rsid w:val="7934897E"/>
    <w:rsid w:val="79373C50"/>
    <w:rsid w:val="79381395"/>
    <w:rsid w:val="793858C6"/>
    <w:rsid w:val="793CB82F"/>
    <w:rsid w:val="794ABCD6"/>
    <w:rsid w:val="794C27D1"/>
    <w:rsid w:val="79526EC3"/>
    <w:rsid w:val="795B6B5E"/>
    <w:rsid w:val="79622485"/>
    <w:rsid w:val="79659844"/>
    <w:rsid w:val="796F7852"/>
    <w:rsid w:val="796FB2F6"/>
    <w:rsid w:val="7971680D"/>
    <w:rsid w:val="79718B78"/>
    <w:rsid w:val="79791F41"/>
    <w:rsid w:val="797B9969"/>
    <w:rsid w:val="79831C1B"/>
    <w:rsid w:val="798B6172"/>
    <w:rsid w:val="799A80DB"/>
    <w:rsid w:val="799B7685"/>
    <w:rsid w:val="799D8033"/>
    <w:rsid w:val="79A3270B"/>
    <w:rsid w:val="79A43195"/>
    <w:rsid w:val="79A74B36"/>
    <w:rsid w:val="79B4AED8"/>
    <w:rsid w:val="79C4ACF2"/>
    <w:rsid w:val="79C8F81D"/>
    <w:rsid w:val="79D20905"/>
    <w:rsid w:val="79DA8EFF"/>
    <w:rsid w:val="79DC944D"/>
    <w:rsid w:val="79DE2C5D"/>
    <w:rsid w:val="79E56245"/>
    <w:rsid w:val="79EA9F94"/>
    <w:rsid w:val="79ED6177"/>
    <w:rsid w:val="79F01500"/>
    <w:rsid w:val="79F46CB3"/>
    <w:rsid w:val="7A00ACAA"/>
    <w:rsid w:val="7A010BE7"/>
    <w:rsid w:val="7A07BB75"/>
    <w:rsid w:val="7A169E88"/>
    <w:rsid w:val="7A1717BA"/>
    <w:rsid w:val="7A18BD07"/>
    <w:rsid w:val="7A18BF5C"/>
    <w:rsid w:val="7A23FD31"/>
    <w:rsid w:val="7A245821"/>
    <w:rsid w:val="7A33999F"/>
    <w:rsid w:val="7A484F10"/>
    <w:rsid w:val="7A6307AB"/>
    <w:rsid w:val="7A685E96"/>
    <w:rsid w:val="7A714210"/>
    <w:rsid w:val="7A84AC2A"/>
    <w:rsid w:val="7A907748"/>
    <w:rsid w:val="7A96F8DA"/>
    <w:rsid w:val="7A9D21D7"/>
    <w:rsid w:val="7A9E3C36"/>
    <w:rsid w:val="7A9E8388"/>
    <w:rsid w:val="7AA83763"/>
    <w:rsid w:val="7AB3D406"/>
    <w:rsid w:val="7ABC96A5"/>
    <w:rsid w:val="7AC39AFE"/>
    <w:rsid w:val="7AC507C3"/>
    <w:rsid w:val="7AC66136"/>
    <w:rsid w:val="7ACEA10D"/>
    <w:rsid w:val="7AD26030"/>
    <w:rsid w:val="7AE0D1CD"/>
    <w:rsid w:val="7AE4F2D3"/>
    <w:rsid w:val="7AEEB985"/>
    <w:rsid w:val="7B07CB19"/>
    <w:rsid w:val="7B1428F9"/>
    <w:rsid w:val="7B246D82"/>
    <w:rsid w:val="7B25071C"/>
    <w:rsid w:val="7B282D75"/>
    <w:rsid w:val="7B2E6920"/>
    <w:rsid w:val="7B4A2466"/>
    <w:rsid w:val="7B5319F3"/>
    <w:rsid w:val="7B5EEAC8"/>
    <w:rsid w:val="7B63F06C"/>
    <w:rsid w:val="7B68B72A"/>
    <w:rsid w:val="7B6A2B49"/>
    <w:rsid w:val="7B6B11C6"/>
    <w:rsid w:val="7B6EC1F0"/>
    <w:rsid w:val="7B7040D8"/>
    <w:rsid w:val="7B8614CA"/>
    <w:rsid w:val="7B8890B4"/>
    <w:rsid w:val="7B911B07"/>
    <w:rsid w:val="7B94A0AD"/>
    <w:rsid w:val="7B9BD49C"/>
    <w:rsid w:val="7B9E0835"/>
    <w:rsid w:val="7BA4AC46"/>
    <w:rsid w:val="7BA580FD"/>
    <w:rsid w:val="7BAC0329"/>
    <w:rsid w:val="7BAD5991"/>
    <w:rsid w:val="7BB2B072"/>
    <w:rsid w:val="7BC0BB93"/>
    <w:rsid w:val="7BC1CBEA"/>
    <w:rsid w:val="7BC2623C"/>
    <w:rsid w:val="7BCE1AEB"/>
    <w:rsid w:val="7BD4929B"/>
    <w:rsid w:val="7BD97891"/>
    <w:rsid w:val="7BE37EED"/>
    <w:rsid w:val="7BF2ED57"/>
    <w:rsid w:val="7BFC1A81"/>
    <w:rsid w:val="7C06EE81"/>
    <w:rsid w:val="7C0B2451"/>
    <w:rsid w:val="7C16DA60"/>
    <w:rsid w:val="7C17FFBA"/>
    <w:rsid w:val="7C192534"/>
    <w:rsid w:val="7C1EF9F7"/>
    <w:rsid w:val="7C23935D"/>
    <w:rsid w:val="7C28DCB8"/>
    <w:rsid w:val="7C2C5164"/>
    <w:rsid w:val="7C33E1BC"/>
    <w:rsid w:val="7C3C8B53"/>
    <w:rsid w:val="7C3DD218"/>
    <w:rsid w:val="7C478CF9"/>
    <w:rsid w:val="7C4D894F"/>
    <w:rsid w:val="7C539EBD"/>
    <w:rsid w:val="7C55427F"/>
    <w:rsid w:val="7C615277"/>
    <w:rsid w:val="7C66CD6C"/>
    <w:rsid w:val="7C6BBFFB"/>
    <w:rsid w:val="7C753DC2"/>
    <w:rsid w:val="7C82588E"/>
    <w:rsid w:val="7C825D4A"/>
    <w:rsid w:val="7C8415AC"/>
    <w:rsid w:val="7C864DE9"/>
    <w:rsid w:val="7C91FEDB"/>
    <w:rsid w:val="7C94BDF7"/>
    <w:rsid w:val="7C9D5DA4"/>
    <w:rsid w:val="7CA7E870"/>
    <w:rsid w:val="7CB2D710"/>
    <w:rsid w:val="7CB2E8B4"/>
    <w:rsid w:val="7CB35B6B"/>
    <w:rsid w:val="7CB97A87"/>
    <w:rsid w:val="7CBD7288"/>
    <w:rsid w:val="7CC00FE9"/>
    <w:rsid w:val="7CC1FDFF"/>
    <w:rsid w:val="7CC3FEF2"/>
    <w:rsid w:val="7CCF69E5"/>
    <w:rsid w:val="7CD499D4"/>
    <w:rsid w:val="7CD99D5B"/>
    <w:rsid w:val="7CE0077C"/>
    <w:rsid w:val="7CE0B375"/>
    <w:rsid w:val="7CF08E98"/>
    <w:rsid w:val="7CF795B6"/>
    <w:rsid w:val="7CF9A202"/>
    <w:rsid w:val="7D072565"/>
    <w:rsid w:val="7D0DC9B1"/>
    <w:rsid w:val="7D115000"/>
    <w:rsid w:val="7D18BEE7"/>
    <w:rsid w:val="7D1FB5AC"/>
    <w:rsid w:val="7D2CEA5F"/>
    <w:rsid w:val="7D2D8AE1"/>
    <w:rsid w:val="7D37E733"/>
    <w:rsid w:val="7D391D88"/>
    <w:rsid w:val="7D42D7C8"/>
    <w:rsid w:val="7D479B66"/>
    <w:rsid w:val="7D56E17E"/>
    <w:rsid w:val="7D603E4E"/>
    <w:rsid w:val="7D63405C"/>
    <w:rsid w:val="7D683BEE"/>
    <w:rsid w:val="7D696E96"/>
    <w:rsid w:val="7D7E96CA"/>
    <w:rsid w:val="7D80773E"/>
    <w:rsid w:val="7D80A941"/>
    <w:rsid w:val="7D83BEA4"/>
    <w:rsid w:val="7D867C8C"/>
    <w:rsid w:val="7D88CC4F"/>
    <w:rsid w:val="7D92F2A4"/>
    <w:rsid w:val="7DAA923C"/>
    <w:rsid w:val="7DAF7E1B"/>
    <w:rsid w:val="7DBCEA2A"/>
    <w:rsid w:val="7DC3D408"/>
    <w:rsid w:val="7DC50B1B"/>
    <w:rsid w:val="7DC8C6E3"/>
    <w:rsid w:val="7DC92C3E"/>
    <w:rsid w:val="7DD2AD26"/>
    <w:rsid w:val="7DD6786E"/>
    <w:rsid w:val="7DD8085C"/>
    <w:rsid w:val="7DDA5F8D"/>
    <w:rsid w:val="7DF4E9DC"/>
    <w:rsid w:val="7DF60115"/>
    <w:rsid w:val="7DFD73FD"/>
    <w:rsid w:val="7E0154C2"/>
    <w:rsid w:val="7E033C9B"/>
    <w:rsid w:val="7E053C7D"/>
    <w:rsid w:val="7E10110C"/>
    <w:rsid w:val="7E105825"/>
    <w:rsid w:val="7E121FD1"/>
    <w:rsid w:val="7E15F483"/>
    <w:rsid w:val="7E264D7A"/>
    <w:rsid w:val="7E2A98DC"/>
    <w:rsid w:val="7E2DC3D4"/>
    <w:rsid w:val="7E3BBB8F"/>
    <w:rsid w:val="7E52E7DD"/>
    <w:rsid w:val="7E555DDC"/>
    <w:rsid w:val="7E56CB1F"/>
    <w:rsid w:val="7E5AA364"/>
    <w:rsid w:val="7E5D7E15"/>
    <w:rsid w:val="7E654C7E"/>
    <w:rsid w:val="7E69079B"/>
    <w:rsid w:val="7E694DB6"/>
    <w:rsid w:val="7E70F214"/>
    <w:rsid w:val="7E7111AA"/>
    <w:rsid w:val="7E7F5684"/>
    <w:rsid w:val="7E8633B7"/>
    <w:rsid w:val="7E923332"/>
    <w:rsid w:val="7E923C02"/>
    <w:rsid w:val="7E973D6B"/>
    <w:rsid w:val="7E97B833"/>
    <w:rsid w:val="7E98D0A8"/>
    <w:rsid w:val="7E991B3B"/>
    <w:rsid w:val="7EA9D85B"/>
    <w:rsid w:val="7EADC653"/>
    <w:rsid w:val="7EB14813"/>
    <w:rsid w:val="7EB9465A"/>
    <w:rsid w:val="7EC154F5"/>
    <w:rsid w:val="7EC63616"/>
    <w:rsid w:val="7EC988C1"/>
    <w:rsid w:val="7ED38772"/>
    <w:rsid w:val="7ED69E52"/>
    <w:rsid w:val="7EDA94BC"/>
    <w:rsid w:val="7EDF8D25"/>
    <w:rsid w:val="7EFE038E"/>
    <w:rsid w:val="7F0632D8"/>
    <w:rsid w:val="7F0D23C4"/>
    <w:rsid w:val="7F124333"/>
    <w:rsid w:val="7F177A60"/>
    <w:rsid w:val="7F18BE94"/>
    <w:rsid w:val="7F2A2CC8"/>
    <w:rsid w:val="7F2BE577"/>
    <w:rsid w:val="7F321C9E"/>
    <w:rsid w:val="7F32C75A"/>
    <w:rsid w:val="7F33581B"/>
    <w:rsid w:val="7F3B0A49"/>
    <w:rsid w:val="7F3F3B43"/>
    <w:rsid w:val="7F447652"/>
    <w:rsid w:val="7F470349"/>
    <w:rsid w:val="7F50F0FA"/>
    <w:rsid w:val="7F51B89C"/>
    <w:rsid w:val="7F59FF3A"/>
    <w:rsid w:val="7F5B1925"/>
    <w:rsid w:val="7F5F3F24"/>
    <w:rsid w:val="7F621F65"/>
    <w:rsid w:val="7F66537A"/>
    <w:rsid w:val="7F670C52"/>
    <w:rsid w:val="7F6BB655"/>
    <w:rsid w:val="7F86C0E4"/>
    <w:rsid w:val="7F913EEC"/>
    <w:rsid w:val="7F91AACF"/>
    <w:rsid w:val="7F9CF82E"/>
    <w:rsid w:val="7FA13B4D"/>
    <w:rsid w:val="7FAFB08F"/>
    <w:rsid w:val="7FB45C09"/>
    <w:rsid w:val="7FB8A7DA"/>
    <w:rsid w:val="7FBE9526"/>
    <w:rsid w:val="7FC834C3"/>
    <w:rsid w:val="7FD4C9AB"/>
    <w:rsid w:val="7FD7BBD4"/>
    <w:rsid w:val="7FDD4146"/>
    <w:rsid w:val="7FF06001"/>
    <w:rsid w:val="7FF27AA0"/>
    <w:rsid w:val="7FF84862"/>
    <w:rsid w:val="7FFEFA9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4510C"/>
  <w15:docId w15:val="{7E13C43D-2ADA-4C6E-B952-EB7D1560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before="120"/>
    </w:pPr>
    <w:rPr>
      <w:rFonts w:asciiTheme="minorHAnsi" w:hAnsiTheme="minorHAnsi"/>
      <w:b/>
      <w:bCs/>
      <w:i/>
      <w:iCs/>
    </w:rPr>
  </w:style>
  <w:style w:type="paragraph" w:styleId="TOC2">
    <w:name w:val="toc 2"/>
    <w:basedOn w:val="Normal"/>
    <w:next w:val="Normal"/>
    <w:autoRedefine/>
    <w:uiPriority w:val="39"/>
    <w:unhideWhenUsed/>
    <w:rsid w:val="00FB63E7"/>
    <w:pPr>
      <w:spacing w:before="120"/>
      <w:ind w:left="240"/>
    </w:pPr>
    <w:rPr>
      <w:rFonts w:asciiTheme="minorHAnsi" w:hAnsiTheme="minorHAnsi"/>
      <w:b/>
      <w:bCs/>
      <w:sz w:val="22"/>
      <w:szCs w:val="22"/>
    </w:r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right"/>
    </w:pPr>
    <w:tblPr>
      <w:tblStyleRowBandSize w:val="1"/>
      <w:tblStyleColBandSize w:val="1"/>
      <w:tblCellMar>
        <w:left w:w="115" w:type="dxa"/>
        <w:right w:w="115" w:type="dxa"/>
      </w:tblCellMar>
    </w:tblPr>
    <w:tcPr>
      <w:shd w:val="clear" w:color="auto" w:fill="auto"/>
    </w:tcPr>
  </w:style>
  <w:style w:type="table" w:customStyle="1" w:styleId="a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sz w:val="20"/>
      <w:szCs w:val="20"/>
    </w:rPr>
  </w:style>
  <w:style w:type="paragraph" w:styleId="TOCHeading">
    <w:name w:val="TOC Heading"/>
    <w:basedOn w:val="Heading1"/>
    <w:next w:val="Normal"/>
    <w:uiPriority w:val="39"/>
    <w:unhideWhenUsed/>
    <w:qFormat/>
    <w:rsid w:val="00C66D43"/>
    <w:pPr>
      <w:numPr>
        <w:numId w:val="0"/>
      </w:numPr>
      <w:pBdr>
        <w:bottom w:val="none" w:sz="0" w:space="0" w:color="auto"/>
      </w:pBdr>
      <w:spacing w:line="276" w:lineRule="auto"/>
      <w:outlineLvl w:val="9"/>
    </w:pPr>
    <w:rPr>
      <w:color w:val="365F91" w:themeColor="accent1" w:themeShade="BF"/>
      <w:sz w:val="28"/>
      <w:szCs w:val="28"/>
      <w:lang w:eastAsia="en-US"/>
    </w:rPr>
  </w:style>
  <w:style w:type="paragraph" w:styleId="TOC3">
    <w:name w:val="toc 3"/>
    <w:basedOn w:val="Normal"/>
    <w:next w:val="Normal"/>
    <w:autoRedefine/>
    <w:uiPriority w:val="39"/>
    <w:unhideWhenUsed/>
    <w:rsid w:val="00C66D43"/>
    <w:pPr>
      <w:ind w:left="480"/>
    </w:pPr>
    <w:rPr>
      <w:rFonts w:asciiTheme="minorHAnsi" w:hAnsiTheme="minorHAnsi"/>
      <w:sz w:val="20"/>
      <w:szCs w:val="20"/>
    </w:rPr>
  </w:style>
  <w:style w:type="character" w:styleId="Hyperlink">
    <w:name w:val="Hyperlink"/>
    <w:basedOn w:val="DefaultParagraphFont"/>
    <w:uiPriority w:val="99"/>
    <w:unhideWhenUsed/>
    <w:rsid w:val="00C66D43"/>
    <w:rPr>
      <w:color w:val="0000FF" w:themeColor="hyperlink"/>
      <w:u w:val="single"/>
    </w:rPr>
  </w:style>
  <w:style w:type="paragraph" w:styleId="TOC4">
    <w:name w:val="toc 4"/>
    <w:basedOn w:val="Normal"/>
    <w:next w:val="Normal"/>
    <w:autoRedefine/>
    <w:uiPriority w:val="39"/>
    <w:semiHidden/>
    <w:unhideWhenUsed/>
    <w:rsid w:val="00C66D4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66D4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66D4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66D4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66D4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66D43"/>
    <w:pPr>
      <w:ind w:left="1920"/>
    </w:pPr>
    <w:rPr>
      <w:rFonts w:asciiTheme="minorHAnsi" w:hAnsiTheme="minorHAnsi"/>
      <w:sz w:val="20"/>
      <w:szCs w:val="20"/>
    </w:rPr>
  </w:style>
  <w:style w:type="paragraph" w:styleId="NormalWeb">
    <w:name w:val="Normal (Web)"/>
    <w:basedOn w:val="Normal"/>
    <w:uiPriority w:val="99"/>
    <w:unhideWhenUsed/>
    <w:rsid w:val="00F9748E"/>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F1745A"/>
    <w:rPr>
      <w:sz w:val="20"/>
      <w:szCs w:val="20"/>
    </w:rPr>
  </w:style>
  <w:style w:type="character" w:customStyle="1" w:styleId="EndnoteTextChar">
    <w:name w:val="Endnote Text Char"/>
    <w:basedOn w:val="DefaultParagraphFont"/>
    <w:link w:val="EndnoteText"/>
    <w:uiPriority w:val="99"/>
    <w:semiHidden/>
    <w:rsid w:val="00F1745A"/>
    <w:rPr>
      <w:sz w:val="20"/>
      <w:szCs w:val="20"/>
    </w:rPr>
  </w:style>
  <w:style w:type="character" w:styleId="EndnoteReference">
    <w:name w:val="endnote reference"/>
    <w:basedOn w:val="DefaultParagraphFont"/>
    <w:uiPriority w:val="99"/>
    <w:semiHidden/>
    <w:unhideWhenUsed/>
    <w:rsid w:val="00F1745A"/>
    <w:rPr>
      <w:vertAlign w:val="superscript"/>
    </w:rPr>
  </w:style>
  <w:style w:type="paragraph" w:customStyle="1" w:styleId="EndNoteBibliographyTitle">
    <w:name w:val="EndNote Bibliography Title"/>
    <w:basedOn w:val="Normal"/>
    <w:link w:val="EndNoteBibliographyTitleChar"/>
    <w:rsid w:val="00F1745A"/>
    <w:pPr>
      <w:jc w:val="center"/>
    </w:pPr>
  </w:style>
  <w:style w:type="character" w:customStyle="1" w:styleId="EndNoteBibliographyTitleChar">
    <w:name w:val="EndNote Bibliography Title Char"/>
    <w:basedOn w:val="DefaultParagraphFont"/>
    <w:link w:val="EndNoteBibliographyTitle"/>
    <w:rsid w:val="00F1745A"/>
  </w:style>
  <w:style w:type="paragraph" w:customStyle="1" w:styleId="EndNoteBibliography">
    <w:name w:val="EndNote Bibliography"/>
    <w:basedOn w:val="Normal"/>
    <w:link w:val="EndNoteBibliographyChar"/>
    <w:rsid w:val="00F1745A"/>
  </w:style>
  <w:style w:type="character" w:customStyle="1" w:styleId="EndNoteBibliographyChar">
    <w:name w:val="EndNote Bibliography Char"/>
    <w:basedOn w:val="DefaultParagraphFont"/>
    <w:link w:val="EndNoteBibliography"/>
    <w:rsid w:val="00F1745A"/>
  </w:style>
  <w:style w:type="character" w:styleId="UnresolvedMention">
    <w:name w:val="Unresolved Mention"/>
    <w:basedOn w:val="DefaultParagraphFont"/>
    <w:uiPriority w:val="99"/>
    <w:semiHidden/>
    <w:unhideWhenUsed/>
    <w:rsid w:val="00F1745A"/>
    <w:rPr>
      <w:color w:val="605E5C"/>
      <w:shd w:val="clear" w:color="auto" w:fill="E1DFDD"/>
    </w:rPr>
  </w:style>
  <w:style w:type="paragraph" w:styleId="ListParagraph">
    <w:name w:val="List Paragraph"/>
    <w:basedOn w:val="Normal"/>
    <w:uiPriority w:val="34"/>
    <w:qFormat/>
    <w:rsid w:val="00630900"/>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9707ED"/>
  </w:style>
  <w:style w:type="character" w:styleId="FollowedHyperlink">
    <w:name w:val="FollowedHyperlink"/>
    <w:basedOn w:val="DefaultParagraphFont"/>
    <w:uiPriority w:val="99"/>
    <w:semiHidden/>
    <w:unhideWhenUsed/>
    <w:rsid w:val="00D2691B"/>
    <w:rPr>
      <w:color w:val="800080" w:themeColor="followedHyperlink"/>
      <w:u w:val="single"/>
    </w:rPr>
  </w:style>
  <w:style w:type="table" w:styleId="TableGrid">
    <w:name w:val="Table Grid"/>
    <w:basedOn w:val="TableNormal"/>
    <w:uiPriority w:val="39"/>
    <w:rsid w:val="00317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6315AD"/>
    <w:pPr>
      <w:tabs>
        <w:tab w:val="center" w:pos="4680"/>
        <w:tab w:val="right" w:pos="9360"/>
      </w:tabs>
    </w:pPr>
  </w:style>
  <w:style w:type="character" w:customStyle="1" w:styleId="HeaderChar">
    <w:name w:val="Header Char"/>
    <w:basedOn w:val="DefaultParagraphFont"/>
    <w:link w:val="Header"/>
    <w:uiPriority w:val="99"/>
    <w:semiHidden/>
    <w:rsid w:val="00DB1AE5"/>
  </w:style>
  <w:style w:type="paragraph" w:styleId="Footer">
    <w:name w:val="footer"/>
    <w:basedOn w:val="Normal"/>
    <w:link w:val="FooterChar"/>
    <w:uiPriority w:val="99"/>
    <w:semiHidden/>
    <w:unhideWhenUsed/>
    <w:rsid w:val="006315AD"/>
    <w:pPr>
      <w:tabs>
        <w:tab w:val="center" w:pos="4680"/>
        <w:tab w:val="right" w:pos="9360"/>
      </w:tabs>
    </w:pPr>
  </w:style>
  <w:style w:type="character" w:customStyle="1" w:styleId="FooterChar">
    <w:name w:val="Footer Char"/>
    <w:basedOn w:val="DefaultParagraphFont"/>
    <w:link w:val="Footer"/>
    <w:uiPriority w:val="99"/>
    <w:semiHidden/>
    <w:rsid w:val="00DB1AE5"/>
  </w:style>
  <w:style w:type="character" w:styleId="Mention">
    <w:name w:val="Mention"/>
    <w:basedOn w:val="DefaultParagraphFont"/>
    <w:uiPriority w:val="99"/>
    <w:unhideWhenUsed/>
    <w:rsid w:val="00000FB1"/>
    <w:rPr>
      <w:color w:val="2B579A"/>
      <w:shd w:val="clear" w:color="auto" w:fill="E6E6E6"/>
    </w:rPr>
  </w:style>
  <w:style w:type="paragraph" w:styleId="Revision">
    <w:name w:val="Revision"/>
    <w:hidden/>
    <w:uiPriority w:val="99"/>
    <w:semiHidden/>
    <w:rsid w:val="002A31D4"/>
  </w:style>
  <w:style w:type="character" w:customStyle="1" w:styleId="normaltextrun">
    <w:name w:val="normaltextrun"/>
    <w:basedOn w:val="DefaultParagraphFont"/>
    <w:rsid w:val="004B4548"/>
  </w:style>
  <w:style w:type="character" w:customStyle="1" w:styleId="eop">
    <w:name w:val="eop"/>
    <w:basedOn w:val="DefaultParagraphFont"/>
    <w:rsid w:val="004B4548"/>
  </w:style>
  <w:style w:type="paragraph" w:customStyle="1" w:styleId="paragraph">
    <w:name w:val="paragraph"/>
    <w:basedOn w:val="Normal"/>
    <w:rsid w:val="004B4548"/>
    <w:pPr>
      <w:spacing w:before="100" w:beforeAutospacing="1" w:after="100" w:afterAutospacing="1"/>
    </w:pPr>
    <w:rPr>
      <w:rFonts w:ascii="Times New Roman" w:eastAsia="Times New Roman" w:hAnsi="Times New Roman" w:cs="Times New Roman"/>
      <w:lang w:val="en-NL"/>
    </w:rPr>
  </w:style>
  <w:style w:type="character" w:customStyle="1" w:styleId="spellingerror">
    <w:name w:val="spellingerror"/>
    <w:basedOn w:val="DefaultParagraphFont"/>
    <w:rsid w:val="004B4548"/>
  </w:style>
  <w:style w:type="character" w:customStyle="1" w:styleId="contextualspellingandgrammarerror">
    <w:name w:val="contextualspellingandgrammarerror"/>
    <w:basedOn w:val="DefaultParagraphFont"/>
    <w:rsid w:val="004B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005236">
      <w:bodyDiv w:val="1"/>
      <w:marLeft w:val="0"/>
      <w:marRight w:val="0"/>
      <w:marTop w:val="0"/>
      <w:marBottom w:val="0"/>
      <w:divBdr>
        <w:top w:val="none" w:sz="0" w:space="0" w:color="auto"/>
        <w:left w:val="none" w:sz="0" w:space="0" w:color="auto"/>
        <w:bottom w:val="none" w:sz="0" w:space="0" w:color="auto"/>
        <w:right w:val="none" w:sz="0" w:space="0" w:color="auto"/>
      </w:divBdr>
    </w:div>
    <w:div w:id="376204113">
      <w:bodyDiv w:val="1"/>
      <w:marLeft w:val="0"/>
      <w:marRight w:val="0"/>
      <w:marTop w:val="0"/>
      <w:marBottom w:val="0"/>
      <w:divBdr>
        <w:top w:val="none" w:sz="0" w:space="0" w:color="auto"/>
        <w:left w:val="none" w:sz="0" w:space="0" w:color="auto"/>
        <w:bottom w:val="none" w:sz="0" w:space="0" w:color="auto"/>
        <w:right w:val="none" w:sz="0" w:space="0" w:color="auto"/>
      </w:divBdr>
    </w:div>
    <w:div w:id="635575086">
      <w:bodyDiv w:val="1"/>
      <w:marLeft w:val="0"/>
      <w:marRight w:val="0"/>
      <w:marTop w:val="0"/>
      <w:marBottom w:val="0"/>
      <w:divBdr>
        <w:top w:val="none" w:sz="0" w:space="0" w:color="auto"/>
        <w:left w:val="none" w:sz="0" w:space="0" w:color="auto"/>
        <w:bottom w:val="none" w:sz="0" w:space="0" w:color="auto"/>
        <w:right w:val="none" w:sz="0" w:space="0" w:color="auto"/>
      </w:divBdr>
    </w:div>
    <w:div w:id="809906626">
      <w:bodyDiv w:val="1"/>
      <w:marLeft w:val="0"/>
      <w:marRight w:val="0"/>
      <w:marTop w:val="0"/>
      <w:marBottom w:val="0"/>
      <w:divBdr>
        <w:top w:val="none" w:sz="0" w:space="0" w:color="auto"/>
        <w:left w:val="none" w:sz="0" w:space="0" w:color="auto"/>
        <w:bottom w:val="none" w:sz="0" w:space="0" w:color="auto"/>
        <w:right w:val="none" w:sz="0" w:space="0" w:color="auto"/>
      </w:divBdr>
    </w:div>
    <w:div w:id="888493668">
      <w:bodyDiv w:val="1"/>
      <w:marLeft w:val="0"/>
      <w:marRight w:val="0"/>
      <w:marTop w:val="0"/>
      <w:marBottom w:val="0"/>
      <w:divBdr>
        <w:top w:val="none" w:sz="0" w:space="0" w:color="auto"/>
        <w:left w:val="none" w:sz="0" w:space="0" w:color="auto"/>
        <w:bottom w:val="none" w:sz="0" w:space="0" w:color="auto"/>
        <w:right w:val="none" w:sz="0" w:space="0" w:color="auto"/>
      </w:divBdr>
    </w:div>
    <w:div w:id="1235051240">
      <w:bodyDiv w:val="1"/>
      <w:marLeft w:val="0"/>
      <w:marRight w:val="0"/>
      <w:marTop w:val="0"/>
      <w:marBottom w:val="0"/>
      <w:divBdr>
        <w:top w:val="none" w:sz="0" w:space="0" w:color="auto"/>
        <w:left w:val="none" w:sz="0" w:space="0" w:color="auto"/>
        <w:bottom w:val="none" w:sz="0" w:space="0" w:color="auto"/>
        <w:right w:val="none" w:sz="0" w:space="0" w:color="auto"/>
      </w:divBdr>
    </w:div>
    <w:div w:id="1244799944">
      <w:bodyDiv w:val="1"/>
      <w:marLeft w:val="0"/>
      <w:marRight w:val="0"/>
      <w:marTop w:val="0"/>
      <w:marBottom w:val="0"/>
      <w:divBdr>
        <w:top w:val="none" w:sz="0" w:space="0" w:color="auto"/>
        <w:left w:val="none" w:sz="0" w:space="0" w:color="auto"/>
        <w:bottom w:val="none" w:sz="0" w:space="0" w:color="auto"/>
        <w:right w:val="none" w:sz="0" w:space="0" w:color="auto"/>
      </w:divBdr>
    </w:div>
    <w:div w:id="1255355042">
      <w:bodyDiv w:val="1"/>
      <w:marLeft w:val="0"/>
      <w:marRight w:val="0"/>
      <w:marTop w:val="0"/>
      <w:marBottom w:val="0"/>
      <w:divBdr>
        <w:top w:val="none" w:sz="0" w:space="0" w:color="auto"/>
        <w:left w:val="none" w:sz="0" w:space="0" w:color="auto"/>
        <w:bottom w:val="none" w:sz="0" w:space="0" w:color="auto"/>
        <w:right w:val="none" w:sz="0" w:space="0" w:color="auto"/>
      </w:divBdr>
    </w:div>
    <w:div w:id="1296524037">
      <w:bodyDiv w:val="1"/>
      <w:marLeft w:val="0"/>
      <w:marRight w:val="0"/>
      <w:marTop w:val="0"/>
      <w:marBottom w:val="0"/>
      <w:divBdr>
        <w:top w:val="none" w:sz="0" w:space="0" w:color="auto"/>
        <w:left w:val="none" w:sz="0" w:space="0" w:color="auto"/>
        <w:bottom w:val="none" w:sz="0" w:space="0" w:color="auto"/>
        <w:right w:val="none" w:sz="0" w:space="0" w:color="auto"/>
      </w:divBdr>
    </w:div>
    <w:div w:id="1371687692">
      <w:bodyDiv w:val="1"/>
      <w:marLeft w:val="0"/>
      <w:marRight w:val="0"/>
      <w:marTop w:val="0"/>
      <w:marBottom w:val="0"/>
      <w:divBdr>
        <w:top w:val="none" w:sz="0" w:space="0" w:color="auto"/>
        <w:left w:val="none" w:sz="0" w:space="0" w:color="auto"/>
        <w:bottom w:val="none" w:sz="0" w:space="0" w:color="auto"/>
        <w:right w:val="none" w:sz="0" w:space="0" w:color="auto"/>
      </w:divBdr>
    </w:div>
    <w:div w:id="1413623017">
      <w:bodyDiv w:val="1"/>
      <w:marLeft w:val="0"/>
      <w:marRight w:val="0"/>
      <w:marTop w:val="0"/>
      <w:marBottom w:val="0"/>
      <w:divBdr>
        <w:top w:val="none" w:sz="0" w:space="0" w:color="auto"/>
        <w:left w:val="none" w:sz="0" w:space="0" w:color="auto"/>
        <w:bottom w:val="none" w:sz="0" w:space="0" w:color="auto"/>
        <w:right w:val="none" w:sz="0" w:space="0" w:color="auto"/>
      </w:divBdr>
    </w:div>
    <w:div w:id="1438259108">
      <w:bodyDiv w:val="1"/>
      <w:marLeft w:val="0"/>
      <w:marRight w:val="0"/>
      <w:marTop w:val="0"/>
      <w:marBottom w:val="0"/>
      <w:divBdr>
        <w:top w:val="none" w:sz="0" w:space="0" w:color="auto"/>
        <w:left w:val="none" w:sz="0" w:space="0" w:color="auto"/>
        <w:bottom w:val="none" w:sz="0" w:space="0" w:color="auto"/>
        <w:right w:val="none" w:sz="0" w:space="0" w:color="auto"/>
      </w:divBdr>
    </w:div>
    <w:div w:id="1538277411">
      <w:bodyDiv w:val="1"/>
      <w:marLeft w:val="0"/>
      <w:marRight w:val="0"/>
      <w:marTop w:val="0"/>
      <w:marBottom w:val="0"/>
      <w:divBdr>
        <w:top w:val="none" w:sz="0" w:space="0" w:color="auto"/>
        <w:left w:val="none" w:sz="0" w:space="0" w:color="auto"/>
        <w:bottom w:val="none" w:sz="0" w:space="0" w:color="auto"/>
        <w:right w:val="none" w:sz="0" w:space="0" w:color="auto"/>
      </w:divBdr>
    </w:div>
    <w:div w:id="1598059219">
      <w:bodyDiv w:val="1"/>
      <w:marLeft w:val="0"/>
      <w:marRight w:val="0"/>
      <w:marTop w:val="0"/>
      <w:marBottom w:val="0"/>
      <w:divBdr>
        <w:top w:val="none" w:sz="0" w:space="0" w:color="auto"/>
        <w:left w:val="none" w:sz="0" w:space="0" w:color="auto"/>
        <w:bottom w:val="none" w:sz="0" w:space="0" w:color="auto"/>
        <w:right w:val="none" w:sz="0" w:space="0" w:color="auto"/>
      </w:divBdr>
    </w:div>
    <w:div w:id="1700548656">
      <w:bodyDiv w:val="1"/>
      <w:marLeft w:val="0"/>
      <w:marRight w:val="0"/>
      <w:marTop w:val="0"/>
      <w:marBottom w:val="0"/>
      <w:divBdr>
        <w:top w:val="none" w:sz="0" w:space="0" w:color="auto"/>
        <w:left w:val="none" w:sz="0" w:space="0" w:color="auto"/>
        <w:bottom w:val="none" w:sz="0" w:space="0" w:color="auto"/>
        <w:right w:val="none" w:sz="0" w:space="0" w:color="auto"/>
      </w:divBdr>
    </w:div>
    <w:div w:id="1752383362">
      <w:bodyDiv w:val="1"/>
      <w:marLeft w:val="0"/>
      <w:marRight w:val="0"/>
      <w:marTop w:val="0"/>
      <w:marBottom w:val="0"/>
      <w:divBdr>
        <w:top w:val="none" w:sz="0" w:space="0" w:color="auto"/>
        <w:left w:val="none" w:sz="0" w:space="0" w:color="auto"/>
        <w:bottom w:val="none" w:sz="0" w:space="0" w:color="auto"/>
        <w:right w:val="none" w:sz="0" w:space="0" w:color="auto"/>
      </w:divBdr>
    </w:div>
    <w:div w:id="1931306334">
      <w:bodyDiv w:val="1"/>
      <w:marLeft w:val="0"/>
      <w:marRight w:val="0"/>
      <w:marTop w:val="0"/>
      <w:marBottom w:val="0"/>
      <w:divBdr>
        <w:top w:val="none" w:sz="0" w:space="0" w:color="auto"/>
        <w:left w:val="none" w:sz="0" w:space="0" w:color="auto"/>
        <w:bottom w:val="none" w:sz="0" w:space="0" w:color="auto"/>
        <w:right w:val="none" w:sz="0" w:space="0" w:color="auto"/>
      </w:divBdr>
    </w:div>
    <w:div w:id="212017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ohdsi.org/" TargetMode="External"/><Relationship Id="rId18" Type="http://schemas.openxmlformats.org/officeDocument/2006/relationships/hyperlink" Target="https://ohdsi.github.io/TheBookOfOhdsi/OhdsiAnalyticsTools.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www.ehden.eu" TargetMode="External"/><Relationship Id="rId17" Type="http://schemas.openxmlformats.org/officeDocument/2006/relationships/hyperlink" Target="https://ohdsi.github.io/TheBookOfOhdsi/SoftwareValidity.html" TargetMode="External"/><Relationship Id="rId2" Type="http://schemas.openxmlformats.org/officeDocument/2006/relationships/customXml" Target="../customXml/item2.xml"/><Relationship Id="rId16" Type="http://schemas.openxmlformats.org/officeDocument/2006/relationships/hyperlink" Target="https://github.com/OHDSI/Cyclops" TargetMode="External"/><Relationship Id="rId20" Type="http://schemas.openxmlformats.org/officeDocument/2006/relationships/hyperlink" Target="https://www.who.int/dg/speeches/detail/who-director-general-s-opening-remarks-at-the-media-briefing-on-covid-19---11-march-202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ohdsi.github.io/TheBookOfOhdsi/PatientLevelPrediction.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CCC1D635-BB63-417F-BA26-07E7A786BEC6}"/>
      </w:docPartPr>
      <w:docPartBody>
        <w:p w:rsidR="00CD78AD" w:rsidRDefault="00CD78A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D78AD"/>
    <w:rsid w:val="000751E3"/>
    <w:rsid w:val="00174B07"/>
    <w:rsid w:val="004166C5"/>
    <w:rsid w:val="00634930"/>
    <w:rsid w:val="006619A0"/>
    <w:rsid w:val="006D4988"/>
    <w:rsid w:val="006F068F"/>
    <w:rsid w:val="00B301B4"/>
    <w:rsid w:val="00BF1F55"/>
    <w:rsid w:val="00C6288B"/>
    <w:rsid w:val="00CD78AD"/>
    <w:rsid w:val="00CF2B9B"/>
    <w:rsid w:val="00D5190F"/>
    <w:rsid w:val="00D8316F"/>
    <w:rsid w:val="00F562AB"/>
    <w:rsid w:val="00FE2B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pu2t9VRKB3mIhyFKYr9h+Er0V7A==">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4" ma:contentTypeDescription="Create a new document." ma:contentTypeScope="" ma:versionID="368ed952888eec7286137ed73432b572">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00e9f755abeec224cd3296884e1e741b"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Tea</b:Tag>
    <b:SourceType>ElectronicSource</b:SourceType>
    <b:Guid>{169A89DE-9ED1-3046-A5D8-4386D28B8394}</b:Guid>
    <b:Author>
      <b:Author>
        <b:NameList>
          <b:Person>
            <b:Last>RC</b:Last>
            <b:First>Team</b:First>
          </b:Person>
        </b:NameList>
      </b:Author>
    </b:Author>
    <b:Title>R: A language and environment for statistical computing</b:Title>
    <b:RefOrder>1</b:RefOrde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E65AC86-8707-440F-8838-6CAD063D5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949459-D174-4CCF-AD5C-9F0B2A0940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5B4C26-E87C-422E-B917-3C44813097A5}">
  <ds:schemaRefs>
    <ds:schemaRef ds:uri="http://schemas.microsoft.com/sharepoint/v3/contenttype/forms"/>
  </ds:schemaRefs>
</ds:datastoreItem>
</file>

<file path=customXml/itemProps5.xml><?xml version="1.0" encoding="utf-8"?>
<ds:datastoreItem xmlns:ds="http://schemas.openxmlformats.org/officeDocument/2006/customXml" ds:itemID="{E541B606-924F-497A-9F70-2FCD84E24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7109</Words>
  <Characters>40523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Kors</dc:creator>
  <cp:keywords/>
  <cp:lastModifiedBy>Ross Williams</cp:lastModifiedBy>
  <cp:revision>6</cp:revision>
  <dcterms:created xsi:type="dcterms:W3CDTF">2020-03-29T17:25:00Z</dcterms:created>
  <dcterms:modified xsi:type="dcterms:W3CDTF">2020-04-17T15:52:00Z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0x010100C383C0C396B93B44A17A7941B4F3C65B</vt:lpwstr>
  </property>
</Properties>
</file>